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4ACBD" w14:textId="77777777" w:rsidR="008B08A0" w:rsidRPr="00772849" w:rsidRDefault="008B08A0" w:rsidP="00405FC3">
      <w:pPr>
        <w:spacing w:after="0"/>
        <w:jc w:val="center"/>
        <w:rPr>
          <w:rFonts w:ascii="Arial" w:hAnsi="Arial" w:cs="Arial"/>
          <w:b/>
          <w:bCs/>
        </w:rPr>
      </w:pPr>
      <w:r w:rsidRPr="00772849">
        <w:rPr>
          <w:rFonts w:ascii="Arial" w:hAnsi="Arial" w:cs="Arial"/>
          <w:b/>
          <w:bCs/>
        </w:rPr>
        <w:t>SACRAMENTO CITY UNIFIED</w:t>
      </w:r>
    </w:p>
    <w:p w14:paraId="4C43A979" w14:textId="30A9C27F" w:rsidR="008B08A0" w:rsidRDefault="008B08A0" w:rsidP="008B08A0">
      <w:pPr>
        <w:spacing w:after="0"/>
        <w:jc w:val="center"/>
        <w:rPr>
          <w:rFonts w:ascii="Arial" w:hAnsi="Arial" w:cs="Arial"/>
          <w:b/>
          <w:bCs/>
        </w:rPr>
      </w:pPr>
      <w:r w:rsidRPr="00772849">
        <w:rPr>
          <w:rFonts w:ascii="Arial" w:hAnsi="Arial" w:cs="Arial"/>
          <w:b/>
          <w:bCs/>
        </w:rPr>
        <w:t xml:space="preserve">  </w:t>
      </w:r>
      <w:del w:id="0" w:author="Fong RERHANG" w:date="2021-06-07T13:48:00Z">
        <w:r w:rsidR="00832174" w:rsidDel="00D215DC">
          <w:rPr>
            <w:rFonts w:ascii="Arial" w:hAnsi="Arial" w:cs="Arial"/>
            <w:b/>
            <w:bCs/>
          </w:rPr>
          <w:delText xml:space="preserve">IEP </w:delText>
        </w:r>
      </w:del>
      <w:ins w:id="1" w:author="Fong RERHANG" w:date="2021-06-07T13:48:00Z">
        <w:r w:rsidR="00D215DC">
          <w:rPr>
            <w:rFonts w:ascii="Arial" w:hAnsi="Arial" w:cs="Arial"/>
            <w:b/>
            <w:bCs/>
          </w:rPr>
          <w:t xml:space="preserve">TSWV CUAB </w:t>
        </w:r>
      </w:ins>
      <w:r w:rsidRPr="00772849">
        <w:rPr>
          <w:rFonts w:ascii="Arial" w:hAnsi="Arial" w:cs="Arial"/>
          <w:b/>
          <w:bCs/>
        </w:rPr>
        <w:t xml:space="preserve">PAB PAWG </w:t>
      </w:r>
      <w:ins w:id="2" w:author="Fong RERHANG" w:date="2021-06-07T13:48:00Z">
        <w:r w:rsidR="00D215DC">
          <w:rPr>
            <w:rFonts w:ascii="Arial" w:hAnsi="Arial" w:cs="Arial"/>
            <w:b/>
            <w:bCs/>
          </w:rPr>
          <w:t xml:space="preserve">IEP </w:t>
        </w:r>
      </w:ins>
      <w:del w:id="3" w:author="Fong RERHANG" w:date="2021-06-07T13:48:00Z">
        <w:r w:rsidRPr="00772849" w:rsidDel="00D215DC">
          <w:rPr>
            <w:rFonts w:ascii="Arial" w:hAnsi="Arial" w:cs="Arial"/>
            <w:b/>
            <w:bCs/>
          </w:rPr>
          <w:delText>NEEG</w:delText>
        </w:r>
        <w:r w:rsidDel="00D215DC">
          <w:rPr>
            <w:rFonts w:ascii="Arial" w:hAnsi="Arial" w:cs="Arial"/>
            <w:b/>
            <w:bCs/>
          </w:rPr>
          <w:delText xml:space="preserve"> </w:delText>
        </w:r>
      </w:del>
      <w:r w:rsidR="00832174">
        <w:rPr>
          <w:rFonts w:ascii="Arial" w:hAnsi="Arial" w:cs="Arial"/>
          <w:b/>
          <w:bCs/>
        </w:rPr>
        <w:t>UAS TAU KEV ZAM</w:t>
      </w:r>
      <w:r w:rsidRPr="00772849">
        <w:rPr>
          <w:rFonts w:ascii="Arial" w:hAnsi="Arial" w:cs="Arial"/>
          <w:b/>
          <w:bCs/>
        </w:rPr>
        <w:t xml:space="preserve"> </w:t>
      </w:r>
    </w:p>
    <w:p w14:paraId="5AC9667D" w14:textId="77777777" w:rsidR="008B08A0" w:rsidRPr="00772849" w:rsidRDefault="008B08A0" w:rsidP="008B08A0">
      <w:pPr>
        <w:spacing w:after="0"/>
        <w:jc w:val="center"/>
        <w:rPr>
          <w:rFonts w:ascii="Arial" w:hAnsi="Arial" w:cs="Arial"/>
          <w:b/>
          <w:bCs/>
        </w:rPr>
      </w:pPr>
    </w:p>
    <w:p w14:paraId="7B6DB9F3" w14:textId="61B326C0" w:rsidR="008B08A0" w:rsidRPr="00045ABB" w:rsidRDefault="008B08A0" w:rsidP="008B08A0">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C27778">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C27778">
        <w:rPr>
          <w:rFonts w:ascii="Arial" w:hAnsi="Arial" w:cs="Arial"/>
          <w:i/>
          <w:iCs/>
          <w:sz w:val="20"/>
          <w:szCs w:val="20"/>
          <w:u w:val="single"/>
        </w:rPr>
        <w:t>4/13/2004</w:t>
      </w:r>
      <w:r w:rsidRPr="00045ABB">
        <w:rPr>
          <w:rFonts w:ascii="Arial" w:hAnsi="Arial" w:cs="Arial"/>
          <w:sz w:val="20"/>
          <w:szCs w:val="20"/>
        </w:rPr>
        <w:t xml:space="preserve">   </w:t>
      </w:r>
      <w:r w:rsidR="00E427FF">
        <w:rPr>
          <w:rFonts w:ascii="Arial" w:hAnsi="Arial" w:cs="Arial"/>
          <w:sz w:val="20"/>
          <w:szCs w:val="20"/>
        </w:rPr>
        <w:t xml:space="preserve">       </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sidR="00C27778">
        <w:rPr>
          <w:rFonts w:ascii="Arial" w:hAnsi="Arial" w:cs="Arial"/>
          <w:i/>
          <w:iCs/>
          <w:sz w:val="20"/>
          <w:szCs w:val="20"/>
          <w:u w:val="single"/>
        </w:rPr>
        <w:t>5/26/2021</w:t>
      </w:r>
    </w:p>
    <w:p w14:paraId="3B8398BD" w14:textId="77777777" w:rsidR="008B08A0" w:rsidRPr="007A19DD" w:rsidRDefault="008B08A0" w:rsidP="008B08A0">
      <w:pPr>
        <w:spacing w:after="0"/>
        <w:rPr>
          <w:rFonts w:ascii="Arial" w:hAnsi="Arial" w:cs="Arial"/>
          <w:sz w:val="19"/>
          <w:szCs w:val="19"/>
        </w:rPr>
      </w:pPr>
    </w:p>
    <w:p w14:paraId="42874F12" w14:textId="597AF2C9" w:rsidR="008B08A0" w:rsidRDefault="008B08A0" w:rsidP="00857189">
      <w:pPr>
        <w:spacing w:after="0"/>
        <w:jc w:val="both"/>
        <w:rPr>
          <w:rFonts w:ascii="Arial" w:hAnsi="Arial" w:cs="Arial"/>
          <w:sz w:val="19"/>
          <w:szCs w:val="19"/>
        </w:rPr>
      </w:pPr>
      <w:r w:rsidRPr="001D3CA7">
        <w:rPr>
          <w:rFonts w:ascii="Arial" w:hAnsi="Arial" w:cs="Arial"/>
          <w:sz w:val="19"/>
          <w:szCs w:val="19"/>
        </w:rPr>
        <w:t xml:space="preserve">Los ntawm kev pom zoo ntawm niam txiv/tub ntxhais kawm </w:t>
      </w:r>
      <w:r>
        <w:rPr>
          <w:rFonts w:ascii="Arial" w:hAnsi="Arial" w:cs="Arial"/>
          <w:sz w:val="19"/>
          <w:szCs w:val="19"/>
        </w:rPr>
        <w:t>muaj hnub nyoog ,</w:t>
      </w:r>
      <w:r w:rsidRPr="001D3CA7">
        <w:t xml:space="preserve"> </w:t>
      </w:r>
      <w:r w:rsidRPr="001D3CA7">
        <w:rPr>
          <w:rFonts w:ascii="Arial" w:hAnsi="Arial" w:cs="Arial"/>
          <w:sz w:val="19"/>
          <w:szCs w:val="19"/>
        </w:rPr>
        <w:t>thiab xaiv tus sawv cev ntawm lub chaw saib kev kawm hauv zos</w:t>
      </w:r>
      <w:r>
        <w:rPr>
          <w:rFonts w:ascii="Arial" w:hAnsi="Arial" w:cs="Arial"/>
          <w:sz w:val="19"/>
          <w:szCs w:val="19"/>
        </w:rPr>
        <w:t xml:space="preserve">, kev </w:t>
      </w:r>
      <w:del w:id="4" w:author="Fong RERHANG" w:date="2021-06-07T13:51:00Z">
        <w:r w:rsidDel="00D215DC">
          <w:rPr>
            <w:rFonts w:ascii="Arial" w:hAnsi="Arial" w:cs="Arial"/>
            <w:sz w:val="19"/>
            <w:szCs w:val="19"/>
          </w:rPr>
          <w:delText>muaj</w:delText>
        </w:r>
      </w:del>
      <w:ins w:id="5" w:author="Fong RERHANG" w:date="2021-06-07T13:51:00Z">
        <w:r w:rsidR="00D215DC">
          <w:rPr>
            <w:rFonts w:ascii="Arial" w:hAnsi="Arial" w:cs="Arial"/>
            <w:sz w:val="19"/>
            <w:szCs w:val="19"/>
          </w:rPr>
          <w:t>tawm</w:t>
        </w:r>
      </w:ins>
      <w:r>
        <w:rPr>
          <w:rFonts w:ascii="Arial" w:hAnsi="Arial" w:cs="Arial"/>
          <w:sz w:val="19"/>
          <w:szCs w:val="19"/>
        </w:rPr>
        <w:t xml:space="preserve"> ntsej muag </w:t>
      </w:r>
      <w:r w:rsidRPr="001D3CA7">
        <w:rPr>
          <w:rFonts w:ascii="Arial" w:hAnsi="Arial" w:cs="Arial"/>
          <w:sz w:val="19"/>
          <w:szCs w:val="19"/>
        </w:rPr>
        <w:t>thiab</w:t>
      </w:r>
      <w:r>
        <w:rPr>
          <w:rFonts w:ascii="Arial" w:hAnsi="Arial" w:cs="Arial"/>
          <w:sz w:val="19"/>
          <w:szCs w:val="19"/>
        </w:rPr>
        <w:t xml:space="preserve"> </w:t>
      </w:r>
      <w:r w:rsidRPr="001D3CA7">
        <w:rPr>
          <w:rFonts w:ascii="Arial" w:hAnsi="Arial" w:cs="Arial"/>
          <w:sz w:val="19"/>
          <w:szCs w:val="19"/>
        </w:rPr>
        <w:t>kev koom nrog</w:t>
      </w:r>
      <w:r>
        <w:rPr>
          <w:rFonts w:ascii="Arial" w:hAnsi="Arial" w:cs="Arial"/>
          <w:sz w:val="19"/>
          <w:szCs w:val="19"/>
        </w:rPr>
        <w:t xml:space="preserve"> (cov)</w:t>
      </w:r>
      <w:r w:rsidR="009659B6">
        <w:rPr>
          <w:rFonts w:ascii="Arial" w:hAnsi="Arial" w:cs="Arial"/>
          <w:sz w:val="19"/>
          <w:szCs w:val="19"/>
        </w:rPr>
        <w:t xml:space="preserve"> </w:t>
      </w:r>
      <w:ins w:id="6" w:author="Fong RERHANG" w:date="2021-06-07T13:52:00Z">
        <w:r w:rsidR="00D215DC">
          <w:rPr>
            <w:rFonts w:ascii="Arial" w:hAnsi="Arial" w:cs="Arial"/>
            <w:sz w:val="19"/>
            <w:szCs w:val="19"/>
          </w:rPr>
          <w:t xml:space="preserve">tswv cuab </w:t>
        </w:r>
      </w:ins>
      <w:del w:id="7" w:author="Fong RERHANG" w:date="2021-06-07T13:52:00Z">
        <w:r w:rsidR="00A92FFF" w:rsidDel="00D215DC">
          <w:rPr>
            <w:rFonts w:ascii="Arial" w:hAnsi="Arial" w:cs="Arial"/>
            <w:sz w:val="19"/>
            <w:szCs w:val="19"/>
          </w:rPr>
          <w:delText>mej ze</w:delText>
        </w:r>
      </w:del>
      <w:del w:id="8" w:author="Fong RERHANG" w:date="2021-06-07T13:51:00Z">
        <w:r w:rsidR="00A92FFF" w:rsidDel="00D215DC">
          <w:rPr>
            <w:rFonts w:ascii="Arial" w:hAnsi="Arial" w:cs="Arial"/>
            <w:sz w:val="19"/>
            <w:szCs w:val="19"/>
          </w:rPr>
          <w:delText>ej</w:delText>
        </w:r>
      </w:del>
      <w:r>
        <w:rPr>
          <w:rFonts w:ascii="Arial" w:hAnsi="Arial" w:cs="Arial"/>
          <w:sz w:val="19"/>
          <w:szCs w:val="19"/>
        </w:rPr>
        <w:t xml:space="preserve"> ntawm Pab Pawg </w:t>
      </w:r>
      <w:r w:rsidR="00A92FFF">
        <w:rPr>
          <w:rFonts w:ascii="Arial" w:hAnsi="Arial" w:cs="Arial"/>
          <w:sz w:val="19"/>
          <w:szCs w:val="19"/>
        </w:rPr>
        <w:t xml:space="preserve">Khoos Kas </w:t>
      </w:r>
      <w:r>
        <w:rPr>
          <w:rFonts w:ascii="Arial" w:hAnsi="Arial" w:cs="Arial"/>
          <w:sz w:val="19"/>
          <w:szCs w:val="19"/>
        </w:rPr>
        <w:t>Kev Kawm Ntiag Tus (IPE) uas raug hais</w:t>
      </w:r>
      <w:r w:rsidRPr="001D3CA7">
        <w:rPr>
          <w:rFonts w:ascii="Arial" w:hAnsi="Arial" w:cs="Arial"/>
          <w:sz w:val="19"/>
          <w:szCs w:val="19"/>
        </w:rPr>
        <w:t xml:space="preserve"> hauv qab no  tsis tsim nyog thiab tau </w:t>
      </w:r>
      <w:r>
        <w:rPr>
          <w:rFonts w:ascii="Arial" w:hAnsi="Arial" w:cs="Arial"/>
          <w:sz w:val="19"/>
          <w:szCs w:val="19"/>
        </w:rPr>
        <w:t xml:space="preserve">raug </w:t>
      </w:r>
      <w:r w:rsidRPr="001D3CA7">
        <w:rPr>
          <w:rFonts w:ascii="Arial" w:hAnsi="Arial" w:cs="Arial"/>
          <w:sz w:val="19"/>
          <w:szCs w:val="19"/>
        </w:rPr>
        <w:t xml:space="preserve"> zam los ntawm</w:t>
      </w:r>
      <w:r>
        <w:rPr>
          <w:rFonts w:ascii="Arial" w:hAnsi="Arial" w:cs="Arial"/>
          <w:sz w:val="19"/>
          <w:szCs w:val="19"/>
        </w:rPr>
        <w:t xml:space="preserve"> kev muaj ntsej muag</w:t>
      </w:r>
      <w:r w:rsidRPr="001D3CA7">
        <w:rPr>
          <w:rFonts w:ascii="Arial" w:hAnsi="Arial" w:cs="Arial"/>
          <w:sz w:val="19"/>
          <w:szCs w:val="19"/>
        </w:rPr>
        <w:t xml:space="preserve"> thiab koom nrog hauv lub</w:t>
      </w:r>
      <w:r>
        <w:rPr>
          <w:rFonts w:ascii="Arial" w:hAnsi="Arial" w:cs="Arial"/>
          <w:sz w:val="19"/>
          <w:szCs w:val="19"/>
        </w:rPr>
        <w:t xml:space="preserve"> </w:t>
      </w:r>
      <w:r w:rsidR="00A92FFF">
        <w:rPr>
          <w:rFonts w:ascii="Arial" w:hAnsi="Arial" w:cs="Arial"/>
          <w:sz w:val="19"/>
          <w:szCs w:val="19"/>
        </w:rPr>
        <w:t>lub rooj</w:t>
      </w:r>
      <w:r w:rsidRPr="001D3CA7">
        <w:rPr>
          <w:rFonts w:ascii="Arial" w:hAnsi="Arial" w:cs="Arial"/>
          <w:sz w:val="19"/>
          <w:szCs w:val="19"/>
        </w:rPr>
        <w:t xml:space="preserve"> sib tham uas tau teem rau hnub tim </w:t>
      </w:r>
      <w:r w:rsidR="007B0892">
        <w:rPr>
          <w:rFonts w:ascii="Arial" w:hAnsi="Arial" w:cs="Arial"/>
          <w:i/>
          <w:iCs/>
          <w:sz w:val="19"/>
          <w:szCs w:val="19"/>
          <w:u w:val="single"/>
        </w:rPr>
        <w:t>5/2</w:t>
      </w:r>
      <w:r w:rsidR="004F6E85">
        <w:rPr>
          <w:rFonts w:ascii="Arial" w:hAnsi="Arial" w:cs="Arial"/>
          <w:i/>
          <w:iCs/>
          <w:sz w:val="19"/>
          <w:szCs w:val="19"/>
          <w:u w:val="single"/>
        </w:rPr>
        <w:t>6</w:t>
      </w:r>
      <w:r w:rsidR="0095721C">
        <w:rPr>
          <w:rFonts w:ascii="Arial" w:hAnsi="Arial" w:cs="Arial"/>
          <w:i/>
          <w:iCs/>
          <w:sz w:val="19"/>
          <w:szCs w:val="19"/>
          <w:u w:val="single"/>
        </w:rPr>
        <w:t>/202</w:t>
      </w:r>
      <w:r w:rsidR="004F6E85">
        <w:rPr>
          <w:rFonts w:ascii="Arial" w:hAnsi="Arial" w:cs="Arial"/>
          <w:i/>
          <w:iCs/>
          <w:sz w:val="19"/>
          <w:szCs w:val="19"/>
          <w:u w:val="single"/>
        </w:rPr>
        <w:t>1</w:t>
      </w:r>
      <w:r w:rsidRPr="001D3CA7">
        <w:rPr>
          <w:rFonts w:ascii="Arial" w:hAnsi="Arial" w:cs="Arial"/>
          <w:sz w:val="19"/>
          <w:szCs w:val="19"/>
        </w:rPr>
        <w:t xml:space="preserve"> vim tias (1) </w:t>
      </w:r>
      <w:r>
        <w:rPr>
          <w:rFonts w:ascii="Arial" w:hAnsi="Arial" w:cs="Arial"/>
          <w:sz w:val="19"/>
          <w:szCs w:val="19"/>
        </w:rPr>
        <w:t xml:space="preserve"> tus </w:t>
      </w:r>
      <w:ins w:id="9" w:author="Fong RERHANG" w:date="2021-06-07T13:52:00Z">
        <w:r w:rsidR="00D215DC">
          <w:rPr>
            <w:rFonts w:ascii="Arial" w:hAnsi="Arial" w:cs="Arial"/>
            <w:sz w:val="19"/>
            <w:szCs w:val="19"/>
          </w:rPr>
          <w:t>ts</w:t>
        </w:r>
      </w:ins>
      <w:ins w:id="10" w:author="Fong RERHANG" w:date="2021-06-07T13:53:00Z">
        <w:r w:rsidR="00D215DC">
          <w:rPr>
            <w:rFonts w:ascii="Arial" w:hAnsi="Arial" w:cs="Arial"/>
            <w:sz w:val="19"/>
            <w:szCs w:val="19"/>
          </w:rPr>
          <w:t xml:space="preserve">wv cuab </w:t>
        </w:r>
      </w:ins>
      <w:del w:id="11" w:author="Fong RERHANG" w:date="2021-06-07T13:52:00Z">
        <w:r w:rsidR="00A92FFF" w:rsidDel="00D215DC">
          <w:rPr>
            <w:rFonts w:ascii="Arial" w:hAnsi="Arial" w:cs="Arial"/>
            <w:sz w:val="19"/>
            <w:szCs w:val="19"/>
          </w:rPr>
          <w:delText>mej zeej</w:delText>
        </w:r>
      </w:del>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yam muaj feem xyuam</w:t>
      </w:r>
      <w:r>
        <w:rPr>
          <w:rFonts w:ascii="Arial" w:hAnsi="Arial" w:cs="Arial"/>
          <w:sz w:val="19"/>
          <w:szCs w:val="19"/>
        </w:rPr>
        <w:t xml:space="preserve"> </w:t>
      </w:r>
      <w:r w:rsidRPr="001D3CA7">
        <w:rPr>
          <w:rFonts w:ascii="Arial" w:hAnsi="Arial" w:cs="Arial"/>
          <w:sz w:val="19"/>
          <w:szCs w:val="19"/>
        </w:rPr>
        <w:t>cov kev pab</w:t>
      </w:r>
      <w:r>
        <w:rPr>
          <w:rFonts w:ascii="Arial" w:hAnsi="Arial" w:cs="Arial"/>
          <w:sz w:val="19"/>
          <w:szCs w:val="19"/>
        </w:rPr>
        <w:t xml:space="preserve"> </w:t>
      </w:r>
      <w:r w:rsidRPr="001D3CA7">
        <w:rPr>
          <w:rFonts w:ascii="Arial" w:hAnsi="Arial" w:cs="Arial"/>
          <w:sz w:val="19"/>
          <w:szCs w:val="19"/>
        </w:rPr>
        <w:t>cuam tsis raug hloov kho los</w:t>
      </w:r>
      <w:r>
        <w:rPr>
          <w:rFonts w:ascii="Arial" w:hAnsi="Arial" w:cs="Arial"/>
          <w:sz w:val="19"/>
          <w:szCs w:val="19"/>
        </w:rPr>
        <w:t xml:space="preserve"> </w:t>
      </w:r>
      <w:r w:rsidRPr="001D3CA7">
        <w:rPr>
          <w:rFonts w:ascii="Arial" w:hAnsi="Arial" w:cs="Arial"/>
          <w:sz w:val="19"/>
          <w:szCs w:val="19"/>
        </w:rPr>
        <w:t xml:space="preserve">sis </w:t>
      </w:r>
      <w:del w:id="12" w:author="Fong RERHANG" w:date="2021-06-07T13:53:00Z">
        <w:r w:rsidRPr="001D3CA7" w:rsidDel="00D215DC">
          <w:rPr>
            <w:rFonts w:ascii="Arial" w:hAnsi="Arial" w:cs="Arial"/>
            <w:sz w:val="19"/>
            <w:szCs w:val="19"/>
          </w:rPr>
          <w:delText xml:space="preserve"> </w:delText>
        </w:r>
      </w:del>
      <w:r>
        <w:rPr>
          <w:rFonts w:ascii="Arial" w:hAnsi="Arial" w:cs="Arial"/>
          <w:sz w:val="19"/>
          <w:szCs w:val="19"/>
        </w:rPr>
        <w:t xml:space="preserve">raug </w:t>
      </w:r>
      <w:r w:rsidRPr="001D3CA7">
        <w:rPr>
          <w:rFonts w:ascii="Arial" w:hAnsi="Arial" w:cs="Arial"/>
          <w:sz w:val="19"/>
          <w:szCs w:val="19"/>
        </w:rPr>
        <w:t>tham hauv lub rooj sib tham los</w:t>
      </w:r>
      <w:r>
        <w:rPr>
          <w:rFonts w:ascii="Arial" w:hAnsi="Arial" w:cs="Arial"/>
          <w:sz w:val="19"/>
          <w:szCs w:val="19"/>
        </w:rPr>
        <w:t xml:space="preserve"> </w:t>
      </w:r>
      <w:r w:rsidRPr="001D3CA7">
        <w:rPr>
          <w:rFonts w:ascii="Arial" w:hAnsi="Arial" w:cs="Arial"/>
          <w:sz w:val="19"/>
          <w:szCs w:val="19"/>
        </w:rPr>
        <w:t>sis (2) lub rooj sib tham muaj kev hloov kho los</w:t>
      </w:r>
      <w:r>
        <w:rPr>
          <w:rFonts w:ascii="Arial" w:hAnsi="Arial" w:cs="Arial"/>
          <w:sz w:val="19"/>
          <w:szCs w:val="19"/>
        </w:rPr>
        <w:t xml:space="preserve"> </w:t>
      </w:r>
      <w:r w:rsidRPr="001D3CA7">
        <w:rPr>
          <w:rFonts w:ascii="Arial" w:hAnsi="Arial" w:cs="Arial"/>
          <w:sz w:val="19"/>
          <w:szCs w:val="19"/>
        </w:rPr>
        <w:t xml:space="preserve">sis sib tham ntawm </w:t>
      </w:r>
      <w:r>
        <w:rPr>
          <w:rFonts w:ascii="Arial" w:hAnsi="Arial" w:cs="Arial"/>
          <w:sz w:val="19"/>
          <w:szCs w:val="19"/>
        </w:rPr>
        <w:t xml:space="preserve">tus </w:t>
      </w:r>
      <w:ins w:id="13" w:author="Fong RERHANG" w:date="2021-06-07T13:54:00Z">
        <w:r w:rsidR="00D215DC">
          <w:rPr>
            <w:rFonts w:ascii="Arial" w:hAnsi="Arial" w:cs="Arial"/>
            <w:sz w:val="19"/>
            <w:szCs w:val="19"/>
          </w:rPr>
          <w:t>tswv cuab</w:t>
        </w:r>
      </w:ins>
      <w:del w:id="14" w:author="Fong RERHANG" w:date="2021-06-07T13:54:00Z">
        <w:r w:rsidR="00A92FFF" w:rsidDel="00D215DC">
          <w:rPr>
            <w:rFonts w:ascii="Arial" w:hAnsi="Arial" w:cs="Arial"/>
            <w:sz w:val="19"/>
            <w:szCs w:val="19"/>
          </w:rPr>
          <w:delText>mej zeej</w:delText>
        </w:r>
      </w:del>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cov kev pab</w:t>
      </w:r>
      <w:r>
        <w:rPr>
          <w:rFonts w:ascii="Arial" w:hAnsi="Arial" w:cs="Arial"/>
          <w:sz w:val="19"/>
          <w:szCs w:val="19"/>
        </w:rPr>
        <w:t xml:space="preserve"> </w:t>
      </w:r>
      <w:r w:rsidRPr="001D3CA7">
        <w:rPr>
          <w:rFonts w:ascii="Arial" w:hAnsi="Arial" w:cs="Arial"/>
          <w:sz w:val="19"/>
          <w:szCs w:val="19"/>
        </w:rPr>
        <w:t xml:space="preserve">cuam </w:t>
      </w:r>
      <w:r>
        <w:rPr>
          <w:rFonts w:ascii="Arial" w:hAnsi="Arial" w:cs="Arial"/>
          <w:sz w:val="19"/>
          <w:szCs w:val="19"/>
        </w:rPr>
        <w:t xml:space="preserve">uas </w:t>
      </w:r>
      <w:r w:rsidRPr="001D3CA7">
        <w:rPr>
          <w:rFonts w:ascii="Arial" w:hAnsi="Arial" w:cs="Arial"/>
          <w:sz w:val="19"/>
          <w:szCs w:val="19"/>
        </w:rPr>
        <w:t xml:space="preserve">cuam tshuam thiab </w:t>
      </w:r>
      <w:r>
        <w:rPr>
          <w:rFonts w:ascii="Arial" w:hAnsi="Arial" w:cs="Arial"/>
          <w:sz w:val="19"/>
          <w:szCs w:val="19"/>
        </w:rPr>
        <w:t xml:space="preserve">tus </w:t>
      </w:r>
      <w:del w:id="15" w:author="Fong RERHANG" w:date="2021-06-07T13:54:00Z">
        <w:r w:rsidR="00A92FFF" w:rsidDel="00FF3DE6">
          <w:rPr>
            <w:rFonts w:ascii="Arial" w:hAnsi="Arial" w:cs="Arial"/>
            <w:sz w:val="19"/>
            <w:szCs w:val="19"/>
          </w:rPr>
          <w:delText>mej zeej</w:delText>
        </w:r>
      </w:del>
      <w:ins w:id="16" w:author="Fong RERHANG" w:date="2021-06-07T13:54:00Z">
        <w:r w:rsidR="00FF3DE6">
          <w:rPr>
            <w:rFonts w:ascii="Arial" w:hAnsi="Arial" w:cs="Arial"/>
            <w:sz w:val="19"/>
            <w:szCs w:val="19"/>
          </w:rPr>
          <w:t>tswv cuab</w:t>
        </w:r>
      </w:ins>
      <w:r>
        <w:rPr>
          <w:rFonts w:ascii="Arial" w:hAnsi="Arial" w:cs="Arial"/>
          <w:sz w:val="19"/>
          <w:szCs w:val="19"/>
        </w:rPr>
        <w:t xml:space="preserve"> li ntaub ntawv tau </w:t>
      </w:r>
      <w:r w:rsidRPr="001D3CA7">
        <w:rPr>
          <w:rFonts w:ascii="Arial" w:hAnsi="Arial" w:cs="Arial"/>
          <w:sz w:val="19"/>
          <w:szCs w:val="19"/>
        </w:rPr>
        <w:t>xa mus</w:t>
      </w:r>
      <w:r>
        <w:rPr>
          <w:rFonts w:ascii="Arial" w:hAnsi="Arial" w:cs="Arial"/>
          <w:sz w:val="19"/>
          <w:szCs w:val="19"/>
        </w:rPr>
        <w:t>,</w:t>
      </w:r>
      <w:r w:rsidRPr="00702286">
        <w:t xml:space="preserve"> </w:t>
      </w:r>
      <w:r w:rsidRPr="00702286">
        <w:rPr>
          <w:rFonts w:ascii="Arial" w:hAnsi="Arial" w:cs="Arial"/>
          <w:sz w:val="19"/>
          <w:szCs w:val="19"/>
        </w:rPr>
        <w:t>Sau ua ntaub ntawv rau niam txiv thiab pab pawg IEP</w:t>
      </w:r>
      <w:r>
        <w:rPr>
          <w:rFonts w:ascii="Arial" w:hAnsi="Arial" w:cs="Arial"/>
          <w:sz w:val="19"/>
          <w:szCs w:val="19"/>
        </w:rPr>
        <w:t>,</w:t>
      </w:r>
      <w:r w:rsidRPr="00702286">
        <w:t xml:space="preserve"> </w:t>
      </w:r>
      <w:r>
        <w:rPr>
          <w:rFonts w:ascii="Arial" w:hAnsi="Arial" w:cs="Arial"/>
          <w:sz w:val="19"/>
          <w:szCs w:val="19"/>
        </w:rPr>
        <w:t xml:space="preserve"> muab mus rau hauv kev tsim kho</w:t>
      </w:r>
      <w:r w:rsidRPr="00702286">
        <w:rPr>
          <w:rFonts w:ascii="Arial" w:hAnsi="Arial" w:cs="Arial"/>
          <w:sz w:val="19"/>
          <w:szCs w:val="19"/>
        </w:rPr>
        <w:t xml:space="preserve"> ntawm</w:t>
      </w:r>
      <w:r>
        <w:rPr>
          <w:rFonts w:ascii="Arial" w:hAnsi="Arial" w:cs="Arial"/>
          <w:sz w:val="19"/>
          <w:szCs w:val="19"/>
        </w:rPr>
        <w:t xml:space="preserve"> </w:t>
      </w:r>
      <w:r w:rsidRPr="00702286">
        <w:rPr>
          <w:rFonts w:ascii="Arial" w:hAnsi="Arial" w:cs="Arial"/>
          <w:sz w:val="19"/>
          <w:szCs w:val="19"/>
        </w:rPr>
        <w:t xml:space="preserve"> IEP ua ntej lub rooj sib tham.</w:t>
      </w:r>
    </w:p>
    <w:p w14:paraId="5BF13928" w14:textId="77777777" w:rsidR="008B08A0" w:rsidRDefault="008B08A0" w:rsidP="008B08A0">
      <w:pPr>
        <w:spacing w:after="0"/>
        <w:rPr>
          <w:rFonts w:ascii="Arial" w:hAnsi="Arial" w:cs="Arial"/>
          <w:sz w:val="19"/>
          <w:szCs w:val="19"/>
        </w:rPr>
      </w:pPr>
    </w:p>
    <w:p w14:paraId="502AA8A5" w14:textId="094D0396" w:rsidR="008B08A0" w:rsidRPr="00E42BAD" w:rsidRDefault="008B08A0" w:rsidP="008B08A0">
      <w:pPr>
        <w:spacing w:after="0"/>
        <w:rPr>
          <w:rFonts w:ascii="Arial" w:hAnsi="Arial" w:cs="Arial"/>
          <w:b/>
          <w:bCs/>
          <w:sz w:val="20"/>
          <w:szCs w:val="20"/>
        </w:rPr>
      </w:pPr>
      <w:r>
        <w:rPr>
          <w:rFonts w:ascii="Arial" w:hAnsi="Arial" w:cs="Arial"/>
          <w:b/>
          <w:bCs/>
          <w:sz w:val="19"/>
          <w:szCs w:val="19"/>
        </w:rPr>
        <w:t xml:space="preserve">(Cov) </w:t>
      </w:r>
      <w:ins w:id="17" w:author="Fong RERHANG" w:date="2021-06-07T13:56:00Z">
        <w:r w:rsidR="00FF3DE6">
          <w:rPr>
            <w:rFonts w:ascii="Arial" w:hAnsi="Arial" w:cs="Arial"/>
            <w:b/>
            <w:bCs/>
            <w:sz w:val="19"/>
            <w:szCs w:val="19"/>
          </w:rPr>
          <w:t>Tswv Cuab</w:t>
        </w:r>
      </w:ins>
      <w:del w:id="18" w:author="Fong RERHANG" w:date="2021-06-07T13:56:00Z">
        <w:r w:rsidR="00A92FFF" w:rsidDel="00FF3DE6">
          <w:rPr>
            <w:rFonts w:ascii="Arial" w:hAnsi="Arial" w:cs="Arial"/>
            <w:b/>
            <w:bCs/>
            <w:sz w:val="19"/>
            <w:szCs w:val="19"/>
          </w:rPr>
          <w:delText xml:space="preserve">Mej </w:delText>
        </w:r>
        <w:r w:rsidR="006F180A" w:rsidDel="00FF3DE6">
          <w:rPr>
            <w:rFonts w:ascii="Arial" w:hAnsi="Arial" w:cs="Arial"/>
            <w:b/>
            <w:bCs/>
            <w:sz w:val="19"/>
            <w:szCs w:val="19"/>
          </w:rPr>
          <w:delText>Z</w:delText>
        </w:r>
        <w:r w:rsidR="00A92FFF" w:rsidDel="00FF3DE6">
          <w:rPr>
            <w:rFonts w:ascii="Arial" w:hAnsi="Arial" w:cs="Arial"/>
            <w:b/>
            <w:bCs/>
            <w:sz w:val="19"/>
            <w:szCs w:val="19"/>
          </w:rPr>
          <w:delText>eej</w:delText>
        </w:r>
      </w:del>
      <w:r w:rsidRPr="00E42BAD">
        <w:rPr>
          <w:rFonts w:ascii="Arial" w:hAnsi="Arial" w:cs="Arial"/>
          <w:b/>
          <w:bCs/>
          <w:sz w:val="19"/>
          <w:szCs w:val="19"/>
        </w:rPr>
        <w:t xml:space="preserve"> Pab Pawg Khoos Kas Kev Kawm </w:t>
      </w:r>
      <w:r>
        <w:rPr>
          <w:rFonts w:ascii="Arial" w:hAnsi="Arial" w:cs="Arial"/>
          <w:b/>
          <w:bCs/>
          <w:sz w:val="19"/>
          <w:szCs w:val="19"/>
        </w:rPr>
        <w:t>Ntiag Tus</w:t>
      </w:r>
      <w:ins w:id="19" w:author="Fong RERHANG" w:date="2021-06-07T13:56:00Z">
        <w:r w:rsidR="00FF3DE6">
          <w:rPr>
            <w:rFonts w:ascii="Arial" w:hAnsi="Arial" w:cs="Arial"/>
            <w:b/>
            <w:bCs/>
            <w:sz w:val="19"/>
            <w:szCs w:val="19"/>
          </w:rPr>
          <w:t xml:space="preserve"> (IPE)</w:t>
        </w:r>
      </w:ins>
      <w:r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8B08A0" w14:paraId="3BFF523E" w14:textId="77777777" w:rsidTr="000F5769">
        <w:trPr>
          <w:trHeight w:val="2204"/>
        </w:trPr>
        <w:tc>
          <w:tcPr>
            <w:tcW w:w="1642" w:type="dxa"/>
          </w:tcPr>
          <w:p w14:paraId="0F94981D" w14:textId="77777777" w:rsidR="008B08A0" w:rsidRPr="00E42BAD" w:rsidRDefault="008B08A0" w:rsidP="000F5769">
            <w:pPr>
              <w:rPr>
                <w:rFonts w:ascii="Arial" w:hAnsi="Arial" w:cs="Arial"/>
                <w:sz w:val="20"/>
                <w:szCs w:val="20"/>
              </w:rPr>
            </w:pPr>
          </w:p>
          <w:p w14:paraId="529C3FAA" w14:textId="77777777" w:rsidR="008B08A0" w:rsidRPr="00E42BAD" w:rsidRDefault="008B08A0" w:rsidP="000F5769">
            <w:pPr>
              <w:rPr>
                <w:rFonts w:ascii="Arial" w:hAnsi="Arial" w:cs="Arial"/>
                <w:sz w:val="20"/>
                <w:szCs w:val="20"/>
              </w:rPr>
            </w:pPr>
          </w:p>
          <w:p w14:paraId="4F434043" w14:textId="05A711F6" w:rsidR="008B08A0" w:rsidRPr="00E42BAD" w:rsidRDefault="008B08A0" w:rsidP="000F5769">
            <w:pPr>
              <w:rPr>
                <w:rFonts w:ascii="Arial" w:hAnsi="Arial" w:cs="Arial"/>
                <w:b/>
                <w:bCs/>
                <w:sz w:val="20"/>
                <w:szCs w:val="20"/>
              </w:rPr>
            </w:pPr>
            <w:r>
              <w:rPr>
                <w:rFonts w:ascii="Arial" w:hAnsi="Arial" w:cs="Arial"/>
                <w:sz w:val="20"/>
                <w:szCs w:val="20"/>
              </w:rPr>
              <w:t xml:space="preserve">(Cov) </w:t>
            </w:r>
            <w:ins w:id="20" w:author="Fong RERHANG" w:date="2021-06-07T13:57:00Z">
              <w:r w:rsidR="00FF3DE6">
                <w:rPr>
                  <w:rFonts w:ascii="Arial" w:hAnsi="Arial" w:cs="Arial"/>
                  <w:sz w:val="20"/>
                  <w:szCs w:val="20"/>
                </w:rPr>
                <w:t>Tswv Cuab</w:t>
              </w:r>
            </w:ins>
            <w:del w:id="21" w:author="Fong RERHANG" w:date="2021-06-07T13:57:00Z">
              <w:r w:rsidR="00A92FFF" w:rsidDel="00FF3DE6">
                <w:rPr>
                  <w:rFonts w:ascii="Arial" w:hAnsi="Arial" w:cs="Arial"/>
                  <w:sz w:val="20"/>
                  <w:szCs w:val="20"/>
                </w:rPr>
                <w:delText>Mej zeej</w:delText>
              </w:r>
            </w:del>
            <w:r w:rsidRPr="00E42BAD">
              <w:rPr>
                <w:rFonts w:ascii="Arial" w:hAnsi="Arial" w:cs="Arial"/>
                <w:sz w:val="20"/>
                <w:szCs w:val="20"/>
              </w:rPr>
              <w:t xml:space="preserve"> Pab Pawg Khoos Kas Kev Kawm </w:t>
            </w:r>
            <w:r>
              <w:rPr>
                <w:rFonts w:ascii="Arial" w:hAnsi="Arial" w:cs="Arial"/>
                <w:sz w:val="20"/>
                <w:szCs w:val="20"/>
              </w:rPr>
              <w:t>Ntiag Tus</w:t>
            </w:r>
            <w:ins w:id="22" w:author="Fong RERHANG" w:date="2021-06-07T13:57:00Z">
              <w:r w:rsidR="00FF3DE6">
                <w:rPr>
                  <w:rFonts w:ascii="Arial" w:hAnsi="Arial" w:cs="Arial"/>
                  <w:sz w:val="20"/>
                  <w:szCs w:val="20"/>
                </w:rPr>
                <w:t xml:space="preserve"> (IPE)</w:t>
              </w:r>
            </w:ins>
          </w:p>
        </w:tc>
        <w:tc>
          <w:tcPr>
            <w:tcW w:w="2044" w:type="dxa"/>
          </w:tcPr>
          <w:p w14:paraId="62052C92" w14:textId="77777777" w:rsidR="008B08A0" w:rsidRPr="00E42BAD" w:rsidRDefault="008B08A0" w:rsidP="000F5769">
            <w:pPr>
              <w:rPr>
                <w:rFonts w:ascii="Arial" w:hAnsi="Arial" w:cs="Arial"/>
                <w:sz w:val="20"/>
                <w:szCs w:val="20"/>
              </w:rPr>
            </w:pPr>
          </w:p>
          <w:p w14:paraId="7B8BBBE5" w14:textId="77777777" w:rsidR="008B08A0" w:rsidRPr="00E42BAD" w:rsidRDefault="008B08A0" w:rsidP="000F5769">
            <w:pPr>
              <w:rPr>
                <w:rFonts w:ascii="Arial" w:hAnsi="Arial" w:cs="Arial"/>
                <w:b/>
                <w:bCs/>
                <w:sz w:val="20"/>
                <w:szCs w:val="20"/>
              </w:rPr>
            </w:pPr>
            <w:r w:rsidRPr="00E42BAD">
              <w:rPr>
                <w:rFonts w:ascii="Arial" w:hAnsi="Arial" w:cs="Arial"/>
                <w:sz w:val="20"/>
                <w:szCs w:val="20"/>
              </w:rPr>
              <w:t xml:space="preserve">Thaj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 xml:space="preserve">ab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U</w:t>
            </w:r>
            <w:r w:rsidRPr="00E42BAD">
              <w:rPr>
                <w:rFonts w:ascii="Arial" w:hAnsi="Arial" w:cs="Arial"/>
                <w:sz w:val="20"/>
                <w:szCs w:val="20"/>
              </w:rPr>
              <w:t xml:space="preserve">as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shuam</w:t>
            </w:r>
          </w:p>
        </w:tc>
        <w:tc>
          <w:tcPr>
            <w:tcW w:w="1900" w:type="dxa"/>
          </w:tcPr>
          <w:p w14:paraId="1EE3C92D" w14:textId="77777777" w:rsidR="00A16871" w:rsidRDefault="00A16871" w:rsidP="000F5769">
            <w:pPr>
              <w:rPr>
                <w:rFonts w:ascii="Arial" w:hAnsi="Arial" w:cs="Arial"/>
                <w:sz w:val="20"/>
                <w:szCs w:val="20"/>
              </w:rPr>
            </w:pPr>
          </w:p>
          <w:p w14:paraId="3AB43EBF" w14:textId="086ED4BB" w:rsidR="008B08A0" w:rsidRPr="00E42BAD" w:rsidRDefault="008B08A0" w:rsidP="000F5769">
            <w:pPr>
              <w:rPr>
                <w:rFonts w:ascii="Arial" w:hAnsi="Arial" w:cs="Arial"/>
                <w:b/>
                <w:bCs/>
                <w:sz w:val="20"/>
                <w:szCs w:val="20"/>
              </w:rPr>
            </w:pPr>
            <w:r w:rsidRPr="00E42BAD">
              <w:rPr>
                <w:rFonts w:ascii="Arial" w:hAnsi="Arial" w:cs="Arial"/>
                <w:sz w:val="20"/>
                <w:szCs w:val="20"/>
              </w:rPr>
              <w:t xml:space="preserve">Thaj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ab</w:t>
            </w:r>
            <w:r>
              <w:rPr>
                <w:rFonts w:ascii="Arial" w:hAnsi="Arial" w:cs="Arial"/>
                <w:sz w:val="20"/>
                <w:szCs w:val="20"/>
              </w:rPr>
              <w:t xml:space="preserve"> </w:t>
            </w:r>
            <w:r w:rsidR="006F180A">
              <w:rPr>
                <w:rFonts w:ascii="Arial" w:hAnsi="Arial" w:cs="Arial"/>
                <w:sz w:val="20"/>
                <w:szCs w:val="20"/>
              </w:rPr>
              <w:t>C</w:t>
            </w:r>
            <w:r w:rsidR="006F180A" w:rsidRPr="00E42BAD">
              <w:rPr>
                <w:rFonts w:ascii="Arial" w:hAnsi="Arial" w:cs="Arial"/>
                <w:sz w:val="20"/>
                <w:szCs w:val="20"/>
              </w:rPr>
              <w:t>uam Uas</w:t>
            </w:r>
            <w:r w:rsidRPr="00E42BAD">
              <w:rPr>
                <w:rFonts w:ascii="Arial" w:hAnsi="Arial" w:cs="Arial"/>
                <w:sz w:val="20"/>
                <w:szCs w:val="20"/>
              </w:rPr>
              <w:t xml:space="preserve">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 xml:space="preserve">shuam </w:t>
            </w:r>
            <w:r>
              <w:rPr>
                <w:rFonts w:ascii="Arial" w:hAnsi="Arial" w:cs="Arial"/>
                <w:sz w:val="20"/>
                <w:szCs w:val="20"/>
              </w:rPr>
              <w:t>T</w:t>
            </w:r>
            <w:r w:rsidRPr="00E42BAD">
              <w:rPr>
                <w:rFonts w:ascii="Arial" w:hAnsi="Arial" w:cs="Arial"/>
                <w:sz w:val="20"/>
                <w:szCs w:val="20"/>
              </w:rPr>
              <w:t xml:space="preserve">sis </w:t>
            </w:r>
            <w:r>
              <w:rPr>
                <w:rFonts w:ascii="Arial" w:hAnsi="Arial" w:cs="Arial"/>
                <w:sz w:val="20"/>
                <w:szCs w:val="20"/>
              </w:rPr>
              <w:t>T</w:t>
            </w:r>
            <w:r w:rsidRPr="00E42BAD">
              <w:rPr>
                <w:rFonts w:ascii="Arial" w:hAnsi="Arial" w:cs="Arial"/>
                <w:sz w:val="20"/>
                <w:szCs w:val="20"/>
              </w:rPr>
              <w:t xml:space="preserve">au </w:t>
            </w:r>
            <w:r>
              <w:rPr>
                <w:rFonts w:ascii="Arial" w:hAnsi="Arial" w:cs="Arial"/>
                <w:sz w:val="20"/>
                <w:szCs w:val="20"/>
              </w:rPr>
              <w:t>T</w:t>
            </w:r>
            <w:r w:rsidRPr="00E42BAD">
              <w:rPr>
                <w:rFonts w:ascii="Arial" w:hAnsi="Arial" w:cs="Arial"/>
                <w:sz w:val="20"/>
                <w:szCs w:val="20"/>
              </w:rPr>
              <w:t xml:space="preserve">ham </w:t>
            </w:r>
            <w:r>
              <w:rPr>
                <w:rFonts w:ascii="Arial" w:hAnsi="Arial" w:cs="Arial"/>
                <w:sz w:val="20"/>
                <w:szCs w:val="20"/>
              </w:rPr>
              <w:t>T</w:t>
            </w:r>
            <w:r w:rsidRPr="00E42BAD">
              <w:rPr>
                <w:rFonts w:ascii="Arial" w:hAnsi="Arial" w:cs="Arial"/>
                <w:sz w:val="20"/>
                <w:szCs w:val="20"/>
              </w:rPr>
              <w:t xml:space="preserve">xog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H</w:t>
            </w:r>
            <w:r w:rsidRPr="00E42BAD">
              <w:rPr>
                <w:rFonts w:ascii="Arial" w:hAnsi="Arial" w:cs="Arial"/>
                <w:sz w:val="20"/>
                <w:szCs w:val="20"/>
              </w:rPr>
              <w:t>loov</w:t>
            </w:r>
          </w:p>
        </w:tc>
        <w:tc>
          <w:tcPr>
            <w:tcW w:w="2509" w:type="dxa"/>
          </w:tcPr>
          <w:p w14:paraId="2FD7F749" w14:textId="77777777" w:rsidR="008B08A0" w:rsidRPr="00E42BAD" w:rsidRDefault="008B08A0" w:rsidP="000F5769">
            <w:pPr>
              <w:rPr>
                <w:rFonts w:ascii="Arial" w:hAnsi="Arial" w:cs="Arial"/>
                <w:sz w:val="20"/>
                <w:szCs w:val="20"/>
              </w:rPr>
            </w:pPr>
            <w:r w:rsidRPr="00E42BAD">
              <w:rPr>
                <w:rFonts w:ascii="Arial" w:hAnsi="Arial" w:cs="Arial"/>
                <w:sz w:val="20"/>
                <w:szCs w:val="20"/>
              </w:rPr>
              <w:t xml:space="preserve">Daim ntawv sau uas muab mus tau raug xa rau niam txiv thiab pab pawg IEP ua ntej lub rooj sib tham txog </w:t>
            </w:r>
            <w:r>
              <w:rPr>
                <w:rFonts w:ascii="Arial" w:hAnsi="Arial" w:cs="Arial"/>
                <w:sz w:val="20"/>
                <w:szCs w:val="20"/>
              </w:rPr>
              <w:t>T</w:t>
            </w:r>
            <w:r w:rsidRPr="00E42BAD">
              <w:rPr>
                <w:rFonts w:ascii="Arial" w:hAnsi="Arial" w:cs="Arial"/>
                <w:sz w:val="20"/>
                <w:szCs w:val="20"/>
              </w:rPr>
              <w:t xml:space="preserve">haj </w:t>
            </w:r>
            <w:r>
              <w:rPr>
                <w:rFonts w:ascii="Arial" w:hAnsi="Arial" w:cs="Arial"/>
                <w:sz w:val="20"/>
                <w:szCs w:val="20"/>
              </w:rPr>
              <w:t>T</w:t>
            </w:r>
            <w:r w:rsidRPr="00E42BAD">
              <w:rPr>
                <w:rFonts w:ascii="Arial" w:hAnsi="Arial" w:cs="Arial"/>
                <w:sz w:val="20"/>
                <w:szCs w:val="20"/>
              </w:rPr>
              <w:t xml:space="preserve">sam </w:t>
            </w:r>
            <w:r>
              <w:rPr>
                <w:rFonts w:ascii="Arial" w:hAnsi="Arial" w:cs="Arial"/>
                <w:sz w:val="20"/>
                <w:szCs w:val="20"/>
              </w:rPr>
              <w:t>N</w:t>
            </w:r>
            <w:r w:rsidRPr="00E42BAD">
              <w:rPr>
                <w:rFonts w:ascii="Arial" w:hAnsi="Arial" w:cs="Arial"/>
                <w:sz w:val="20"/>
                <w:szCs w:val="20"/>
              </w:rPr>
              <w:t xml:space="preserve">tawm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N</w:t>
            </w:r>
            <w:r w:rsidRPr="00E42BAD">
              <w:rPr>
                <w:rFonts w:ascii="Arial" w:hAnsi="Arial" w:cs="Arial"/>
                <w:sz w:val="20"/>
                <w:szCs w:val="20"/>
              </w:rPr>
              <w:t xml:space="preserve">taub </w:t>
            </w:r>
            <w:r>
              <w:rPr>
                <w:rFonts w:ascii="Arial" w:hAnsi="Arial" w:cs="Arial"/>
                <w:sz w:val="20"/>
                <w:szCs w:val="20"/>
              </w:rPr>
              <w:t>N</w:t>
            </w:r>
            <w:r w:rsidRPr="00E42BAD">
              <w:rPr>
                <w:rFonts w:ascii="Arial" w:hAnsi="Arial" w:cs="Arial"/>
                <w:sz w:val="20"/>
                <w:szCs w:val="20"/>
              </w:rPr>
              <w:t xml:space="preserve">tawv </w:t>
            </w:r>
            <w:r>
              <w:rPr>
                <w:rFonts w:ascii="Arial" w:hAnsi="Arial" w:cs="Arial"/>
                <w:sz w:val="20"/>
                <w:szCs w:val="20"/>
              </w:rPr>
              <w:t>K</w:t>
            </w:r>
            <w:r w:rsidRPr="00E42BAD">
              <w:rPr>
                <w:rFonts w:ascii="Arial" w:hAnsi="Arial" w:cs="Arial"/>
                <w:sz w:val="20"/>
                <w:szCs w:val="20"/>
              </w:rPr>
              <w:t xml:space="preserve">awm </w:t>
            </w:r>
            <w:r>
              <w:rPr>
                <w:rFonts w:ascii="Arial" w:hAnsi="Arial" w:cs="Arial"/>
                <w:sz w:val="20"/>
                <w:szCs w:val="20"/>
              </w:rPr>
              <w:t>L</w:t>
            </w:r>
            <w:r w:rsidRPr="00E42BAD">
              <w:rPr>
                <w:rFonts w:ascii="Arial" w:hAnsi="Arial" w:cs="Arial"/>
                <w:sz w:val="20"/>
                <w:szCs w:val="20"/>
              </w:rPr>
              <w:t xml:space="preserve">os </w:t>
            </w:r>
            <w:r>
              <w:rPr>
                <w:rFonts w:ascii="Arial" w:hAnsi="Arial" w:cs="Arial"/>
                <w:sz w:val="20"/>
                <w:szCs w:val="20"/>
              </w:rPr>
              <w:t>S</w:t>
            </w:r>
            <w:r w:rsidRPr="00E42BAD">
              <w:rPr>
                <w:rFonts w:ascii="Arial" w:hAnsi="Arial" w:cs="Arial"/>
                <w:sz w:val="20"/>
                <w:szCs w:val="20"/>
              </w:rPr>
              <w:t xml:space="preserve">is </w:t>
            </w:r>
            <w:r>
              <w:rPr>
                <w:rFonts w:ascii="Arial" w:hAnsi="Arial" w:cs="Arial"/>
                <w:sz w:val="20"/>
                <w:szCs w:val="20"/>
              </w:rPr>
              <w:t>C</w:t>
            </w:r>
            <w:r w:rsidRPr="00E42BAD">
              <w:rPr>
                <w:rFonts w:ascii="Arial" w:hAnsi="Arial" w:cs="Arial"/>
                <w:sz w:val="20"/>
                <w:szCs w:val="20"/>
              </w:rPr>
              <w:t xml:space="preserve">ov </w:t>
            </w:r>
            <w:r>
              <w:rPr>
                <w:rFonts w:ascii="Arial" w:hAnsi="Arial" w:cs="Arial"/>
                <w:sz w:val="20"/>
                <w:szCs w:val="20"/>
              </w:rPr>
              <w:t>K</w:t>
            </w:r>
            <w:r w:rsidRPr="00E42BAD">
              <w:rPr>
                <w:rFonts w:ascii="Arial" w:hAnsi="Arial" w:cs="Arial"/>
                <w:sz w:val="20"/>
                <w:szCs w:val="20"/>
              </w:rPr>
              <w:t xml:space="preserve">ev </w:t>
            </w:r>
            <w:r>
              <w:rPr>
                <w:rFonts w:ascii="Arial" w:hAnsi="Arial" w:cs="Arial"/>
                <w:sz w:val="20"/>
                <w:szCs w:val="20"/>
              </w:rPr>
              <w:t>P</w:t>
            </w:r>
            <w:r w:rsidRPr="00E42BAD">
              <w:rPr>
                <w:rFonts w:ascii="Arial" w:hAnsi="Arial" w:cs="Arial"/>
                <w:sz w:val="20"/>
                <w:szCs w:val="20"/>
              </w:rPr>
              <w:t xml:space="preserve">ab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U</w:t>
            </w:r>
            <w:r w:rsidRPr="00E42BAD">
              <w:rPr>
                <w:rFonts w:ascii="Arial" w:hAnsi="Arial" w:cs="Arial"/>
                <w:sz w:val="20"/>
                <w:szCs w:val="20"/>
              </w:rPr>
              <w:t xml:space="preserve">as </w:t>
            </w:r>
            <w:r>
              <w:rPr>
                <w:rFonts w:ascii="Arial" w:hAnsi="Arial" w:cs="Arial"/>
                <w:sz w:val="20"/>
                <w:szCs w:val="20"/>
              </w:rPr>
              <w:t>C</w:t>
            </w:r>
            <w:r w:rsidRPr="00E42BAD">
              <w:rPr>
                <w:rFonts w:ascii="Arial" w:hAnsi="Arial" w:cs="Arial"/>
                <w:sz w:val="20"/>
                <w:szCs w:val="20"/>
              </w:rPr>
              <w:t xml:space="preserve">uam </w:t>
            </w:r>
            <w:r>
              <w:rPr>
                <w:rFonts w:ascii="Arial" w:hAnsi="Arial" w:cs="Arial"/>
                <w:sz w:val="20"/>
                <w:szCs w:val="20"/>
              </w:rPr>
              <w:t>T</w:t>
            </w:r>
            <w:r w:rsidRPr="00E42BAD">
              <w:rPr>
                <w:rFonts w:ascii="Arial" w:hAnsi="Arial" w:cs="Arial"/>
                <w:sz w:val="20"/>
                <w:szCs w:val="20"/>
              </w:rPr>
              <w:t>shuam</w:t>
            </w:r>
          </w:p>
        </w:tc>
        <w:tc>
          <w:tcPr>
            <w:tcW w:w="2361" w:type="dxa"/>
          </w:tcPr>
          <w:p w14:paraId="0B367374" w14:textId="77777777" w:rsidR="008B08A0" w:rsidRPr="00E42BAD" w:rsidRDefault="008B08A0" w:rsidP="000F5769">
            <w:pPr>
              <w:rPr>
                <w:rFonts w:ascii="Arial" w:hAnsi="Arial" w:cs="Arial"/>
                <w:sz w:val="20"/>
                <w:szCs w:val="20"/>
              </w:rPr>
            </w:pPr>
          </w:p>
          <w:p w14:paraId="42F7EB01" w14:textId="2BF0BFB8" w:rsidR="008B08A0" w:rsidRPr="00E42BAD" w:rsidRDefault="008B08A0" w:rsidP="000F5769">
            <w:pPr>
              <w:rPr>
                <w:rFonts w:ascii="Arial" w:hAnsi="Arial" w:cs="Arial"/>
                <w:sz w:val="20"/>
                <w:szCs w:val="20"/>
              </w:rPr>
            </w:pPr>
            <w:r>
              <w:rPr>
                <w:rFonts w:ascii="Arial" w:hAnsi="Arial" w:cs="Arial"/>
                <w:sz w:val="20"/>
                <w:szCs w:val="20"/>
              </w:rPr>
              <w:t>Tus</w:t>
            </w:r>
            <w:ins w:id="23" w:author="Fong RERHANG" w:date="2021-06-07T14:00:00Z">
              <w:r w:rsidR="00FF3DE6">
                <w:rPr>
                  <w:rFonts w:ascii="Arial" w:hAnsi="Arial" w:cs="Arial"/>
                  <w:sz w:val="20"/>
                  <w:szCs w:val="20"/>
                </w:rPr>
                <w:t xml:space="preserve"> tswv cuab</w:t>
              </w:r>
            </w:ins>
            <w:del w:id="24" w:author="Fong RERHANG" w:date="2021-06-07T14:00:00Z">
              <w:r w:rsidDel="00FF3DE6">
                <w:rPr>
                  <w:rFonts w:ascii="Arial" w:hAnsi="Arial" w:cs="Arial"/>
                  <w:sz w:val="20"/>
                  <w:szCs w:val="20"/>
                </w:rPr>
                <w:delText xml:space="preserve"> </w:delText>
              </w:r>
              <w:r w:rsidR="00A92FFF" w:rsidDel="00FF3DE6">
                <w:rPr>
                  <w:rFonts w:ascii="Arial" w:hAnsi="Arial" w:cs="Arial"/>
                  <w:sz w:val="20"/>
                  <w:szCs w:val="20"/>
                </w:rPr>
                <w:delText>mej zeej</w:delText>
              </w:r>
            </w:del>
            <w:r w:rsidRPr="00E42BAD">
              <w:rPr>
                <w:rFonts w:ascii="Arial" w:hAnsi="Arial" w:cs="Arial"/>
                <w:sz w:val="20"/>
                <w:szCs w:val="20"/>
              </w:rPr>
              <w:t xml:space="preserve"> ntawm pab pawg IEP tab tom raug kev zam uas ntau los ntawm lub rooj sib tham IEP</w:t>
            </w:r>
          </w:p>
        </w:tc>
      </w:tr>
      <w:tr w:rsidR="008B08A0" w14:paraId="3FD4F5CA" w14:textId="77777777" w:rsidTr="000F5769">
        <w:trPr>
          <w:trHeight w:val="350"/>
        </w:trPr>
        <w:tc>
          <w:tcPr>
            <w:tcW w:w="1642" w:type="dxa"/>
          </w:tcPr>
          <w:p w14:paraId="4D02D5EF" w14:textId="36D816F8" w:rsidR="008B08A0" w:rsidRPr="00ED13CD" w:rsidRDefault="00A70411" w:rsidP="000F5769">
            <w:pPr>
              <w:rPr>
                <w:rFonts w:ascii="Arial" w:hAnsi="Arial" w:cs="Arial"/>
                <w:i/>
                <w:iCs/>
                <w:sz w:val="19"/>
                <w:szCs w:val="19"/>
                <w:u w:val="single"/>
              </w:rPr>
            </w:pPr>
            <w:r>
              <w:rPr>
                <w:rFonts w:ascii="Arial" w:hAnsi="Arial" w:cs="Arial"/>
                <w:i/>
                <w:iCs/>
                <w:sz w:val="19"/>
                <w:szCs w:val="19"/>
                <w:u w:val="single"/>
              </w:rPr>
              <w:t>Eva Teresa Hipolito</w:t>
            </w:r>
          </w:p>
        </w:tc>
        <w:tc>
          <w:tcPr>
            <w:tcW w:w="2044" w:type="dxa"/>
          </w:tcPr>
          <w:p w14:paraId="00D6219F" w14:textId="083833D2" w:rsidR="008B08A0" w:rsidRPr="00ED13CD" w:rsidRDefault="00A70411" w:rsidP="000F5769">
            <w:pPr>
              <w:rPr>
                <w:rFonts w:ascii="Arial" w:hAnsi="Arial" w:cs="Arial"/>
                <w:i/>
                <w:iCs/>
                <w:sz w:val="19"/>
                <w:szCs w:val="19"/>
                <w:u w:val="single"/>
              </w:rPr>
            </w:pPr>
            <w:r>
              <w:rPr>
                <w:rFonts w:ascii="Arial" w:hAnsi="Arial" w:cs="Arial"/>
                <w:i/>
                <w:iCs/>
                <w:sz w:val="19"/>
                <w:szCs w:val="19"/>
                <w:u w:val="single"/>
              </w:rPr>
              <w:t xml:space="preserve">Tus Saib Xyuas </w:t>
            </w:r>
            <w:r w:rsidR="00B65454">
              <w:rPr>
                <w:rFonts w:ascii="Arial" w:hAnsi="Arial" w:cs="Arial"/>
                <w:i/>
                <w:iCs/>
                <w:sz w:val="19"/>
                <w:szCs w:val="19"/>
                <w:u w:val="single"/>
              </w:rPr>
              <w:t>Neeg Mob Hauv Tsev Kawm Ntawv</w:t>
            </w:r>
          </w:p>
        </w:tc>
        <w:tc>
          <w:tcPr>
            <w:tcW w:w="1900" w:type="dxa"/>
          </w:tcPr>
          <w:p w14:paraId="31D4848A" w14:textId="77777777" w:rsidR="008B08A0" w:rsidRDefault="008B08A0" w:rsidP="000F5769">
            <w:pPr>
              <w:rPr>
                <w:rFonts w:ascii="Arial" w:hAnsi="Arial" w:cs="Arial"/>
                <w:b/>
                <w:bCs/>
                <w:sz w:val="19"/>
                <w:szCs w:val="19"/>
              </w:rPr>
            </w:pPr>
            <w:r w:rsidRPr="001F433B">
              <w:rPr>
                <w:noProof/>
              </w:rPr>
              <w:drawing>
                <wp:inline distT="0" distB="0" distL="0" distR="0" wp14:anchorId="4D6B3343" wp14:editId="249A73D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0ED6951" w14:textId="0C819312" w:rsidR="008B08A0" w:rsidRDefault="006D63F8" w:rsidP="000F5769">
            <w:pPr>
              <w:rPr>
                <w:rFonts w:ascii="Arial" w:hAnsi="Arial" w:cs="Arial"/>
                <w:b/>
                <w:bCs/>
                <w:sz w:val="19"/>
                <w:szCs w:val="19"/>
              </w:rPr>
            </w:pPr>
            <w:r w:rsidRPr="0070199D">
              <w:rPr>
                <w:noProof/>
                <w:sz w:val="1"/>
                <w:szCs w:val="1"/>
              </w:rPr>
              <w:drawing>
                <wp:inline distT="0" distB="0" distL="0" distR="0" wp14:anchorId="61F3DD7F" wp14:editId="638547AC">
                  <wp:extent cx="152400" cy="1143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
        </w:tc>
        <w:tc>
          <w:tcPr>
            <w:tcW w:w="2361" w:type="dxa"/>
          </w:tcPr>
          <w:p w14:paraId="6EEE1CD4" w14:textId="5E5F6208" w:rsidR="008B08A0" w:rsidRPr="0070199D" w:rsidRDefault="00FB32AE" w:rsidP="000F5769">
            <w:pPr>
              <w:rPr>
                <w:rFonts w:ascii="Arial" w:hAnsi="Arial" w:cs="Arial"/>
                <w:sz w:val="19"/>
                <w:szCs w:val="19"/>
              </w:rPr>
            </w:pPr>
            <w:r>
              <w:pict w14:anchorId="397F2947">
                <v:shape id="_x0000_i1029" type="#_x0000_t75" style="width:11.5pt;height:9.1pt;visibility:visible;mso-wrap-style:square">
                  <v:imagedata r:id="rId10" o:title=""/>
                </v:shape>
              </w:pict>
            </w:r>
            <w:r w:rsidR="008B08A0" w:rsidRPr="0070199D">
              <w:rPr>
                <w:rFonts w:ascii="Arial" w:hAnsi="Arial" w:cs="Arial"/>
                <w:sz w:val="19"/>
                <w:szCs w:val="19"/>
              </w:rPr>
              <w:t xml:space="preserve">tag nrho </w:t>
            </w:r>
            <w:r w:rsidR="00D171C0" w:rsidRPr="0070199D">
              <w:rPr>
                <w:noProof/>
              </w:rPr>
              <w:drawing>
                <wp:inline distT="0" distB="0" distL="0" distR="0" wp14:anchorId="7FF05A9F" wp14:editId="42D17F98">
                  <wp:extent cx="147320" cy="115570"/>
                  <wp:effectExtent l="0" t="0" r="508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sidRPr="0070199D">
              <w:rPr>
                <w:rFonts w:ascii="Arial" w:hAnsi="Arial" w:cs="Arial"/>
                <w:sz w:val="19"/>
                <w:szCs w:val="19"/>
              </w:rPr>
              <w:t>ib feem</w:t>
            </w:r>
          </w:p>
        </w:tc>
      </w:tr>
      <w:tr w:rsidR="008B08A0" w14:paraId="3518586F" w14:textId="77777777" w:rsidTr="000F5769">
        <w:trPr>
          <w:trHeight w:val="485"/>
        </w:trPr>
        <w:tc>
          <w:tcPr>
            <w:tcW w:w="1642" w:type="dxa"/>
          </w:tcPr>
          <w:p w14:paraId="67E61B20" w14:textId="4FB007EA" w:rsidR="008B08A0" w:rsidRPr="00ED13CD" w:rsidRDefault="008B08A0" w:rsidP="000F5769">
            <w:pPr>
              <w:rPr>
                <w:rFonts w:ascii="Arial" w:hAnsi="Arial" w:cs="Arial"/>
                <w:i/>
                <w:iCs/>
                <w:sz w:val="19"/>
                <w:szCs w:val="19"/>
                <w:u w:val="single"/>
              </w:rPr>
            </w:pPr>
          </w:p>
        </w:tc>
        <w:tc>
          <w:tcPr>
            <w:tcW w:w="2044" w:type="dxa"/>
          </w:tcPr>
          <w:p w14:paraId="01AB852D" w14:textId="6ABD9F1B" w:rsidR="008B08A0" w:rsidRPr="00ED13CD" w:rsidRDefault="008B08A0" w:rsidP="000F5769">
            <w:pPr>
              <w:rPr>
                <w:rFonts w:ascii="Arial" w:hAnsi="Arial" w:cs="Arial"/>
                <w:i/>
                <w:iCs/>
                <w:sz w:val="19"/>
                <w:szCs w:val="19"/>
                <w:u w:val="single"/>
              </w:rPr>
            </w:pPr>
          </w:p>
        </w:tc>
        <w:tc>
          <w:tcPr>
            <w:tcW w:w="1900" w:type="dxa"/>
          </w:tcPr>
          <w:p w14:paraId="2C20CE10" w14:textId="76307EDE" w:rsidR="008B08A0" w:rsidRDefault="006D63F8" w:rsidP="000F5769">
            <w:pPr>
              <w:rPr>
                <w:rFonts w:ascii="Arial" w:hAnsi="Arial" w:cs="Arial"/>
                <w:b/>
                <w:bCs/>
                <w:sz w:val="19"/>
                <w:szCs w:val="19"/>
              </w:rPr>
            </w:pPr>
            <w:r w:rsidRPr="001F433B">
              <w:rPr>
                <w:noProof/>
              </w:rPr>
              <w:drawing>
                <wp:inline distT="0" distB="0" distL="0" distR="0" wp14:anchorId="3D8007DB" wp14:editId="73BA241D">
                  <wp:extent cx="147320" cy="115570"/>
                  <wp:effectExtent l="0" t="0" r="508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18E16EF" w14:textId="27CCAB48" w:rsidR="008B08A0" w:rsidRDefault="00AB7407" w:rsidP="000F5769">
            <w:pPr>
              <w:rPr>
                <w:rFonts w:ascii="Arial" w:hAnsi="Arial" w:cs="Arial"/>
                <w:b/>
                <w:bCs/>
                <w:sz w:val="19"/>
                <w:szCs w:val="19"/>
              </w:rPr>
            </w:pPr>
            <w:r w:rsidRPr="001F433B">
              <w:rPr>
                <w:noProof/>
              </w:rPr>
              <w:drawing>
                <wp:inline distT="0" distB="0" distL="0" distR="0" wp14:anchorId="71D3B1C2" wp14:editId="6157600D">
                  <wp:extent cx="147320" cy="115570"/>
                  <wp:effectExtent l="0" t="0" r="508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3126E25" w14:textId="656653FE" w:rsidR="008B08A0" w:rsidRPr="0070199D" w:rsidRDefault="00FB32AE" w:rsidP="000F5769">
            <w:pPr>
              <w:rPr>
                <w:rFonts w:ascii="Arial" w:hAnsi="Arial" w:cs="Arial"/>
                <w:sz w:val="19"/>
                <w:szCs w:val="19"/>
              </w:rPr>
            </w:pPr>
            <w:r>
              <w:pict w14:anchorId="5646638F">
                <v:shape id="_x0000_i1030" type="#_x0000_t75" style="width:11.5pt;height:9.1pt;visibility:visible;mso-wrap-style:square">
                  <v:imagedata r:id="rId10" o:title=""/>
                </v:shape>
              </w:pict>
            </w:r>
            <w:r w:rsidR="008B08A0">
              <w:t xml:space="preserve"> </w:t>
            </w:r>
            <w:r w:rsidR="008B08A0" w:rsidRPr="0070199D">
              <w:rPr>
                <w:rFonts w:ascii="Arial" w:hAnsi="Arial" w:cs="Arial"/>
                <w:sz w:val="19"/>
                <w:szCs w:val="19"/>
              </w:rPr>
              <w:t xml:space="preserve">tag nrho </w:t>
            </w:r>
            <w:r w:rsidR="008B08A0" w:rsidRPr="0070199D">
              <w:rPr>
                <w:noProof/>
              </w:rPr>
              <w:drawing>
                <wp:inline distT="0" distB="0" distL="0" distR="0" wp14:anchorId="705D63EB" wp14:editId="49CF1D44">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sidRPr="0070199D">
              <w:rPr>
                <w:rFonts w:ascii="Arial" w:hAnsi="Arial" w:cs="Arial"/>
                <w:sz w:val="19"/>
                <w:szCs w:val="19"/>
              </w:rPr>
              <w:t>ib feem</w:t>
            </w:r>
          </w:p>
        </w:tc>
      </w:tr>
      <w:tr w:rsidR="008B08A0" w14:paraId="3043C566" w14:textId="77777777" w:rsidTr="000F5769">
        <w:trPr>
          <w:trHeight w:val="440"/>
        </w:trPr>
        <w:tc>
          <w:tcPr>
            <w:tcW w:w="1642" w:type="dxa"/>
          </w:tcPr>
          <w:p w14:paraId="02057B36" w14:textId="272EF66A" w:rsidR="008B08A0" w:rsidRPr="00ED13CD" w:rsidRDefault="008B08A0" w:rsidP="000F5769">
            <w:pPr>
              <w:rPr>
                <w:rFonts w:ascii="Arial" w:hAnsi="Arial" w:cs="Arial"/>
                <w:i/>
                <w:iCs/>
                <w:sz w:val="19"/>
                <w:szCs w:val="19"/>
                <w:u w:val="single"/>
              </w:rPr>
            </w:pPr>
          </w:p>
        </w:tc>
        <w:tc>
          <w:tcPr>
            <w:tcW w:w="2044" w:type="dxa"/>
          </w:tcPr>
          <w:p w14:paraId="275474C6" w14:textId="1AF60229" w:rsidR="008B08A0" w:rsidRPr="00ED13CD" w:rsidRDefault="008B08A0" w:rsidP="000F5769">
            <w:pPr>
              <w:rPr>
                <w:rFonts w:ascii="Arial" w:hAnsi="Arial" w:cs="Arial"/>
                <w:i/>
                <w:iCs/>
                <w:sz w:val="19"/>
                <w:szCs w:val="19"/>
                <w:u w:val="single"/>
              </w:rPr>
            </w:pPr>
          </w:p>
        </w:tc>
        <w:tc>
          <w:tcPr>
            <w:tcW w:w="1900" w:type="dxa"/>
          </w:tcPr>
          <w:p w14:paraId="6E10A593" w14:textId="77777777" w:rsidR="008B08A0" w:rsidRDefault="008B08A0" w:rsidP="000F5769">
            <w:pPr>
              <w:rPr>
                <w:rFonts w:ascii="Arial" w:hAnsi="Arial" w:cs="Arial"/>
                <w:b/>
                <w:bCs/>
                <w:sz w:val="19"/>
                <w:szCs w:val="19"/>
              </w:rPr>
            </w:pPr>
            <w:r w:rsidRPr="001F433B">
              <w:rPr>
                <w:noProof/>
              </w:rPr>
              <w:drawing>
                <wp:inline distT="0" distB="0" distL="0" distR="0" wp14:anchorId="29A28CF3" wp14:editId="5C06188C">
                  <wp:extent cx="147320" cy="115570"/>
                  <wp:effectExtent l="0" t="0" r="508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FACDA7D" w14:textId="2D1A2D8C" w:rsidR="008B08A0" w:rsidRDefault="00AB7407" w:rsidP="000F5769">
            <w:pPr>
              <w:rPr>
                <w:rFonts w:ascii="Arial" w:hAnsi="Arial" w:cs="Arial"/>
                <w:b/>
                <w:bCs/>
                <w:sz w:val="19"/>
                <w:szCs w:val="19"/>
              </w:rPr>
            </w:pPr>
            <w:r w:rsidRPr="001F433B">
              <w:rPr>
                <w:noProof/>
              </w:rPr>
              <w:drawing>
                <wp:inline distT="0" distB="0" distL="0" distR="0" wp14:anchorId="60522B86" wp14:editId="4B5CA173">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546980B" w14:textId="138D6279" w:rsidR="008B08A0" w:rsidRPr="0070199D" w:rsidRDefault="00D215DC" w:rsidP="000F5769">
            <w:pPr>
              <w:rPr>
                <w:rFonts w:ascii="Arial" w:hAnsi="Arial" w:cs="Arial"/>
                <w:sz w:val="19"/>
                <w:szCs w:val="19"/>
              </w:rPr>
            </w:pPr>
            <w:r>
              <w:pict w14:anchorId="768626DA">
                <v:shape id="Picture 79" o:spid="_x0000_i1031" type="#_x0000_t75" style="width:11.5pt;height:9.1pt;visibility:visible;mso-wrap-style:square">
                  <v:imagedata r:id="rId10" o:title=""/>
                </v:shape>
              </w:pict>
            </w:r>
            <w:r w:rsidR="008B08A0" w:rsidRPr="0070199D">
              <w:rPr>
                <w:rFonts w:ascii="Arial" w:hAnsi="Arial" w:cs="Arial"/>
                <w:sz w:val="19"/>
                <w:szCs w:val="19"/>
              </w:rPr>
              <w:t xml:space="preserve">tag nrho </w:t>
            </w:r>
            <w:r w:rsidR="008B08A0" w:rsidRPr="001F433B">
              <w:rPr>
                <w:noProof/>
              </w:rPr>
              <w:drawing>
                <wp:inline distT="0" distB="0" distL="0" distR="0" wp14:anchorId="70A95360" wp14:editId="2AF07B65">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8B08A0">
              <w:rPr>
                <w:rFonts w:ascii="Arial" w:hAnsi="Arial" w:cs="Arial"/>
                <w:sz w:val="19"/>
                <w:szCs w:val="19"/>
              </w:rPr>
              <w:t xml:space="preserve"> </w:t>
            </w:r>
            <w:r w:rsidR="008B08A0" w:rsidRPr="0070199D">
              <w:rPr>
                <w:rFonts w:ascii="Arial" w:hAnsi="Arial" w:cs="Arial"/>
                <w:sz w:val="19"/>
                <w:szCs w:val="19"/>
              </w:rPr>
              <w:t>ib feem</w:t>
            </w:r>
          </w:p>
        </w:tc>
      </w:tr>
      <w:tr w:rsidR="008B08A0" w14:paraId="77A7B82C" w14:textId="77777777" w:rsidTr="000F5769">
        <w:trPr>
          <w:trHeight w:val="431"/>
        </w:trPr>
        <w:tc>
          <w:tcPr>
            <w:tcW w:w="1642" w:type="dxa"/>
          </w:tcPr>
          <w:p w14:paraId="32F8A702" w14:textId="77777777" w:rsidR="008B08A0" w:rsidRPr="00ED13CD" w:rsidRDefault="008B08A0" w:rsidP="000F5769">
            <w:pPr>
              <w:rPr>
                <w:rFonts w:ascii="Arial" w:hAnsi="Arial" w:cs="Arial"/>
                <w:i/>
                <w:iCs/>
                <w:sz w:val="19"/>
                <w:szCs w:val="19"/>
                <w:u w:val="single"/>
              </w:rPr>
            </w:pPr>
          </w:p>
        </w:tc>
        <w:tc>
          <w:tcPr>
            <w:tcW w:w="2044" w:type="dxa"/>
          </w:tcPr>
          <w:p w14:paraId="082BC01C" w14:textId="77777777" w:rsidR="008B08A0" w:rsidRPr="00ED13CD" w:rsidRDefault="008B08A0" w:rsidP="000F5769">
            <w:pPr>
              <w:rPr>
                <w:rFonts w:ascii="Arial" w:hAnsi="Arial" w:cs="Arial"/>
                <w:i/>
                <w:iCs/>
                <w:sz w:val="19"/>
                <w:szCs w:val="19"/>
                <w:u w:val="single"/>
              </w:rPr>
            </w:pPr>
          </w:p>
        </w:tc>
        <w:tc>
          <w:tcPr>
            <w:tcW w:w="1900" w:type="dxa"/>
          </w:tcPr>
          <w:p w14:paraId="1175B77C" w14:textId="77777777" w:rsidR="008B08A0" w:rsidRDefault="008B08A0" w:rsidP="000F5769">
            <w:pPr>
              <w:rPr>
                <w:rFonts w:ascii="Arial" w:hAnsi="Arial" w:cs="Arial"/>
                <w:b/>
                <w:bCs/>
                <w:sz w:val="19"/>
                <w:szCs w:val="19"/>
              </w:rPr>
            </w:pPr>
            <w:r w:rsidRPr="001F433B">
              <w:rPr>
                <w:noProof/>
              </w:rPr>
              <w:drawing>
                <wp:inline distT="0" distB="0" distL="0" distR="0" wp14:anchorId="66BA8C5C" wp14:editId="1DA787E1">
                  <wp:extent cx="147320" cy="115570"/>
                  <wp:effectExtent l="0" t="0" r="508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6C0CC432" w14:textId="77777777" w:rsidR="008B08A0" w:rsidRDefault="008B08A0" w:rsidP="000F5769">
            <w:pPr>
              <w:rPr>
                <w:rFonts w:ascii="Arial" w:hAnsi="Arial" w:cs="Arial"/>
                <w:b/>
                <w:bCs/>
                <w:sz w:val="19"/>
                <w:szCs w:val="19"/>
              </w:rPr>
            </w:pPr>
            <w:r w:rsidRPr="001F433B">
              <w:rPr>
                <w:noProof/>
              </w:rPr>
              <w:drawing>
                <wp:inline distT="0" distB="0" distL="0" distR="0" wp14:anchorId="3F149024" wp14:editId="12EA80E9">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0CF9C30" w14:textId="77777777" w:rsidR="008B08A0" w:rsidRPr="0070199D" w:rsidRDefault="008B08A0" w:rsidP="000F5769">
            <w:pPr>
              <w:rPr>
                <w:rFonts w:ascii="Arial" w:hAnsi="Arial" w:cs="Arial"/>
                <w:sz w:val="19"/>
                <w:szCs w:val="19"/>
              </w:rPr>
            </w:pPr>
            <w:r>
              <w:rPr>
                <w:noProof/>
              </w:rPr>
              <w:drawing>
                <wp:inline distT="0" distB="0" distL="0" distR="0" wp14:anchorId="4960173A" wp14:editId="0667E8D6">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del w:id="25" w:author="Fong RERHANG" w:date="2021-06-07T14:01:00Z">
              <w:r w:rsidDel="00FF3DE6">
                <w:delText xml:space="preserve"> </w:delText>
              </w:r>
            </w:del>
            <w:r w:rsidRPr="0070199D">
              <w:rPr>
                <w:rFonts w:ascii="Arial" w:hAnsi="Arial" w:cs="Arial"/>
                <w:sz w:val="19"/>
                <w:szCs w:val="19"/>
              </w:rPr>
              <w:t xml:space="preserve">tag nrho </w:t>
            </w:r>
            <w:r w:rsidRPr="0070199D">
              <w:rPr>
                <w:noProof/>
              </w:rPr>
              <w:drawing>
                <wp:inline distT="0" distB="0" distL="0" distR="0" wp14:anchorId="5B5C0845" wp14:editId="74B6378C">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8B08A0" w14:paraId="41879EF9" w14:textId="77777777" w:rsidTr="000F5769">
        <w:trPr>
          <w:trHeight w:val="440"/>
        </w:trPr>
        <w:tc>
          <w:tcPr>
            <w:tcW w:w="1642" w:type="dxa"/>
          </w:tcPr>
          <w:p w14:paraId="78516EE9" w14:textId="77777777" w:rsidR="008B08A0" w:rsidRPr="00ED13CD" w:rsidRDefault="008B08A0" w:rsidP="000F5769">
            <w:pPr>
              <w:rPr>
                <w:rFonts w:ascii="Arial" w:hAnsi="Arial" w:cs="Arial"/>
                <w:i/>
                <w:iCs/>
                <w:sz w:val="19"/>
                <w:szCs w:val="19"/>
                <w:u w:val="single"/>
              </w:rPr>
            </w:pPr>
          </w:p>
        </w:tc>
        <w:tc>
          <w:tcPr>
            <w:tcW w:w="2044" w:type="dxa"/>
          </w:tcPr>
          <w:p w14:paraId="6718D575" w14:textId="77777777" w:rsidR="008B08A0" w:rsidRPr="00ED13CD" w:rsidRDefault="008B08A0" w:rsidP="000F5769">
            <w:pPr>
              <w:rPr>
                <w:rFonts w:ascii="Arial" w:hAnsi="Arial" w:cs="Arial"/>
                <w:i/>
                <w:iCs/>
                <w:sz w:val="19"/>
                <w:szCs w:val="19"/>
                <w:u w:val="single"/>
              </w:rPr>
            </w:pPr>
          </w:p>
        </w:tc>
        <w:tc>
          <w:tcPr>
            <w:tcW w:w="1900" w:type="dxa"/>
          </w:tcPr>
          <w:p w14:paraId="3EC1CA3D" w14:textId="77777777" w:rsidR="008B08A0" w:rsidRDefault="008B08A0" w:rsidP="000F5769">
            <w:pPr>
              <w:rPr>
                <w:rFonts w:ascii="Arial" w:hAnsi="Arial" w:cs="Arial"/>
                <w:b/>
                <w:bCs/>
                <w:sz w:val="19"/>
                <w:szCs w:val="19"/>
              </w:rPr>
            </w:pPr>
            <w:r w:rsidRPr="001F433B">
              <w:rPr>
                <w:noProof/>
              </w:rPr>
              <w:drawing>
                <wp:inline distT="0" distB="0" distL="0" distR="0" wp14:anchorId="0D7DF910" wp14:editId="34C89063">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B784CBF" w14:textId="77777777" w:rsidR="008B08A0" w:rsidRDefault="008B08A0" w:rsidP="000F5769">
            <w:pPr>
              <w:rPr>
                <w:rFonts w:ascii="Arial" w:hAnsi="Arial" w:cs="Arial"/>
                <w:b/>
                <w:bCs/>
                <w:sz w:val="19"/>
                <w:szCs w:val="19"/>
              </w:rPr>
            </w:pPr>
            <w:r w:rsidRPr="001F433B">
              <w:rPr>
                <w:noProof/>
              </w:rPr>
              <w:drawing>
                <wp:inline distT="0" distB="0" distL="0" distR="0" wp14:anchorId="0D57FAF0" wp14:editId="03427BEB">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4124F2E9" w14:textId="77777777" w:rsidR="008B08A0" w:rsidRPr="0070199D" w:rsidRDefault="008B08A0" w:rsidP="000F5769">
            <w:pPr>
              <w:rPr>
                <w:rFonts w:ascii="Arial" w:hAnsi="Arial" w:cs="Arial"/>
                <w:sz w:val="19"/>
                <w:szCs w:val="19"/>
              </w:rPr>
            </w:pPr>
            <w:r>
              <w:rPr>
                <w:noProof/>
              </w:rPr>
              <w:drawing>
                <wp:inline distT="0" distB="0" distL="0" distR="0" wp14:anchorId="289898BA" wp14:editId="0127CD73">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del w:id="26" w:author="Fong RERHANG" w:date="2021-06-07T14:01:00Z">
              <w:r w:rsidDel="00FF3DE6">
                <w:delText xml:space="preserve"> </w:delText>
              </w:r>
            </w:del>
            <w:r w:rsidRPr="0070199D">
              <w:rPr>
                <w:rFonts w:ascii="Arial" w:hAnsi="Arial" w:cs="Arial"/>
                <w:sz w:val="19"/>
                <w:szCs w:val="19"/>
              </w:rPr>
              <w:t xml:space="preserve">tag nrho </w:t>
            </w:r>
            <w:r w:rsidRPr="0070199D">
              <w:rPr>
                <w:noProof/>
              </w:rPr>
              <w:drawing>
                <wp:inline distT="0" distB="0" distL="0" distR="0" wp14:anchorId="6F016FE5" wp14:editId="252E8A19">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8B08A0" w14:paraId="407C7262" w14:textId="77777777" w:rsidTr="000F5769">
        <w:trPr>
          <w:trHeight w:val="440"/>
        </w:trPr>
        <w:tc>
          <w:tcPr>
            <w:tcW w:w="1642" w:type="dxa"/>
          </w:tcPr>
          <w:p w14:paraId="0AEA977E" w14:textId="77777777" w:rsidR="008B08A0" w:rsidRPr="00ED13CD" w:rsidRDefault="008B08A0" w:rsidP="000F5769">
            <w:pPr>
              <w:rPr>
                <w:rFonts w:ascii="Arial" w:hAnsi="Arial" w:cs="Arial"/>
                <w:i/>
                <w:iCs/>
                <w:sz w:val="19"/>
                <w:szCs w:val="19"/>
                <w:u w:val="single"/>
              </w:rPr>
            </w:pPr>
          </w:p>
        </w:tc>
        <w:tc>
          <w:tcPr>
            <w:tcW w:w="2044" w:type="dxa"/>
          </w:tcPr>
          <w:p w14:paraId="64C278DD" w14:textId="77777777" w:rsidR="008B08A0" w:rsidRPr="00ED13CD" w:rsidRDefault="008B08A0" w:rsidP="000F5769">
            <w:pPr>
              <w:rPr>
                <w:rFonts w:ascii="Arial" w:hAnsi="Arial" w:cs="Arial"/>
                <w:i/>
                <w:iCs/>
                <w:sz w:val="19"/>
                <w:szCs w:val="19"/>
                <w:u w:val="single"/>
              </w:rPr>
            </w:pPr>
          </w:p>
        </w:tc>
        <w:tc>
          <w:tcPr>
            <w:tcW w:w="1900" w:type="dxa"/>
          </w:tcPr>
          <w:p w14:paraId="13A3AA0D" w14:textId="77777777" w:rsidR="008B08A0" w:rsidRDefault="008B08A0" w:rsidP="000F5769">
            <w:pPr>
              <w:rPr>
                <w:rFonts w:ascii="Arial" w:hAnsi="Arial" w:cs="Arial"/>
                <w:b/>
                <w:bCs/>
                <w:sz w:val="19"/>
                <w:szCs w:val="19"/>
              </w:rPr>
            </w:pPr>
            <w:r w:rsidRPr="001F433B">
              <w:rPr>
                <w:noProof/>
              </w:rPr>
              <w:drawing>
                <wp:inline distT="0" distB="0" distL="0" distR="0" wp14:anchorId="0574A14D" wp14:editId="665CADA2">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08BF808E" w14:textId="77777777" w:rsidR="008B08A0" w:rsidRDefault="008B08A0" w:rsidP="000F5769">
            <w:pPr>
              <w:rPr>
                <w:rFonts w:ascii="Arial" w:hAnsi="Arial" w:cs="Arial"/>
                <w:b/>
                <w:bCs/>
                <w:sz w:val="19"/>
                <w:szCs w:val="19"/>
              </w:rPr>
            </w:pPr>
            <w:r w:rsidRPr="001F433B">
              <w:rPr>
                <w:noProof/>
              </w:rPr>
              <w:drawing>
                <wp:inline distT="0" distB="0" distL="0" distR="0" wp14:anchorId="0C7E1591" wp14:editId="5C0E1CDD">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5B3742B" w14:textId="77777777" w:rsidR="008B08A0" w:rsidRPr="0070199D" w:rsidRDefault="008B08A0" w:rsidP="000F5769">
            <w:pPr>
              <w:rPr>
                <w:rFonts w:ascii="Arial" w:hAnsi="Arial" w:cs="Arial"/>
                <w:sz w:val="19"/>
                <w:szCs w:val="19"/>
              </w:rPr>
            </w:pPr>
            <w:r>
              <w:rPr>
                <w:noProof/>
              </w:rPr>
              <w:drawing>
                <wp:inline distT="0" distB="0" distL="0" distR="0" wp14:anchorId="2476252D" wp14:editId="637CEF7C">
                  <wp:extent cx="139065" cy="109220"/>
                  <wp:effectExtent l="0" t="0" r="0"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del w:id="27" w:author="Fong RERHANG" w:date="2021-06-07T14:01:00Z">
              <w:r w:rsidDel="00FF3DE6">
                <w:delText xml:space="preserve"> </w:delText>
              </w:r>
            </w:del>
            <w:r w:rsidRPr="0070199D">
              <w:rPr>
                <w:rFonts w:ascii="Arial" w:hAnsi="Arial" w:cs="Arial"/>
                <w:sz w:val="19"/>
                <w:szCs w:val="19"/>
              </w:rPr>
              <w:t xml:space="preserve">tag nrho </w:t>
            </w:r>
            <w:r w:rsidRPr="0070199D">
              <w:rPr>
                <w:noProof/>
              </w:rPr>
              <w:drawing>
                <wp:inline distT="0" distB="0" distL="0" distR="0" wp14:anchorId="4AFC5478" wp14:editId="4D415310">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bl>
    <w:p w14:paraId="013CEE80" w14:textId="77777777" w:rsidR="008B08A0" w:rsidRDefault="008B08A0" w:rsidP="008B08A0">
      <w:pPr>
        <w:spacing w:after="0"/>
        <w:rPr>
          <w:rFonts w:ascii="Arial" w:hAnsi="Arial" w:cs="Arial"/>
          <w:b/>
          <w:bCs/>
          <w:sz w:val="19"/>
          <w:szCs w:val="19"/>
        </w:rPr>
      </w:pPr>
    </w:p>
    <w:p w14:paraId="19965043" w14:textId="05687370" w:rsidR="008B08A0" w:rsidRDefault="008B08A0" w:rsidP="008B08A0">
      <w:pPr>
        <w:spacing w:after="0"/>
        <w:jc w:val="both"/>
        <w:rPr>
          <w:rFonts w:ascii="Arial" w:hAnsi="Arial" w:cs="Arial"/>
          <w:sz w:val="19"/>
          <w:szCs w:val="19"/>
        </w:rPr>
      </w:pPr>
      <w:r w:rsidRPr="00F17576">
        <w:rPr>
          <w:rFonts w:ascii="Arial" w:hAnsi="Arial" w:cs="Arial"/>
          <w:sz w:val="19"/>
          <w:szCs w:val="19"/>
        </w:rPr>
        <w:t xml:space="preserve">Los ntawm kev pom zoo </w:t>
      </w:r>
      <w:r>
        <w:rPr>
          <w:rFonts w:ascii="Arial" w:hAnsi="Arial" w:cs="Arial"/>
          <w:sz w:val="19"/>
          <w:szCs w:val="19"/>
        </w:rPr>
        <w:t xml:space="preserve">ntau yam </w:t>
      </w:r>
      <w:r w:rsidRPr="00F17576">
        <w:rPr>
          <w:rFonts w:ascii="Arial" w:hAnsi="Arial" w:cs="Arial"/>
          <w:sz w:val="19"/>
          <w:szCs w:val="19"/>
        </w:rPr>
        <w:t xml:space="preserve">ntawm </w:t>
      </w:r>
      <w:r>
        <w:rPr>
          <w:rFonts w:ascii="Arial" w:hAnsi="Arial" w:cs="Arial"/>
          <w:sz w:val="19"/>
          <w:szCs w:val="19"/>
        </w:rPr>
        <w:t xml:space="preserve">cov </w:t>
      </w:r>
      <w:ins w:id="28" w:author="Fong RERHANG" w:date="2021-06-07T14:02:00Z">
        <w:r w:rsidR="00FF3DE6">
          <w:rPr>
            <w:rFonts w:ascii="Arial" w:hAnsi="Arial" w:cs="Arial"/>
            <w:sz w:val="19"/>
            <w:szCs w:val="19"/>
          </w:rPr>
          <w:t>tswv cuab</w:t>
        </w:r>
      </w:ins>
      <w:del w:id="29" w:author="Fong RERHANG" w:date="2021-06-07T14:02:00Z">
        <w:r w:rsidR="00A92FFF" w:rsidDel="00FF3DE6">
          <w:rPr>
            <w:rFonts w:ascii="Arial" w:hAnsi="Arial" w:cs="Arial"/>
            <w:sz w:val="19"/>
            <w:szCs w:val="19"/>
          </w:rPr>
          <w:delText>mej zeej</w:delText>
        </w:r>
      </w:del>
      <w:r>
        <w:rPr>
          <w:rFonts w:ascii="Arial" w:hAnsi="Arial" w:cs="Arial"/>
          <w:sz w:val="19"/>
          <w:szCs w:val="19"/>
        </w:rPr>
        <w:t xml:space="preserve"> </w:t>
      </w:r>
      <w:r w:rsidRPr="00F17576">
        <w:rPr>
          <w:rFonts w:ascii="Arial" w:hAnsi="Arial" w:cs="Arial"/>
          <w:sz w:val="19"/>
          <w:szCs w:val="19"/>
        </w:rPr>
        <w:t xml:space="preserve">pab pawg IEP </w:t>
      </w:r>
      <w:r>
        <w:rPr>
          <w:rFonts w:ascii="Arial" w:hAnsi="Arial" w:cs="Arial"/>
          <w:sz w:val="19"/>
          <w:szCs w:val="19"/>
        </w:rPr>
        <w:t xml:space="preserve">uas </w:t>
      </w:r>
      <w:r w:rsidRPr="00F17576">
        <w:rPr>
          <w:rFonts w:ascii="Arial" w:hAnsi="Arial" w:cs="Arial"/>
          <w:sz w:val="19"/>
          <w:szCs w:val="19"/>
        </w:rPr>
        <w:t xml:space="preserve">tau </w:t>
      </w:r>
      <w:r>
        <w:rPr>
          <w:rFonts w:ascii="Arial" w:hAnsi="Arial" w:cs="Arial"/>
          <w:sz w:val="19"/>
          <w:szCs w:val="19"/>
        </w:rPr>
        <w:t>hais</w:t>
      </w:r>
      <w:r w:rsidRPr="00F17576">
        <w:rPr>
          <w:rFonts w:ascii="Arial" w:hAnsi="Arial" w:cs="Arial"/>
          <w:sz w:val="19"/>
          <w:szCs w:val="19"/>
        </w:rPr>
        <w:t xml:space="preserve"> los saum toj sauv, raug</w:t>
      </w:r>
      <w:r>
        <w:rPr>
          <w:rFonts w:ascii="Arial" w:hAnsi="Arial" w:cs="Arial"/>
          <w:sz w:val="19"/>
          <w:szCs w:val="19"/>
        </w:rPr>
        <w:t xml:space="preserve"> </w:t>
      </w:r>
      <w:r w:rsidR="00B92843">
        <w:rPr>
          <w:rFonts w:ascii="Arial" w:hAnsi="Arial" w:cs="Arial"/>
          <w:sz w:val="19"/>
          <w:szCs w:val="19"/>
        </w:rPr>
        <w:t xml:space="preserve">zam </w:t>
      </w:r>
      <w:r w:rsidRPr="00F17576">
        <w:rPr>
          <w:rFonts w:ascii="Arial" w:hAnsi="Arial" w:cs="Arial"/>
          <w:sz w:val="19"/>
          <w:szCs w:val="19"/>
        </w:rPr>
        <w:t xml:space="preserve">ntawm </w:t>
      </w:r>
      <w:r>
        <w:rPr>
          <w:rFonts w:ascii="Arial" w:hAnsi="Arial" w:cs="Arial"/>
          <w:sz w:val="19"/>
          <w:szCs w:val="19"/>
        </w:rPr>
        <w:t xml:space="preserve">kev muaj ntsej muag </w:t>
      </w:r>
      <w:r w:rsidRPr="00F17576">
        <w:rPr>
          <w:rFonts w:ascii="Arial" w:hAnsi="Arial" w:cs="Arial"/>
          <w:sz w:val="19"/>
          <w:szCs w:val="19"/>
        </w:rPr>
        <w:t>thiab koom nrog kuv tus me</w:t>
      </w:r>
      <w:r>
        <w:rPr>
          <w:rFonts w:ascii="Arial" w:hAnsi="Arial" w:cs="Arial"/>
          <w:sz w:val="19"/>
          <w:szCs w:val="19"/>
        </w:rPr>
        <w:t xml:space="preserve"> </w:t>
      </w:r>
      <w:r w:rsidRPr="00F17576">
        <w:rPr>
          <w:rFonts w:ascii="Arial" w:hAnsi="Arial" w:cs="Arial"/>
          <w:sz w:val="19"/>
          <w:szCs w:val="19"/>
        </w:rPr>
        <w:t xml:space="preserve">nyuam </w:t>
      </w:r>
      <w:r>
        <w:rPr>
          <w:rFonts w:ascii="Arial" w:hAnsi="Arial" w:cs="Arial"/>
          <w:sz w:val="19"/>
          <w:szCs w:val="19"/>
        </w:rPr>
        <w:t xml:space="preserve">IEP </w:t>
      </w:r>
      <w:r w:rsidRPr="00F17576">
        <w:rPr>
          <w:rFonts w:ascii="Arial" w:hAnsi="Arial" w:cs="Arial"/>
          <w:sz w:val="19"/>
          <w:szCs w:val="19"/>
        </w:rPr>
        <w:t>lub rooj sib tham.</w:t>
      </w:r>
    </w:p>
    <w:p w14:paraId="3691D0D1" w14:textId="77777777" w:rsidR="008B08A0" w:rsidRDefault="008B08A0" w:rsidP="008B08A0">
      <w:pPr>
        <w:spacing w:after="0"/>
        <w:jc w:val="both"/>
        <w:rPr>
          <w:rFonts w:ascii="Arial" w:hAnsi="Arial" w:cs="Arial"/>
          <w:sz w:val="19"/>
          <w:szCs w:val="19"/>
        </w:rPr>
      </w:pPr>
    </w:p>
    <w:p w14:paraId="1304A2EE" w14:textId="49F27CDE" w:rsidR="008B08A0" w:rsidRDefault="008B08A0" w:rsidP="008B08A0">
      <w:pPr>
        <w:spacing w:after="0"/>
        <w:rPr>
          <w:rFonts w:ascii="Arial" w:hAnsi="Arial" w:cs="Arial"/>
          <w:sz w:val="19"/>
          <w:szCs w:val="19"/>
        </w:rPr>
      </w:pPr>
      <w:r w:rsidRPr="00F17576">
        <w:rPr>
          <w:rFonts w:ascii="Arial" w:hAnsi="Arial" w:cs="Arial"/>
          <w:sz w:val="19"/>
          <w:szCs w:val="19"/>
        </w:rPr>
        <w:t xml:space="preserve"> </w:t>
      </w:r>
      <w:r w:rsidR="00B92843">
        <w:rPr>
          <w:rFonts w:ascii="Arial" w:hAnsi="Arial" w:cs="Arial"/>
          <w:b/>
          <w:bCs/>
          <w:sz w:val="19"/>
          <w:szCs w:val="19"/>
          <w:u w:val="single"/>
        </w:rPr>
        <w:t>K</w:t>
      </w:r>
      <w:ins w:id="30" w:author="Fong RERHANG" w:date="2021-06-07T14:03:00Z">
        <w:r w:rsidR="00FF3DE6">
          <w:rPr>
            <w:rFonts w:ascii="Arial" w:hAnsi="Arial" w:cs="Arial"/>
            <w:b/>
            <w:bCs/>
            <w:sz w:val="19"/>
            <w:szCs w:val="19"/>
            <w:u w:val="single"/>
          </w:rPr>
          <w:t>uaj</w:t>
        </w:r>
      </w:ins>
      <w:del w:id="31" w:author="Fong RERHANG" w:date="2021-06-07T14:03:00Z">
        <w:r w:rsidR="00B92843" w:rsidDel="00FF3DE6">
          <w:rPr>
            <w:rFonts w:ascii="Arial" w:hAnsi="Arial" w:cs="Arial"/>
            <w:b/>
            <w:bCs/>
            <w:sz w:val="19"/>
            <w:szCs w:val="19"/>
            <w:u w:val="single"/>
          </w:rPr>
          <w:delText>os</w:delText>
        </w:r>
      </w:del>
      <w:r w:rsidRPr="00F17576">
        <w:rPr>
          <w:rFonts w:ascii="Arial" w:hAnsi="Arial" w:cs="Arial"/>
          <w:sz w:val="19"/>
          <w:szCs w:val="19"/>
        </w:rPr>
        <w:t xml:space="preserve"> </w:t>
      </w:r>
      <w:r>
        <w:rPr>
          <w:rFonts w:ascii="Arial" w:hAnsi="Arial" w:cs="Arial"/>
          <w:sz w:val="19"/>
          <w:szCs w:val="19"/>
        </w:rPr>
        <w:t xml:space="preserve">rau </w:t>
      </w:r>
      <w:r w:rsidRPr="00F17576">
        <w:rPr>
          <w:rFonts w:ascii="Arial" w:hAnsi="Arial" w:cs="Arial"/>
          <w:sz w:val="19"/>
          <w:szCs w:val="19"/>
        </w:rPr>
        <w:t xml:space="preserve">kev sib </w:t>
      </w:r>
      <w:r>
        <w:rPr>
          <w:rFonts w:ascii="Arial" w:hAnsi="Arial" w:cs="Arial"/>
          <w:sz w:val="19"/>
          <w:szCs w:val="19"/>
        </w:rPr>
        <w:t xml:space="preserve">txheeb </w:t>
      </w:r>
      <w:r w:rsidRPr="00F17576">
        <w:rPr>
          <w:rFonts w:ascii="Arial" w:hAnsi="Arial" w:cs="Arial"/>
          <w:sz w:val="19"/>
          <w:szCs w:val="19"/>
        </w:rPr>
        <w:t xml:space="preserve">nrog tub ntxhais kawm, kos npe, thiab hnub tim hauv qab no. </w:t>
      </w:r>
    </w:p>
    <w:p w14:paraId="33EB3AB6" w14:textId="0E0329C0" w:rsidR="008B08A0" w:rsidRDefault="008B08A0" w:rsidP="008B08A0">
      <w:pPr>
        <w:spacing w:after="0"/>
        <w:rPr>
          <w:rFonts w:ascii="Arial" w:hAnsi="Arial" w:cs="Arial"/>
          <w:sz w:val="19"/>
          <w:szCs w:val="19"/>
        </w:rPr>
      </w:pPr>
      <w:r w:rsidRPr="00F17576">
        <w:rPr>
          <w:rFonts w:ascii="Arial" w:hAnsi="Arial" w:cs="Arial"/>
          <w:sz w:val="19"/>
          <w:szCs w:val="19"/>
        </w:rPr>
        <w:t xml:space="preserve">Kos </w:t>
      </w:r>
      <w:r>
        <w:rPr>
          <w:rFonts w:ascii="Arial" w:hAnsi="Arial" w:cs="Arial"/>
          <w:sz w:val="19"/>
          <w:szCs w:val="19"/>
        </w:rPr>
        <w:t>N</w:t>
      </w:r>
      <w:r w:rsidRPr="00F17576">
        <w:rPr>
          <w:rFonts w:ascii="Arial" w:hAnsi="Arial" w:cs="Arial"/>
          <w:sz w:val="19"/>
          <w:szCs w:val="19"/>
        </w:rPr>
        <w:t xml:space="preserve">pe </w:t>
      </w:r>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r w:rsidRPr="00F17576">
        <w:rPr>
          <w:rFonts w:ascii="Arial" w:hAnsi="Arial" w:cs="Arial"/>
          <w:sz w:val="19"/>
          <w:szCs w:val="19"/>
        </w:rPr>
        <w:t xml:space="preserve"> </w:t>
      </w:r>
      <w:r w:rsidRPr="001F433B">
        <w:rPr>
          <w:noProof/>
        </w:rPr>
        <w:drawing>
          <wp:inline distT="0" distB="0" distL="0" distR="0" wp14:anchorId="5E1C73FD" wp14:editId="049A8F53">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N</w:t>
      </w:r>
      <w:r w:rsidRPr="00F17576">
        <w:rPr>
          <w:rFonts w:ascii="Arial" w:hAnsi="Arial" w:cs="Arial"/>
          <w:sz w:val="19"/>
          <w:szCs w:val="19"/>
        </w:rPr>
        <w:t xml:space="preserve">iam </w:t>
      </w:r>
      <w:r>
        <w:rPr>
          <w:rFonts w:ascii="Arial" w:hAnsi="Arial" w:cs="Arial"/>
          <w:sz w:val="19"/>
          <w:szCs w:val="19"/>
        </w:rPr>
        <w:t>T</w:t>
      </w:r>
      <w:r w:rsidRPr="00F17576">
        <w:rPr>
          <w:rFonts w:ascii="Arial" w:hAnsi="Arial" w:cs="Arial"/>
          <w:sz w:val="19"/>
          <w:szCs w:val="19"/>
        </w:rPr>
        <w:t xml:space="preserve">xiv </w:t>
      </w:r>
      <w:r w:rsidRPr="001F433B">
        <w:rPr>
          <w:noProof/>
        </w:rPr>
        <w:drawing>
          <wp:inline distT="0" distB="0" distL="0" distR="0" wp14:anchorId="38791189" wp14:editId="17A278F5">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Pr>
          <w:rFonts w:ascii="Arial" w:hAnsi="Arial" w:cs="Arial"/>
          <w:sz w:val="19"/>
          <w:szCs w:val="19"/>
        </w:rPr>
        <w:t>N</w:t>
      </w:r>
      <w:r w:rsidRPr="00F17576">
        <w:rPr>
          <w:rFonts w:ascii="Arial" w:hAnsi="Arial" w:cs="Arial"/>
          <w:sz w:val="19"/>
          <w:szCs w:val="19"/>
        </w:rPr>
        <w:t xml:space="preserve">eeg </w:t>
      </w:r>
      <w:r>
        <w:rPr>
          <w:rFonts w:ascii="Arial" w:hAnsi="Arial" w:cs="Arial"/>
          <w:sz w:val="19"/>
          <w:szCs w:val="19"/>
        </w:rPr>
        <w:t>S</w:t>
      </w:r>
      <w:r w:rsidRPr="00F17576">
        <w:rPr>
          <w:rFonts w:ascii="Arial" w:hAnsi="Arial" w:cs="Arial"/>
          <w:sz w:val="19"/>
          <w:szCs w:val="19"/>
        </w:rPr>
        <w:t xml:space="preserve">aib </w:t>
      </w:r>
      <w:r>
        <w:rPr>
          <w:rFonts w:ascii="Arial" w:hAnsi="Arial" w:cs="Arial"/>
          <w:sz w:val="19"/>
          <w:szCs w:val="19"/>
        </w:rPr>
        <w:t>X</w:t>
      </w:r>
      <w:r w:rsidRPr="00F17576">
        <w:rPr>
          <w:rFonts w:ascii="Arial" w:hAnsi="Arial" w:cs="Arial"/>
          <w:sz w:val="19"/>
          <w:szCs w:val="19"/>
        </w:rPr>
        <w:t xml:space="preserve">yuas </w:t>
      </w:r>
      <w:r w:rsidRPr="001F433B">
        <w:rPr>
          <w:noProof/>
        </w:rPr>
        <w:drawing>
          <wp:inline distT="0" distB="0" distL="0" distR="0" wp14:anchorId="4F070DB8" wp14:editId="5CA626F5">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ins w:id="32" w:author="Fong RERHANG" w:date="2021-06-07T14:04:00Z">
        <w:r w:rsidR="00137D76">
          <w:rPr>
            <w:rFonts w:ascii="Arial" w:hAnsi="Arial" w:cs="Arial"/>
            <w:sz w:val="19"/>
            <w:szCs w:val="19"/>
          </w:rPr>
          <w:t>Sawv Cev</w:t>
        </w:r>
      </w:ins>
      <w:del w:id="33" w:author="Fong RERHANG" w:date="2021-06-07T14:04:00Z">
        <w:r w:rsidDel="00137D76">
          <w:rPr>
            <w:rFonts w:ascii="Arial" w:hAnsi="Arial" w:cs="Arial"/>
            <w:sz w:val="19"/>
            <w:szCs w:val="19"/>
          </w:rPr>
          <w:delText>H</w:delText>
        </w:r>
        <w:r w:rsidRPr="00F17576" w:rsidDel="00137D76">
          <w:rPr>
            <w:rFonts w:ascii="Arial" w:hAnsi="Arial" w:cs="Arial"/>
            <w:sz w:val="19"/>
            <w:szCs w:val="19"/>
          </w:rPr>
          <w:delText xml:space="preserve">loov </w:delText>
        </w:r>
        <w:r w:rsidDel="00137D76">
          <w:rPr>
            <w:rFonts w:ascii="Arial" w:hAnsi="Arial" w:cs="Arial"/>
            <w:sz w:val="19"/>
            <w:szCs w:val="19"/>
          </w:rPr>
          <w:delText>P</w:delText>
        </w:r>
        <w:r w:rsidRPr="00F17576" w:rsidDel="00137D76">
          <w:rPr>
            <w:rFonts w:ascii="Arial" w:hAnsi="Arial" w:cs="Arial"/>
            <w:sz w:val="19"/>
            <w:szCs w:val="19"/>
          </w:rPr>
          <w:delText>auv</w:delText>
        </w:r>
      </w:del>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w:t>
      </w:r>
    </w:p>
    <w:p w14:paraId="62381F13" w14:textId="77777777" w:rsidR="008B08A0" w:rsidRDefault="008B08A0" w:rsidP="008B08A0">
      <w:pPr>
        <w:spacing w:after="0"/>
        <w:rPr>
          <w:rFonts w:ascii="Arial" w:hAnsi="Arial" w:cs="Arial"/>
          <w:sz w:val="19"/>
          <w:szCs w:val="19"/>
        </w:rPr>
      </w:pPr>
    </w:p>
    <w:p w14:paraId="1E0CF645" w14:textId="64FD695F" w:rsidR="008B08A0" w:rsidRDefault="008B08A0" w:rsidP="008B08A0">
      <w:pPr>
        <w:spacing w:after="0"/>
        <w:rPr>
          <w:rFonts w:ascii="Arial" w:hAnsi="Arial" w:cs="Arial"/>
          <w:sz w:val="19"/>
          <w:szCs w:val="19"/>
        </w:rPr>
      </w:pPr>
      <w:r w:rsidRPr="00F17576">
        <w:rPr>
          <w:rFonts w:ascii="Arial" w:hAnsi="Arial" w:cs="Arial"/>
          <w:sz w:val="19"/>
          <w:szCs w:val="19"/>
        </w:rPr>
        <w:t xml:space="preserve"> Kos </w:t>
      </w:r>
      <w:r>
        <w:rPr>
          <w:rFonts w:ascii="Arial" w:hAnsi="Arial" w:cs="Arial"/>
          <w:sz w:val="19"/>
          <w:szCs w:val="19"/>
        </w:rPr>
        <w:t>N</w:t>
      </w:r>
      <w:r w:rsidRPr="00F17576">
        <w:rPr>
          <w:rFonts w:ascii="Arial" w:hAnsi="Arial" w:cs="Arial"/>
          <w:sz w:val="19"/>
          <w:szCs w:val="19"/>
        </w:rPr>
        <w:t xml:space="preserve">pe </w:t>
      </w:r>
      <w:r>
        <w:rPr>
          <w:rFonts w:ascii="Arial" w:hAnsi="Arial" w:cs="Arial"/>
          <w:sz w:val="19"/>
          <w:szCs w:val="19"/>
        </w:rPr>
        <w:t>N</w:t>
      </w:r>
      <w:r w:rsidRPr="00F17576">
        <w:rPr>
          <w:rFonts w:ascii="Arial" w:hAnsi="Arial" w:cs="Arial"/>
          <w:sz w:val="19"/>
          <w:szCs w:val="19"/>
        </w:rPr>
        <w:t>taw</w:t>
      </w:r>
      <w:r w:rsidR="00B92843">
        <w:rPr>
          <w:rFonts w:ascii="Arial" w:hAnsi="Arial" w:cs="Arial"/>
          <w:sz w:val="19"/>
          <w:szCs w:val="19"/>
        </w:rPr>
        <w:t>m</w:t>
      </w:r>
      <w:r w:rsidRPr="00F17576">
        <w:rPr>
          <w:rFonts w:ascii="Arial" w:hAnsi="Arial" w:cs="Arial"/>
          <w:sz w:val="19"/>
          <w:szCs w:val="19"/>
        </w:rPr>
        <w:t xml:space="preserve"> </w:t>
      </w:r>
      <w:r w:rsidRPr="001F433B">
        <w:rPr>
          <w:noProof/>
        </w:rPr>
        <w:drawing>
          <wp:inline distT="0" distB="0" distL="0" distR="0" wp14:anchorId="6D315A0C" wp14:editId="19585E6C">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N</w:t>
      </w:r>
      <w:r w:rsidRPr="00F17576">
        <w:rPr>
          <w:rFonts w:ascii="Arial" w:hAnsi="Arial" w:cs="Arial"/>
          <w:sz w:val="19"/>
          <w:szCs w:val="19"/>
        </w:rPr>
        <w:t xml:space="preserve">iam </w:t>
      </w:r>
      <w:r>
        <w:rPr>
          <w:rFonts w:ascii="Arial" w:hAnsi="Arial" w:cs="Arial"/>
          <w:sz w:val="19"/>
          <w:szCs w:val="19"/>
        </w:rPr>
        <w:t>T</w:t>
      </w:r>
      <w:r w:rsidRPr="00F17576">
        <w:rPr>
          <w:rFonts w:ascii="Arial" w:hAnsi="Arial" w:cs="Arial"/>
          <w:sz w:val="19"/>
          <w:szCs w:val="19"/>
        </w:rPr>
        <w:t xml:space="preserve">xiv </w:t>
      </w:r>
      <w:r w:rsidRPr="001F433B">
        <w:rPr>
          <w:noProof/>
        </w:rPr>
        <w:drawing>
          <wp:inline distT="0" distB="0" distL="0" distR="0" wp14:anchorId="6E2B039D" wp14:editId="03368896">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r>
        <w:rPr>
          <w:rFonts w:ascii="Arial" w:hAnsi="Arial" w:cs="Arial"/>
          <w:sz w:val="19"/>
          <w:szCs w:val="19"/>
        </w:rPr>
        <w:t>N</w:t>
      </w:r>
      <w:r w:rsidRPr="00F17576">
        <w:rPr>
          <w:rFonts w:ascii="Arial" w:hAnsi="Arial" w:cs="Arial"/>
          <w:sz w:val="19"/>
          <w:szCs w:val="19"/>
        </w:rPr>
        <w:t xml:space="preserve">eeg </w:t>
      </w:r>
      <w:r>
        <w:rPr>
          <w:rFonts w:ascii="Arial" w:hAnsi="Arial" w:cs="Arial"/>
          <w:sz w:val="19"/>
          <w:szCs w:val="19"/>
        </w:rPr>
        <w:t>S</w:t>
      </w:r>
      <w:r w:rsidRPr="00F17576">
        <w:rPr>
          <w:rFonts w:ascii="Arial" w:hAnsi="Arial" w:cs="Arial"/>
          <w:sz w:val="19"/>
          <w:szCs w:val="19"/>
        </w:rPr>
        <w:t xml:space="preserve">aib </w:t>
      </w:r>
      <w:r>
        <w:rPr>
          <w:rFonts w:ascii="Arial" w:hAnsi="Arial" w:cs="Arial"/>
          <w:sz w:val="19"/>
          <w:szCs w:val="19"/>
        </w:rPr>
        <w:t>X</w:t>
      </w:r>
      <w:r w:rsidRPr="00F17576">
        <w:rPr>
          <w:rFonts w:ascii="Arial" w:hAnsi="Arial" w:cs="Arial"/>
          <w:sz w:val="19"/>
          <w:szCs w:val="19"/>
        </w:rPr>
        <w:t xml:space="preserve">yuas </w:t>
      </w:r>
      <w:r w:rsidRPr="001F433B">
        <w:rPr>
          <w:noProof/>
        </w:rPr>
        <w:drawing>
          <wp:inline distT="0" distB="0" distL="0" distR="0" wp14:anchorId="5E22A15B" wp14:editId="7195091C">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T</w:t>
      </w:r>
      <w:r w:rsidRPr="00F17576">
        <w:rPr>
          <w:rFonts w:ascii="Arial" w:hAnsi="Arial" w:cs="Arial"/>
          <w:sz w:val="19"/>
          <w:szCs w:val="19"/>
        </w:rPr>
        <w:t xml:space="preserve">us </w:t>
      </w:r>
      <w:ins w:id="34" w:author="Fong RERHANG" w:date="2021-06-07T14:04:00Z">
        <w:r w:rsidR="00137D76">
          <w:rPr>
            <w:rFonts w:ascii="Arial" w:hAnsi="Arial" w:cs="Arial"/>
            <w:sz w:val="19"/>
            <w:szCs w:val="19"/>
          </w:rPr>
          <w:t>Sawv Cev</w:t>
        </w:r>
      </w:ins>
      <w:del w:id="35" w:author="Fong RERHANG" w:date="2021-06-07T14:04:00Z">
        <w:r w:rsidDel="00137D76">
          <w:rPr>
            <w:rFonts w:ascii="Arial" w:hAnsi="Arial" w:cs="Arial"/>
            <w:sz w:val="19"/>
            <w:szCs w:val="19"/>
          </w:rPr>
          <w:delText>H</w:delText>
        </w:r>
        <w:r w:rsidRPr="00F17576" w:rsidDel="00137D76">
          <w:rPr>
            <w:rFonts w:ascii="Arial" w:hAnsi="Arial" w:cs="Arial"/>
            <w:sz w:val="19"/>
            <w:szCs w:val="19"/>
          </w:rPr>
          <w:delText xml:space="preserve">loov </w:delText>
        </w:r>
        <w:r w:rsidDel="00137D76">
          <w:rPr>
            <w:rFonts w:ascii="Arial" w:hAnsi="Arial" w:cs="Arial"/>
            <w:sz w:val="19"/>
            <w:szCs w:val="19"/>
          </w:rPr>
          <w:delText>P</w:delText>
        </w:r>
        <w:r w:rsidRPr="00F17576" w:rsidDel="00137D76">
          <w:rPr>
            <w:rFonts w:ascii="Arial" w:hAnsi="Arial" w:cs="Arial"/>
            <w:sz w:val="19"/>
            <w:szCs w:val="19"/>
          </w:rPr>
          <w:delText>auv</w:delText>
        </w:r>
      </w:del>
      <w:r w:rsidRPr="00F17576">
        <w:rPr>
          <w:rFonts w:ascii="Arial" w:hAnsi="Arial" w:cs="Arial"/>
          <w:sz w:val="19"/>
          <w:szCs w:val="19"/>
        </w:rPr>
        <w:t xml:space="preserve"> _______________</w:t>
      </w:r>
      <w:r>
        <w:rPr>
          <w:rFonts w:ascii="Arial" w:hAnsi="Arial" w:cs="Arial"/>
          <w:sz w:val="19"/>
          <w:szCs w:val="19"/>
        </w:rPr>
        <w:t xml:space="preserve">  </w:t>
      </w:r>
      <w:r w:rsidRPr="00F17576">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 </w:t>
      </w:r>
    </w:p>
    <w:p w14:paraId="72506ACA" w14:textId="77777777" w:rsidR="008B08A0" w:rsidRDefault="008B08A0" w:rsidP="008B08A0">
      <w:pPr>
        <w:spacing w:after="0"/>
        <w:rPr>
          <w:rFonts w:ascii="Arial" w:hAnsi="Arial" w:cs="Arial"/>
          <w:sz w:val="19"/>
          <w:szCs w:val="19"/>
        </w:rPr>
      </w:pPr>
    </w:p>
    <w:p w14:paraId="121DAA4B" w14:textId="3A393843" w:rsidR="008B08A0" w:rsidRDefault="008B08A0" w:rsidP="008B08A0">
      <w:pPr>
        <w:spacing w:after="0"/>
        <w:rPr>
          <w:rFonts w:ascii="Arial" w:hAnsi="Arial" w:cs="Arial"/>
          <w:b/>
          <w:bCs/>
          <w:sz w:val="19"/>
          <w:szCs w:val="19"/>
        </w:rPr>
      </w:pPr>
      <w:r w:rsidRPr="00C952A7">
        <w:rPr>
          <w:rFonts w:ascii="Arial" w:hAnsi="Arial" w:cs="Arial"/>
          <w:b/>
          <w:bCs/>
          <w:sz w:val="19"/>
          <w:szCs w:val="19"/>
        </w:rPr>
        <w:t xml:space="preserve">Kos </w:t>
      </w:r>
      <w:r>
        <w:rPr>
          <w:rFonts w:ascii="Arial" w:hAnsi="Arial" w:cs="Arial"/>
          <w:b/>
          <w:bCs/>
          <w:sz w:val="19"/>
          <w:szCs w:val="19"/>
        </w:rPr>
        <w:t>N</w:t>
      </w:r>
      <w:r w:rsidRPr="00C952A7">
        <w:rPr>
          <w:rFonts w:ascii="Arial" w:hAnsi="Arial" w:cs="Arial"/>
          <w:b/>
          <w:bCs/>
          <w:sz w:val="19"/>
          <w:szCs w:val="19"/>
        </w:rPr>
        <w:t>pe ntaw</w:t>
      </w:r>
      <w:r w:rsidR="00B92843">
        <w:rPr>
          <w:rFonts w:ascii="Arial" w:hAnsi="Arial" w:cs="Arial"/>
          <w:b/>
          <w:bCs/>
          <w:sz w:val="19"/>
          <w:szCs w:val="19"/>
        </w:rPr>
        <w:t>m</w:t>
      </w:r>
      <w:r w:rsidRPr="00C952A7">
        <w:rPr>
          <w:rFonts w:ascii="Arial" w:hAnsi="Arial" w:cs="Arial"/>
          <w:b/>
          <w:bCs/>
          <w:sz w:val="19"/>
          <w:szCs w:val="19"/>
        </w:rPr>
        <w:t xml:space="preserve"> </w:t>
      </w:r>
      <w:r>
        <w:rPr>
          <w:rFonts w:ascii="Arial" w:hAnsi="Arial" w:cs="Arial"/>
          <w:b/>
          <w:bCs/>
          <w:sz w:val="19"/>
          <w:szCs w:val="19"/>
        </w:rPr>
        <w:t>C</w:t>
      </w:r>
      <w:r w:rsidRPr="00C952A7">
        <w:rPr>
          <w:rFonts w:ascii="Arial" w:hAnsi="Arial" w:cs="Arial"/>
          <w:b/>
          <w:bCs/>
          <w:sz w:val="19"/>
          <w:szCs w:val="19"/>
        </w:rPr>
        <w:t xml:space="preserve">ov </w:t>
      </w:r>
      <w:r>
        <w:rPr>
          <w:rFonts w:ascii="Arial" w:hAnsi="Arial" w:cs="Arial"/>
          <w:b/>
          <w:bCs/>
          <w:sz w:val="19"/>
          <w:szCs w:val="19"/>
        </w:rPr>
        <w:t>N</w:t>
      </w:r>
      <w:r w:rsidRPr="00C952A7">
        <w:rPr>
          <w:rFonts w:ascii="Arial" w:hAnsi="Arial" w:cs="Arial"/>
          <w:b/>
          <w:bCs/>
          <w:sz w:val="19"/>
          <w:szCs w:val="19"/>
        </w:rPr>
        <w:t xml:space="preserve">eeg </w:t>
      </w:r>
      <w:r>
        <w:rPr>
          <w:rFonts w:ascii="Arial" w:hAnsi="Arial" w:cs="Arial"/>
          <w:b/>
          <w:bCs/>
          <w:sz w:val="19"/>
          <w:szCs w:val="19"/>
        </w:rPr>
        <w:t>K</w:t>
      </w:r>
      <w:r w:rsidRPr="00C952A7">
        <w:rPr>
          <w:rFonts w:ascii="Arial" w:hAnsi="Arial" w:cs="Arial"/>
          <w:b/>
          <w:bCs/>
          <w:sz w:val="19"/>
          <w:szCs w:val="19"/>
        </w:rPr>
        <w:t xml:space="preserve">awm </w:t>
      </w:r>
      <w:r>
        <w:rPr>
          <w:rFonts w:ascii="Arial" w:hAnsi="Arial" w:cs="Arial"/>
          <w:b/>
          <w:bCs/>
          <w:sz w:val="19"/>
          <w:szCs w:val="19"/>
        </w:rPr>
        <w:t>N</w:t>
      </w:r>
      <w:r w:rsidRPr="00C952A7">
        <w:rPr>
          <w:rFonts w:ascii="Arial" w:hAnsi="Arial" w:cs="Arial"/>
          <w:b/>
          <w:bCs/>
          <w:sz w:val="19"/>
          <w:szCs w:val="19"/>
        </w:rPr>
        <w:t>tawv</w:t>
      </w:r>
      <w:r>
        <w:rPr>
          <w:rFonts w:ascii="Arial" w:hAnsi="Arial" w:cs="Arial"/>
          <w:b/>
          <w:bCs/>
          <w:sz w:val="19"/>
          <w:szCs w:val="19"/>
        </w:rPr>
        <w:t xml:space="preserve"> Muaj Hnub Nyoog</w:t>
      </w:r>
      <w:r w:rsidR="00B92843">
        <w:rPr>
          <w:rFonts w:ascii="Arial" w:hAnsi="Arial" w:cs="Arial"/>
          <w:b/>
          <w:bCs/>
          <w:sz w:val="19"/>
          <w:szCs w:val="19"/>
        </w:rPr>
        <w:t xml:space="preserve"> </w:t>
      </w:r>
      <w:r w:rsidRPr="00C952A7">
        <w:rPr>
          <w:rFonts w:ascii="Arial" w:hAnsi="Arial" w:cs="Arial"/>
          <w:b/>
          <w:bCs/>
          <w:sz w:val="19"/>
          <w:szCs w:val="19"/>
        </w:rPr>
        <w:t>(muaj hnub nyoog 18-21): ___</w:t>
      </w:r>
      <w:r>
        <w:rPr>
          <w:rFonts w:ascii="Arial" w:hAnsi="Arial" w:cs="Arial"/>
          <w:b/>
          <w:bCs/>
          <w:sz w:val="19"/>
          <w:szCs w:val="19"/>
        </w:rPr>
        <w:t xml:space="preserve">  </w:t>
      </w:r>
      <w:r w:rsidRPr="00C952A7">
        <w:rPr>
          <w:rFonts w:ascii="Arial" w:hAnsi="Arial" w:cs="Arial"/>
          <w:b/>
          <w:bCs/>
          <w:sz w:val="19"/>
          <w:szCs w:val="19"/>
        </w:rPr>
        <w:t xml:space="preserve"> Hnub tim: _________</w:t>
      </w:r>
    </w:p>
    <w:p w14:paraId="171AA9BC" w14:textId="77777777" w:rsidR="008B08A0" w:rsidRPr="00C952A7" w:rsidRDefault="008B08A0" w:rsidP="008B08A0">
      <w:pPr>
        <w:spacing w:after="0"/>
        <w:rPr>
          <w:rFonts w:ascii="Arial" w:hAnsi="Arial" w:cs="Arial"/>
          <w:b/>
          <w:bCs/>
          <w:sz w:val="19"/>
          <w:szCs w:val="19"/>
        </w:rPr>
      </w:pPr>
    </w:p>
    <w:p w14:paraId="74EE4465" w14:textId="4AF1A7AC" w:rsidR="008B08A0" w:rsidRDefault="008B08A0" w:rsidP="008B08A0">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r>
        <w:rPr>
          <w:rFonts w:ascii="Arial" w:hAnsi="Arial" w:cs="Arial"/>
          <w:b/>
          <w:bCs/>
          <w:sz w:val="20"/>
          <w:szCs w:val="20"/>
        </w:rPr>
        <w:t>N</w:t>
      </w:r>
      <w:r w:rsidRPr="00C952A7">
        <w:rPr>
          <w:rFonts w:ascii="Arial" w:hAnsi="Arial" w:cs="Arial"/>
          <w:b/>
          <w:bCs/>
          <w:sz w:val="20"/>
          <w:szCs w:val="20"/>
        </w:rPr>
        <w:t xml:space="preserve">pe </w:t>
      </w:r>
      <w:r>
        <w:rPr>
          <w:rFonts w:ascii="Arial" w:hAnsi="Arial" w:cs="Arial"/>
          <w:b/>
          <w:bCs/>
          <w:sz w:val="20"/>
          <w:szCs w:val="20"/>
        </w:rPr>
        <w:t>N</w:t>
      </w:r>
      <w:r w:rsidRPr="00C952A7">
        <w:rPr>
          <w:rFonts w:ascii="Arial" w:hAnsi="Arial" w:cs="Arial"/>
          <w:b/>
          <w:bCs/>
          <w:sz w:val="20"/>
          <w:szCs w:val="20"/>
        </w:rPr>
        <w:t>taw</w:t>
      </w:r>
      <w:r w:rsidR="00B92843">
        <w:rPr>
          <w:rFonts w:ascii="Arial" w:hAnsi="Arial" w:cs="Arial"/>
          <w:b/>
          <w:bCs/>
          <w:sz w:val="20"/>
          <w:szCs w:val="20"/>
        </w:rPr>
        <w:t>m</w:t>
      </w:r>
      <w:r w:rsidRPr="00C952A7">
        <w:rPr>
          <w:rFonts w:ascii="Arial" w:hAnsi="Arial" w:cs="Arial"/>
          <w:b/>
          <w:bCs/>
          <w:sz w:val="20"/>
          <w:szCs w:val="20"/>
        </w:rPr>
        <w:t xml:space="preserve"> </w:t>
      </w:r>
      <w:r>
        <w:rPr>
          <w:rFonts w:ascii="Arial" w:hAnsi="Arial" w:cs="Arial"/>
          <w:b/>
          <w:bCs/>
          <w:sz w:val="20"/>
          <w:szCs w:val="20"/>
        </w:rPr>
        <w:t>T</w:t>
      </w:r>
      <w:r w:rsidRPr="00C952A7">
        <w:rPr>
          <w:rFonts w:ascii="Arial" w:hAnsi="Arial" w:cs="Arial"/>
          <w:b/>
          <w:bCs/>
          <w:sz w:val="20"/>
          <w:szCs w:val="20"/>
        </w:rPr>
        <w:t xml:space="preserve">us </w:t>
      </w:r>
      <w:r>
        <w:rPr>
          <w:rFonts w:ascii="Arial" w:hAnsi="Arial" w:cs="Arial"/>
          <w:b/>
          <w:bCs/>
          <w:sz w:val="20"/>
          <w:szCs w:val="20"/>
        </w:rPr>
        <w:t>S</w:t>
      </w:r>
      <w:r w:rsidRPr="00C952A7">
        <w:rPr>
          <w:rFonts w:ascii="Arial" w:hAnsi="Arial" w:cs="Arial"/>
          <w:b/>
          <w:bCs/>
          <w:sz w:val="20"/>
          <w:szCs w:val="20"/>
        </w:rPr>
        <w:t xml:space="preserve">awv </w:t>
      </w:r>
      <w:r>
        <w:rPr>
          <w:rFonts w:ascii="Arial" w:hAnsi="Arial" w:cs="Arial"/>
          <w:b/>
          <w:bCs/>
          <w:sz w:val="20"/>
          <w:szCs w:val="20"/>
        </w:rPr>
        <w:t>C</w:t>
      </w:r>
      <w:r w:rsidRPr="00C952A7">
        <w:rPr>
          <w:rFonts w:ascii="Arial" w:hAnsi="Arial" w:cs="Arial"/>
          <w:b/>
          <w:bCs/>
          <w:sz w:val="20"/>
          <w:szCs w:val="20"/>
        </w:rPr>
        <w:t xml:space="preserve">ev </w:t>
      </w:r>
      <w:r>
        <w:rPr>
          <w:rFonts w:ascii="Arial" w:hAnsi="Arial" w:cs="Arial"/>
          <w:b/>
          <w:bCs/>
          <w:sz w:val="20"/>
          <w:szCs w:val="20"/>
        </w:rPr>
        <w:t>H</w:t>
      </w:r>
      <w:r w:rsidRPr="00C952A7">
        <w:rPr>
          <w:rFonts w:ascii="Arial" w:hAnsi="Arial" w:cs="Arial"/>
          <w:b/>
          <w:bCs/>
          <w:sz w:val="20"/>
          <w:szCs w:val="20"/>
        </w:rPr>
        <w:t xml:space="preserve">auv </w:t>
      </w:r>
      <w:r>
        <w:rPr>
          <w:rFonts w:ascii="Arial" w:hAnsi="Arial" w:cs="Arial"/>
          <w:b/>
          <w:bCs/>
          <w:sz w:val="20"/>
          <w:szCs w:val="20"/>
        </w:rPr>
        <w:t xml:space="preserve">Lub </w:t>
      </w:r>
      <w:r w:rsidR="00B92843">
        <w:rPr>
          <w:rFonts w:ascii="Arial" w:hAnsi="Arial" w:cs="Arial"/>
          <w:b/>
          <w:bCs/>
          <w:sz w:val="20"/>
          <w:szCs w:val="20"/>
        </w:rPr>
        <w:t xml:space="preserve">Nroog </w:t>
      </w:r>
      <w:r>
        <w:rPr>
          <w:rFonts w:ascii="Arial" w:hAnsi="Arial" w:cs="Arial"/>
          <w:b/>
          <w:bCs/>
          <w:sz w:val="20"/>
          <w:szCs w:val="20"/>
        </w:rPr>
        <w:t>Tsev Kawm Uas Tau Teeb Tsa</w:t>
      </w:r>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____</w:t>
      </w:r>
      <w:r>
        <w:rPr>
          <w:rFonts w:ascii="Arial" w:hAnsi="Arial" w:cs="Arial"/>
          <w:b/>
          <w:bCs/>
          <w:sz w:val="20"/>
          <w:szCs w:val="20"/>
        </w:rPr>
        <w:t xml:space="preserve"> </w:t>
      </w:r>
      <w:r w:rsidRPr="00C952A7">
        <w:rPr>
          <w:rFonts w:ascii="Arial" w:hAnsi="Arial" w:cs="Arial"/>
          <w:b/>
          <w:bCs/>
          <w:sz w:val="20"/>
          <w:szCs w:val="20"/>
        </w:rPr>
        <w:t xml:space="preserve">Hnub tim: _________ </w:t>
      </w:r>
    </w:p>
    <w:p w14:paraId="73C2D23F" w14:textId="77777777" w:rsidR="008B08A0" w:rsidRPr="00C952A7" w:rsidRDefault="008B08A0" w:rsidP="008B08A0">
      <w:pPr>
        <w:spacing w:after="0"/>
        <w:rPr>
          <w:rFonts w:ascii="Arial" w:hAnsi="Arial" w:cs="Arial"/>
          <w:b/>
          <w:bCs/>
          <w:sz w:val="19"/>
          <w:szCs w:val="19"/>
        </w:rPr>
      </w:pPr>
    </w:p>
    <w:p w14:paraId="1408A8F6" w14:textId="77777777" w:rsidR="008B08A0" w:rsidRPr="00E011E0" w:rsidRDefault="008B08A0" w:rsidP="008B08A0">
      <w:pPr>
        <w:spacing w:after="0"/>
        <w:rPr>
          <w:rFonts w:ascii="Arial" w:hAnsi="Arial" w:cs="Arial"/>
          <w:sz w:val="19"/>
          <w:szCs w:val="19"/>
          <w:u w:val="single"/>
        </w:rPr>
      </w:pPr>
      <w:r w:rsidRPr="00D4330B">
        <w:rPr>
          <w:rFonts w:ascii="Arial" w:hAnsi="Arial" w:cs="Arial"/>
          <w:b/>
          <w:bCs/>
          <w:sz w:val="19"/>
          <w:szCs w:val="19"/>
        </w:rPr>
        <w:t>Npe/</w:t>
      </w:r>
      <w:r>
        <w:rPr>
          <w:rFonts w:ascii="Arial" w:hAnsi="Arial" w:cs="Arial"/>
          <w:b/>
          <w:bCs/>
          <w:sz w:val="19"/>
          <w:szCs w:val="19"/>
        </w:rPr>
        <w:t>Q</w:t>
      </w:r>
      <w:r w:rsidRPr="00D4330B">
        <w:rPr>
          <w:rFonts w:ascii="Arial" w:hAnsi="Arial" w:cs="Arial"/>
          <w:b/>
          <w:bCs/>
          <w:sz w:val="19"/>
          <w:szCs w:val="19"/>
        </w:rPr>
        <w:t>ib Hauj</w:t>
      </w:r>
      <w:r>
        <w:rPr>
          <w:rFonts w:ascii="Arial" w:hAnsi="Arial" w:cs="Arial"/>
          <w:b/>
          <w:bCs/>
          <w:sz w:val="19"/>
          <w:szCs w:val="19"/>
        </w:rPr>
        <w:t xml:space="preserve"> L</w:t>
      </w:r>
      <w:r w:rsidRPr="00D4330B">
        <w:rPr>
          <w:rFonts w:ascii="Arial" w:hAnsi="Arial" w:cs="Arial"/>
          <w:b/>
          <w:bCs/>
          <w:sz w:val="19"/>
          <w:szCs w:val="19"/>
        </w:rPr>
        <w:t>wm</w:t>
      </w:r>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1064475" w14:textId="37C60F03" w:rsidR="0097772C" w:rsidRDefault="008B08A0" w:rsidP="00DE7576">
      <w:pPr>
        <w:spacing w:after="0"/>
        <w:ind w:left="187"/>
        <w:rPr>
          <w:rFonts w:ascii="Arial" w:hAnsi="Arial" w:cs="Arial"/>
          <w:b/>
          <w:b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r>
        <w:rPr>
          <w:rFonts w:ascii="Calibri" w:hAnsi="Calibri" w:cs="Calibri"/>
          <w:i/>
          <w:iCs/>
          <w:sz w:val="20"/>
          <w:szCs w:val="20"/>
        </w:rPr>
        <w:t xml:space="preserve">KEV KOOM PAB PAWG </w:t>
      </w:r>
      <w:r w:rsidRPr="00744C7F">
        <w:rPr>
          <w:rFonts w:ascii="Calibri" w:hAnsi="Calibri" w:cs="Calibri"/>
          <w:i/>
          <w:iCs/>
          <w:sz w:val="20"/>
          <w:szCs w:val="20"/>
        </w:rPr>
        <w:t>IEP - ‘(i) KEV KOOM</w:t>
      </w:r>
      <w:r w:rsidR="00B92843">
        <w:rPr>
          <w:rFonts w:ascii="Calibri" w:hAnsi="Calibri" w:cs="Calibri"/>
          <w:i/>
          <w:iCs/>
          <w:sz w:val="20"/>
          <w:szCs w:val="20"/>
        </w:rPr>
        <w:t xml:space="preserve"> </w:t>
      </w:r>
      <w:r w:rsidRPr="00744C7F">
        <w:rPr>
          <w:rFonts w:ascii="Calibri" w:hAnsi="Calibri" w:cs="Calibri"/>
          <w:i/>
          <w:iCs/>
          <w:sz w:val="20"/>
          <w:szCs w:val="20"/>
        </w:rPr>
        <w:t xml:space="preserve">TUAJ TSIS TUAJ LOS TSIS UA CAS – ib tus </w:t>
      </w:r>
      <w:del w:id="36" w:author="Fong RERHANG" w:date="2021-06-07T14:07:00Z">
        <w:r w:rsidR="00A92FFF" w:rsidDel="00137D76">
          <w:rPr>
            <w:rFonts w:ascii="Calibri" w:hAnsi="Calibri" w:cs="Calibri"/>
            <w:i/>
            <w:iCs/>
            <w:sz w:val="20"/>
            <w:szCs w:val="20"/>
          </w:rPr>
          <w:delText>mej zeej</w:delText>
        </w:r>
      </w:del>
      <w:ins w:id="37" w:author="Fong RERHANG" w:date="2021-06-07T14:07:00Z">
        <w:r w:rsidR="00137D76">
          <w:rPr>
            <w:rFonts w:ascii="Calibri" w:hAnsi="Calibri" w:cs="Calibri"/>
            <w:i/>
            <w:iCs/>
            <w:sz w:val="20"/>
            <w:szCs w:val="20"/>
          </w:rPr>
          <w:t>tswv cuab</w:t>
        </w:r>
      </w:ins>
      <w:r w:rsidRPr="00744C7F">
        <w:rPr>
          <w:rFonts w:ascii="Calibri" w:hAnsi="Calibri" w:cs="Calibri"/>
          <w:i/>
          <w:iCs/>
          <w:sz w:val="20"/>
          <w:szCs w:val="20"/>
        </w:rPr>
        <w:t xml:space="preserve"> </w:t>
      </w:r>
      <w:r w:rsidR="00B92843">
        <w:rPr>
          <w:rFonts w:ascii="Calibri" w:hAnsi="Calibri" w:cs="Calibri"/>
          <w:i/>
          <w:iCs/>
          <w:sz w:val="20"/>
          <w:szCs w:val="20"/>
        </w:rPr>
        <w:t xml:space="preserve">ntawm pab pawg </w:t>
      </w:r>
      <w:r w:rsidRPr="00744C7F">
        <w:rPr>
          <w:rFonts w:ascii="Calibri" w:hAnsi="Calibri" w:cs="Calibri"/>
          <w:i/>
          <w:iCs/>
          <w:sz w:val="20"/>
          <w:szCs w:val="20"/>
        </w:rPr>
        <w:t>IEP tsis tas yuav tuaj koom lub rooj sab laj, tag nrho los sis ib feem, yog tias niam txiv ntawm tus me nyuam uas xias oob qhab thiab lub koos haum ntawm zej zog pom zoo tias kev tuaj koom ntawm ib tu</w:t>
      </w:r>
      <w:ins w:id="38" w:author="Fong RERHANG" w:date="2021-06-07T14:08:00Z">
        <w:r w:rsidR="00137D76">
          <w:rPr>
            <w:rFonts w:ascii="Calibri" w:hAnsi="Calibri" w:cs="Calibri"/>
            <w:i/>
            <w:iCs/>
            <w:sz w:val="20"/>
            <w:szCs w:val="20"/>
          </w:rPr>
          <w:t>s tswv cuab</w:t>
        </w:r>
      </w:ins>
      <w:del w:id="39" w:author="Fong RERHANG" w:date="2021-06-07T14:08:00Z">
        <w:r w:rsidRPr="00744C7F" w:rsidDel="00137D76">
          <w:rPr>
            <w:rFonts w:ascii="Calibri" w:hAnsi="Calibri" w:cs="Calibri"/>
            <w:i/>
            <w:iCs/>
            <w:sz w:val="20"/>
            <w:szCs w:val="20"/>
          </w:rPr>
          <w:delText xml:space="preserve">g </w:delText>
        </w:r>
        <w:r w:rsidR="007A0C14" w:rsidDel="00137D76">
          <w:rPr>
            <w:rFonts w:ascii="Calibri" w:hAnsi="Calibri" w:cs="Calibri"/>
            <w:i/>
            <w:iCs/>
            <w:sz w:val="20"/>
            <w:szCs w:val="20"/>
          </w:rPr>
          <w:delText>mej zeej</w:delText>
        </w:r>
      </w:del>
      <w:r w:rsidRPr="00744C7F">
        <w:rPr>
          <w:rFonts w:ascii="Calibri" w:hAnsi="Calibri" w:cs="Calibri"/>
          <w:i/>
          <w:iCs/>
          <w:sz w:val="20"/>
          <w:szCs w:val="20"/>
        </w:rPr>
        <w:t xml:space="preserve"> tsis tsim nyog vim tias tus</w:t>
      </w:r>
      <w:r>
        <w:rPr>
          <w:rFonts w:ascii="Calibri" w:hAnsi="Calibri" w:cs="Calibri"/>
          <w:i/>
          <w:iCs/>
          <w:sz w:val="20"/>
          <w:szCs w:val="20"/>
        </w:rPr>
        <w:t xml:space="preserve"> </w:t>
      </w:r>
      <w:del w:id="40" w:author="Fong RERHANG" w:date="2021-06-07T14:08:00Z">
        <w:r w:rsidR="00A92FFF" w:rsidDel="00137D76">
          <w:rPr>
            <w:rFonts w:ascii="Calibri" w:hAnsi="Calibri" w:cs="Calibri"/>
            <w:i/>
            <w:iCs/>
            <w:sz w:val="20"/>
            <w:szCs w:val="20"/>
          </w:rPr>
          <w:delText>mej zeej</w:delText>
        </w:r>
      </w:del>
      <w:ins w:id="41" w:author="Fong RERHANG" w:date="2021-06-07T14:08:00Z">
        <w:r w:rsidR="00137D76">
          <w:rPr>
            <w:rFonts w:ascii="Calibri" w:hAnsi="Calibri" w:cs="Calibri"/>
            <w:i/>
            <w:iCs/>
            <w:sz w:val="20"/>
            <w:szCs w:val="20"/>
          </w:rPr>
          <w:t>tswv cuab</w:t>
        </w:r>
      </w:ins>
      <w:r w:rsidRPr="00744C7F">
        <w:rPr>
          <w:rFonts w:ascii="Calibri" w:hAnsi="Calibri" w:cs="Calibri"/>
          <w:i/>
          <w:iCs/>
          <w:sz w:val="20"/>
          <w:szCs w:val="20"/>
        </w:rPr>
        <w:t xml:space="preserve"> li thaj tsam ntawm ntaub ntaw</w:t>
      </w:r>
      <w:r w:rsidR="007A0C14">
        <w:rPr>
          <w:rFonts w:ascii="Calibri" w:hAnsi="Calibri" w:cs="Calibri"/>
          <w:i/>
          <w:iCs/>
          <w:sz w:val="20"/>
          <w:szCs w:val="20"/>
        </w:rPr>
        <w:t>v</w:t>
      </w:r>
      <w:r w:rsidRPr="00744C7F">
        <w:rPr>
          <w:rFonts w:ascii="Calibri" w:hAnsi="Calibri" w:cs="Calibri"/>
          <w:i/>
          <w:iCs/>
          <w:sz w:val="20"/>
          <w:szCs w:val="20"/>
        </w:rPr>
        <w:t xml:space="preserve"> los sis cov kev pab cuam uas cuam tsuam tsis raug hloov kho los sis tham nyob rau lub rooj sib tham,</w:t>
      </w:r>
      <w:ins w:id="42" w:author="Fong RERHANG" w:date="2021-06-07T14:09:00Z">
        <w:r w:rsidR="00137D76">
          <w:rPr>
            <w:rFonts w:ascii="Calibri" w:hAnsi="Calibri" w:cs="Calibri"/>
            <w:i/>
            <w:iCs/>
            <w:sz w:val="20"/>
            <w:szCs w:val="20"/>
          </w:rPr>
          <w:t>’</w:t>
        </w:r>
      </w:ins>
      <w:r w:rsidRPr="00744C7F">
        <w:rPr>
          <w:rFonts w:ascii="Calibri" w:hAnsi="Calibri" w:cs="Calibri"/>
          <w:i/>
          <w:iCs/>
          <w:sz w:val="20"/>
          <w:szCs w:val="20"/>
        </w:rPr>
        <w:t>(ii) KEV ZAM, -Ib tug</w:t>
      </w:r>
      <w:del w:id="43" w:author="Fong RERHANG" w:date="2021-06-07T14:09:00Z">
        <w:r w:rsidRPr="00744C7F" w:rsidDel="00137D76">
          <w:rPr>
            <w:rFonts w:ascii="Calibri" w:hAnsi="Calibri" w:cs="Calibri"/>
            <w:i/>
            <w:iCs/>
            <w:sz w:val="20"/>
            <w:szCs w:val="20"/>
          </w:rPr>
          <w:delText xml:space="preserve"> </w:delText>
        </w:r>
        <w:r w:rsidR="00A92FFF" w:rsidDel="00137D76">
          <w:rPr>
            <w:rFonts w:ascii="Calibri" w:hAnsi="Calibri" w:cs="Calibri"/>
            <w:i/>
            <w:iCs/>
            <w:sz w:val="20"/>
            <w:szCs w:val="20"/>
          </w:rPr>
          <w:delText>mej zeej</w:delText>
        </w:r>
      </w:del>
      <w:ins w:id="44" w:author="Fong RERHANG" w:date="2021-06-07T14:09:00Z">
        <w:r w:rsidR="00137D76">
          <w:rPr>
            <w:rFonts w:ascii="Calibri" w:hAnsi="Calibri" w:cs="Calibri"/>
            <w:i/>
            <w:iCs/>
            <w:sz w:val="20"/>
            <w:szCs w:val="20"/>
          </w:rPr>
          <w:t>tswv cuab</w:t>
        </w:r>
      </w:ins>
      <w:r>
        <w:rPr>
          <w:rFonts w:ascii="Calibri" w:hAnsi="Calibri" w:cs="Calibri"/>
          <w:i/>
          <w:iCs/>
          <w:sz w:val="20"/>
          <w:szCs w:val="20"/>
        </w:rPr>
        <w:t xml:space="preserve"> </w:t>
      </w:r>
      <w:r w:rsidRPr="00744C7F">
        <w:rPr>
          <w:rFonts w:ascii="Calibri" w:hAnsi="Calibri" w:cs="Calibri"/>
          <w:i/>
          <w:iCs/>
          <w:sz w:val="20"/>
          <w:szCs w:val="20"/>
        </w:rPr>
        <w:t xml:space="preserve"> ntawm Pab Pawg IEP tej zaum yuav raug zam ntawm kev tuaj koom lub rooj sib tham IEP, tag nrho los sis ib feem, thaum lub rooj sib tham muaj feem xyuam txog kev hloov kho los sis kev sib tham txog ntawm tus </w:t>
      </w:r>
      <w:ins w:id="45" w:author="Fong RERHANG" w:date="2021-06-07T14:09:00Z">
        <w:r w:rsidR="00137D76">
          <w:rPr>
            <w:rFonts w:ascii="Calibri" w:hAnsi="Calibri" w:cs="Calibri"/>
            <w:i/>
            <w:iCs/>
            <w:sz w:val="20"/>
            <w:szCs w:val="20"/>
          </w:rPr>
          <w:t>tswv cuab</w:t>
        </w:r>
      </w:ins>
      <w:del w:id="46" w:author="Fong RERHANG" w:date="2021-06-07T14:09:00Z">
        <w:r w:rsidR="00A92FFF" w:rsidDel="00137D76">
          <w:rPr>
            <w:rFonts w:ascii="Calibri" w:hAnsi="Calibri" w:cs="Calibri"/>
            <w:i/>
            <w:iCs/>
            <w:sz w:val="20"/>
            <w:szCs w:val="20"/>
          </w:rPr>
          <w:delText>mej zeej</w:delText>
        </w:r>
      </w:del>
      <w:r w:rsidRPr="00744C7F">
        <w:rPr>
          <w:rFonts w:ascii="Calibri" w:hAnsi="Calibri" w:cs="Calibri"/>
          <w:i/>
          <w:iCs/>
          <w:sz w:val="20"/>
          <w:szCs w:val="20"/>
        </w:rPr>
        <w:t xml:space="preserve"> li thaj tsam ntawm kev kawm los sis cov kev </w:t>
      </w:r>
      <w:r w:rsidRPr="00744C7F">
        <w:rPr>
          <w:rFonts w:ascii="Calibri" w:hAnsi="Calibri" w:cs="Calibri"/>
          <w:i/>
          <w:iCs/>
          <w:sz w:val="20"/>
          <w:szCs w:val="20"/>
        </w:rPr>
        <w:lastRenderedPageBreak/>
        <w:t>pab cuam uas cuam tshuam, yog tias</w:t>
      </w:r>
      <w:r w:rsidRPr="00FA7B14">
        <w:rPr>
          <w:rFonts w:ascii="ArialItalic" w:hAnsi="ArialItalic" w:cs="ArialItalic"/>
          <w:i/>
          <w:iCs/>
          <w:sz w:val="23"/>
          <w:szCs w:val="23"/>
          <w:lang w:val="en-GB" w:bidi="lo-LA"/>
        </w:rPr>
        <w:t xml:space="preserve"> </w:t>
      </w:r>
      <w:r w:rsidRPr="00246E97">
        <w:rPr>
          <w:rFonts w:ascii="ArialItalic" w:hAnsi="ArialItalic" w:cs="ArialItalic"/>
          <w:i/>
          <w:iCs/>
          <w:sz w:val="20"/>
          <w:szCs w:val="20"/>
          <w:lang w:val="en-GB" w:bidi="lo-LA"/>
        </w:rPr>
        <w:t>—'(I)</w:t>
      </w:r>
      <w:r w:rsidRPr="00744C7F">
        <w:rPr>
          <w:rFonts w:ascii="Calibri" w:hAnsi="Calibri" w:cs="Calibri"/>
          <w:i/>
          <w:iCs/>
          <w:sz w:val="20"/>
          <w:szCs w:val="20"/>
        </w:rPr>
        <w:t xml:space="preserve"> niam txiv thiab lub koos haum kev kawm ntawv hauv zos tso cai rau qhov kev zam; thiab (</w:t>
      </w:r>
      <w:r>
        <w:rPr>
          <w:rFonts w:ascii="Calibri" w:hAnsi="Calibri" w:cs="Calibri"/>
          <w:i/>
          <w:iCs/>
          <w:sz w:val="20"/>
          <w:szCs w:val="20"/>
        </w:rPr>
        <w:t>i</w:t>
      </w:r>
      <w:r w:rsidRPr="00744C7F">
        <w:rPr>
          <w:rFonts w:ascii="Calibri" w:hAnsi="Calibri" w:cs="Calibri"/>
          <w:i/>
          <w:iCs/>
          <w:sz w:val="20"/>
          <w:szCs w:val="20"/>
        </w:rPr>
        <w:t xml:space="preserve">i) </w:t>
      </w:r>
      <w:del w:id="47" w:author="Fong RERHANG" w:date="2021-06-07T14:11:00Z">
        <w:r w:rsidRPr="00744C7F" w:rsidDel="00137D76">
          <w:rPr>
            <w:rFonts w:ascii="Arial" w:hAnsi="Arial" w:cs="Arial"/>
            <w:sz w:val="20"/>
            <w:szCs w:val="20"/>
          </w:rPr>
          <w:delText xml:space="preserve">tus </w:delText>
        </w:r>
        <w:r w:rsidR="00A92FFF" w:rsidDel="00137D76">
          <w:rPr>
            <w:rFonts w:ascii="Arial" w:hAnsi="Arial" w:cs="Arial"/>
            <w:sz w:val="20"/>
            <w:szCs w:val="20"/>
          </w:rPr>
          <w:delText>mej zeej</w:delText>
        </w:r>
      </w:del>
      <w:r>
        <w:rPr>
          <w:rFonts w:ascii="Arial" w:hAnsi="Arial" w:cs="Arial"/>
          <w:sz w:val="20"/>
          <w:szCs w:val="20"/>
        </w:rPr>
        <w:t xml:space="preserve"> </w:t>
      </w:r>
      <w:ins w:id="48" w:author="Fong RERHANG" w:date="2021-06-07T14:11:00Z">
        <w:r w:rsidR="00137D76" w:rsidRPr="00137D76">
          <w:rPr>
            <w:rFonts w:ascii="Arial" w:hAnsi="Arial" w:cs="Arial"/>
            <w:i/>
            <w:iCs/>
            <w:sz w:val="18"/>
            <w:szCs w:val="18"/>
            <w:rPrChange w:id="49" w:author="Fong RERHANG" w:date="2021-06-07T14:11:00Z">
              <w:rPr>
                <w:rFonts w:ascii="Arial" w:hAnsi="Arial" w:cs="Arial"/>
                <w:sz w:val="20"/>
                <w:szCs w:val="20"/>
              </w:rPr>
            </w:rPrChange>
          </w:rPr>
          <w:t>tus tswv cuab</w:t>
        </w:r>
        <w:r w:rsidR="00137D76" w:rsidRPr="00137D76">
          <w:rPr>
            <w:rFonts w:ascii="Arial" w:hAnsi="Arial" w:cs="Arial"/>
            <w:sz w:val="18"/>
            <w:szCs w:val="18"/>
            <w:rPrChange w:id="50" w:author="Fong RERHANG" w:date="2021-06-07T14:11:00Z">
              <w:rPr>
                <w:rFonts w:ascii="Arial" w:hAnsi="Arial" w:cs="Arial"/>
                <w:sz w:val="20"/>
                <w:szCs w:val="20"/>
              </w:rPr>
            </w:rPrChange>
          </w:rPr>
          <w:t xml:space="preserve"> </w:t>
        </w:r>
      </w:ins>
      <w:r w:rsidRPr="00246E97">
        <w:rPr>
          <w:rFonts w:asciiTheme="minorHAnsi" w:hAnsiTheme="minorHAnsi" w:cstheme="minorHAnsi"/>
          <w:i/>
          <w:iCs/>
          <w:sz w:val="20"/>
          <w:szCs w:val="20"/>
        </w:rPr>
        <w:t>cov ntaub ntawv xa mus</w:t>
      </w:r>
      <w:r w:rsidRPr="00744C7F">
        <w:rPr>
          <w:rFonts w:ascii="Calibri" w:hAnsi="Calibri" w:cs="Calibri"/>
          <w:i/>
          <w:iCs/>
          <w:sz w:val="20"/>
          <w:szCs w:val="20"/>
        </w:rPr>
        <w:t xml:space="preserve"> , sau ua ntaub ntawv xa mu rau niam txiv thiab pab </w:t>
      </w:r>
      <w:r w:rsidR="007A0C14">
        <w:rPr>
          <w:rFonts w:ascii="Calibri" w:hAnsi="Calibri" w:cs="Calibri"/>
          <w:i/>
          <w:iCs/>
          <w:sz w:val="20"/>
          <w:szCs w:val="20"/>
        </w:rPr>
        <w:t xml:space="preserve">pawg </w:t>
      </w:r>
      <w:r w:rsidRPr="00744C7F">
        <w:rPr>
          <w:rFonts w:ascii="Calibri" w:hAnsi="Calibri" w:cs="Calibri"/>
          <w:i/>
          <w:iCs/>
          <w:sz w:val="20"/>
          <w:szCs w:val="20"/>
        </w:rPr>
        <w:t xml:space="preserve">IEP, </w:t>
      </w:r>
      <w:r w:rsidRPr="00246E97">
        <w:rPr>
          <w:rFonts w:asciiTheme="minorHAnsi" w:hAnsiTheme="minorHAnsi" w:cstheme="minorHAnsi"/>
          <w:i/>
          <w:iCs/>
          <w:sz w:val="20"/>
          <w:szCs w:val="20"/>
        </w:rPr>
        <w:t>muab mus</w:t>
      </w:r>
      <w:r w:rsidRPr="00744C7F">
        <w:rPr>
          <w:rFonts w:ascii="Arial" w:hAnsi="Arial" w:cs="Arial"/>
          <w:sz w:val="20"/>
          <w:szCs w:val="20"/>
        </w:rPr>
        <w:t xml:space="preserve"> </w:t>
      </w:r>
      <w:r w:rsidRPr="00744C7F">
        <w:rPr>
          <w:rFonts w:ascii="Calibri" w:hAnsi="Calibri" w:cs="Calibri"/>
          <w:i/>
          <w:iCs/>
          <w:sz w:val="20"/>
          <w:szCs w:val="20"/>
        </w:rPr>
        <w:t xml:space="preserve">rau hauv txoj kev tsim kho ntawm IEP ua ntej lub rooj sib tham. ‘(iii) NQE LUS POM ZOO THIAB </w:t>
      </w:r>
      <w:del w:id="51" w:author="Fong RERHANG" w:date="2021-06-07T14:14:00Z">
        <w:r w:rsidRPr="00744C7F" w:rsidDel="00DE1F93">
          <w:rPr>
            <w:rFonts w:ascii="Calibri" w:hAnsi="Calibri" w:cs="Calibri"/>
            <w:i/>
            <w:iCs/>
            <w:sz w:val="20"/>
            <w:szCs w:val="20"/>
          </w:rPr>
          <w:delText>YUAV TSUM MUAJ</w:delText>
        </w:r>
      </w:del>
      <w:r>
        <w:rPr>
          <w:rFonts w:ascii="Calibri" w:hAnsi="Calibri" w:cs="Calibri"/>
          <w:i/>
          <w:iCs/>
          <w:sz w:val="20"/>
          <w:szCs w:val="20"/>
        </w:rPr>
        <w:t xml:space="preserve"> </w:t>
      </w:r>
      <w:r w:rsidRPr="00744C7F">
        <w:rPr>
          <w:rFonts w:ascii="Calibri" w:hAnsi="Calibri" w:cs="Calibri"/>
          <w:i/>
          <w:iCs/>
          <w:sz w:val="20"/>
          <w:szCs w:val="20"/>
        </w:rPr>
        <w:t xml:space="preserve">KEV </w:t>
      </w:r>
      <w:ins w:id="52" w:author="Fong RERHANG" w:date="2021-06-07T14:16:00Z">
        <w:r w:rsidR="00DE1F93">
          <w:rPr>
            <w:rFonts w:ascii="Calibri" w:hAnsi="Calibri" w:cs="Calibri"/>
            <w:i/>
            <w:iCs/>
            <w:sz w:val="20"/>
            <w:szCs w:val="20"/>
          </w:rPr>
          <w:t>TSO CAI</w:t>
        </w:r>
      </w:ins>
      <w:del w:id="53" w:author="Fong RERHANG" w:date="2021-06-07T14:16:00Z">
        <w:r w:rsidRPr="00744C7F" w:rsidDel="00DE1F93">
          <w:rPr>
            <w:rFonts w:ascii="Calibri" w:hAnsi="Calibri" w:cs="Calibri"/>
            <w:i/>
            <w:iCs/>
            <w:sz w:val="20"/>
            <w:szCs w:val="20"/>
          </w:rPr>
          <w:delText>PO</w:delText>
        </w:r>
      </w:del>
      <w:del w:id="54" w:author="Fong RERHANG" w:date="2021-06-07T14:15:00Z">
        <w:r w:rsidRPr="00744C7F" w:rsidDel="00DE1F93">
          <w:rPr>
            <w:rFonts w:ascii="Calibri" w:hAnsi="Calibri" w:cs="Calibri"/>
            <w:i/>
            <w:iCs/>
            <w:sz w:val="20"/>
            <w:szCs w:val="20"/>
          </w:rPr>
          <w:delText>M ZOO</w:delText>
        </w:r>
      </w:del>
      <w:ins w:id="55" w:author="Fong RERHANG" w:date="2021-06-07T14:15:00Z">
        <w:r w:rsidR="00DE1F93">
          <w:rPr>
            <w:rFonts w:ascii="Calibri" w:hAnsi="Calibri" w:cs="Calibri"/>
            <w:i/>
            <w:iCs/>
            <w:sz w:val="20"/>
            <w:szCs w:val="20"/>
          </w:rPr>
          <w:t xml:space="preserve"> UAS XAV TAU</w:t>
        </w:r>
      </w:ins>
      <w:r w:rsidRPr="00744C7F">
        <w:rPr>
          <w:rFonts w:ascii="Calibri" w:hAnsi="Calibri" w:cs="Calibri"/>
          <w:i/>
          <w:iCs/>
          <w:sz w:val="20"/>
          <w:szCs w:val="20"/>
        </w:rPr>
        <w:t>- Niam txiv kev pom zoo raws li kab ntawv (i) thiab kev tso cai raws li kab ntawv (ii) yuav tsum yog sau ua ntaub ntawv</w:t>
      </w:r>
      <w:r>
        <w:rPr>
          <w:rFonts w:ascii="Calibri" w:hAnsi="Calibri" w:cs="Calibri"/>
          <w:i/>
          <w:iCs/>
          <w:sz w:val="20"/>
          <w:szCs w:val="20"/>
        </w:rPr>
        <w:t>.</w:t>
      </w:r>
      <w:r w:rsidRPr="00744C7F">
        <w:rPr>
          <w:rFonts w:ascii="Calibri" w:hAnsi="Calibri" w:cs="Calibri"/>
          <w:i/>
          <w:iCs/>
          <w:sz w:val="20"/>
          <w:szCs w:val="20"/>
        </w:rPr>
        <w:t>”</w:t>
      </w:r>
      <w:r w:rsidR="00570842">
        <w:rPr>
          <w:rFonts w:ascii="Arial" w:hAnsi="Arial" w:cs="Arial"/>
          <w:b/>
          <w:bCs/>
          <w:sz w:val="20"/>
          <w:szCs w:val="20"/>
        </w:rPr>
        <w:t xml:space="preserve">                 </w:t>
      </w:r>
      <w:r w:rsidR="00BF6324">
        <w:rPr>
          <w:rFonts w:ascii="Arial" w:hAnsi="Arial" w:cs="Arial"/>
          <w:b/>
          <w:bCs/>
          <w:sz w:val="20"/>
          <w:szCs w:val="20"/>
        </w:rPr>
        <w:t xml:space="preserve">   </w:t>
      </w:r>
    </w:p>
    <w:p w14:paraId="387CFB12" w14:textId="77777777" w:rsidR="0097772C" w:rsidRPr="00A32DFE" w:rsidRDefault="0097772C" w:rsidP="0097772C">
      <w:pPr>
        <w:spacing w:line="0" w:lineRule="atLeast"/>
        <w:ind w:left="2880" w:right="60" w:firstLine="720"/>
        <w:rPr>
          <w:rFonts w:ascii="Arial" w:eastAsia="Arial" w:hAnsi="Arial"/>
          <w:b/>
          <w:sz w:val="22"/>
          <w:szCs w:val="22"/>
        </w:rPr>
      </w:pPr>
      <w:r w:rsidRPr="00A32DFE">
        <w:rPr>
          <w:rFonts w:ascii="Arial" w:eastAsia="Arial" w:hAnsi="Arial"/>
          <w:b/>
          <w:sz w:val="22"/>
          <w:szCs w:val="22"/>
        </w:rPr>
        <w:t>SACRAMENTO CITY UNIFIED</w:t>
      </w:r>
    </w:p>
    <w:p w14:paraId="2DB8AEB7" w14:textId="77777777" w:rsidR="0097772C" w:rsidRPr="00A32DFE" w:rsidRDefault="0097772C" w:rsidP="0097772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21137FC5" w14:textId="77777777" w:rsidR="0097772C" w:rsidRPr="00A32DFE" w:rsidRDefault="0097772C" w:rsidP="0097772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4196184" w14:textId="5FA104AF" w:rsidR="0097772C" w:rsidRPr="006B1DEC" w:rsidRDefault="0097772C" w:rsidP="0097772C">
      <w:pPr>
        <w:spacing w:line="0" w:lineRule="atLeast"/>
        <w:ind w:right="60"/>
        <w:jc w:val="both"/>
        <w:rPr>
          <w:rFonts w:cs="Calibri"/>
          <w:i/>
          <w:w w:val="79"/>
          <w:sz w:val="19"/>
          <w:szCs w:val="19"/>
          <w:u w:val="single"/>
        </w:rPr>
      </w:pPr>
      <w:r w:rsidRPr="006B1DEC">
        <w:rPr>
          <w:rFonts w:ascii="Arial" w:eastAsia="Arial" w:hAnsi="Arial"/>
          <w:b/>
          <w:bCs/>
          <w:sz w:val="19"/>
          <w:szCs w:val="19"/>
        </w:rPr>
        <w:t>Tub Ntxhais Kawm Lub Npe Raug Cai:</w:t>
      </w:r>
      <w:r w:rsidRPr="006B1DEC">
        <w:rPr>
          <w:i/>
          <w:w w:val="79"/>
          <w:sz w:val="19"/>
          <w:szCs w:val="19"/>
        </w:rPr>
        <w:t xml:space="preserve"> </w:t>
      </w:r>
      <w:r w:rsidR="00512882">
        <w:rPr>
          <w:rFonts w:cs="Calibri"/>
          <w:i/>
          <w:w w:val="79"/>
          <w:sz w:val="19"/>
          <w:szCs w:val="19"/>
          <w:u w:val="single"/>
        </w:rPr>
        <w:t>Lee, Mai Yer</w:t>
      </w:r>
      <w:r w:rsidRPr="006B1DEC">
        <w:rPr>
          <w:rFonts w:cs="Calibri"/>
          <w:iCs/>
          <w:w w:val="79"/>
          <w:sz w:val="19"/>
          <w:szCs w:val="19"/>
        </w:rPr>
        <w:t xml:space="preserve">  </w:t>
      </w:r>
      <w:r w:rsidRPr="006B1DEC">
        <w:rPr>
          <w:rFonts w:ascii="Arial" w:hAnsi="Arial"/>
          <w:b/>
          <w:bCs/>
          <w:iCs/>
          <w:w w:val="79"/>
          <w:sz w:val="19"/>
          <w:szCs w:val="19"/>
        </w:rPr>
        <w:t>Cov Ntsia</w:t>
      </w:r>
      <w:r w:rsidR="00EE275F">
        <w:rPr>
          <w:rFonts w:ascii="Arial" w:hAnsi="Arial"/>
          <w:b/>
          <w:bCs/>
          <w:iCs/>
          <w:w w:val="79"/>
          <w:sz w:val="19"/>
          <w:szCs w:val="19"/>
        </w:rPr>
        <w:t>b</w:t>
      </w:r>
      <w:r w:rsidRPr="006B1DEC">
        <w:rPr>
          <w:rFonts w:ascii="Arial" w:hAnsi="Arial"/>
          <w:b/>
          <w:bCs/>
          <w:iCs/>
          <w:w w:val="79"/>
          <w:sz w:val="19"/>
          <w:szCs w:val="19"/>
        </w:rPr>
        <w:t xml:space="preserve"> Ntawv Raug Cai:</w:t>
      </w:r>
      <w:r w:rsidRPr="006B1DEC">
        <w:rPr>
          <w:rFonts w:ascii="Arial" w:hAnsi="Arial"/>
          <w:i/>
          <w:w w:val="79"/>
          <w:sz w:val="19"/>
          <w:szCs w:val="19"/>
        </w:rPr>
        <w:t xml:space="preserve">   </w:t>
      </w:r>
      <w:r w:rsidRPr="006B1DEC">
        <w:rPr>
          <w:rFonts w:ascii="Arial" w:hAnsi="Arial"/>
          <w:b/>
          <w:bCs/>
          <w:iCs/>
          <w:w w:val="79"/>
          <w:sz w:val="19"/>
          <w:szCs w:val="19"/>
        </w:rPr>
        <w:t>Hnub Yug:</w:t>
      </w:r>
      <w:r w:rsidRPr="006B1DEC">
        <w:rPr>
          <w:i/>
          <w:w w:val="87"/>
          <w:sz w:val="19"/>
          <w:szCs w:val="19"/>
        </w:rPr>
        <w:t xml:space="preserve"> </w:t>
      </w:r>
      <w:r w:rsidR="00512882">
        <w:rPr>
          <w:rFonts w:ascii="Arial" w:hAnsi="Arial" w:cs="Arial"/>
          <w:i/>
          <w:w w:val="87"/>
          <w:sz w:val="19"/>
          <w:szCs w:val="19"/>
          <w:u w:val="single"/>
        </w:rPr>
        <w:t>4/13/2004</w:t>
      </w:r>
      <w:r w:rsidRPr="006B1DEC">
        <w:rPr>
          <w:rFonts w:ascii="Arial" w:hAnsi="Arial"/>
          <w:i/>
          <w:w w:val="87"/>
          <w:sz w:val="19"/>
          <w:szCs w:val="19"/>
        </w:rPr>
        <w:t xml:space="preserve"> </w:t>
      </w:r>
      <w:r w:rsidR="008A7091">
        <w:rPr>
          <w:rFonts w:ascii="Arial" w:hAnsi="Arial"/>
          <w:i/>
          <w:w w:val="87"/>
          <w:sz w:val="19"/>
          <w:szCs w:val="19"/>
        </w:rPr>
        <w:t xml:space="preserve"> </w:t>
      </w:r>
      <w:r w:rsidRPr="006B1DEC">
        <w:rPr>
          <w:rFonts w:ascii="Arial" w:hAnsi="Arial"/>
          <w:b/>
          <w:bCs/>
          <w:iCs/>
          <w:w w:val="87"/>
          <w:sz w:val="19"/>
          <w:szCs w:val="19"/>
        </w:rPr>
        <w:t>Hnub Nkag IEP:</w:t>
      </w:r>
      <w:r w:rsidRPr="006B1DEC">
        <w:rPr>
          <w:rFonts w:ascii="Arial" w:eastAsia="Arial" w:hAnsi="Arial"/>
          <w:b/>
          <w:sz w:val="19"/>
          <w:szCs w:val="19"/>
        </w:rPr>
        <w:t xml:space="preserve"> </w:t>
      </w:r>
      <w:r w:rsidR="00E6034A">
        <w:rPr>
          <w:rFonts w:ascii="Calibri" w:hAnsi="Calibri" w:cs="Calibri"/>
          <w:i/>
          <w:sz w:val="19"/>
          <w:szCs w:val="19"/>
          <w:u w:val="single"/>
        </w:rPr>
        <w:t>5/26/2021</w:t>
      </w:r>
    </w:p>
    <w:p w14:paraId="5CBEBA3A" w14:textId="20579A7C" w:rsidR="0097772C" w:rsidRPr="00801D78" w:rsidRDefault="0097772C" w:rsidP="0097772C">
      <w:pPr>
        <w:spacing w:line="0" w:lineRule="atLeast"/>
        <w:ind w:right="60"/>
        <w:jc w:val="both"/>
        <w:rPr>
          <w:rFonts w:asciiTheme="minorHAnsi" w:hAnsiTheme="minorHAnsi" w:cstheme="minorHAnsi"/>
          <w:b/>
          <w:bCs/>
          <w:iCs/>
          <w:w w:val="79"/>
        </w:rPr>
      </w:pPr>
      <w:r w:rsidRPr="00F11C38">
        <w:rPr>
          <w:rFonts w:ascii="Arial" w:hAnsi="Arial"/>
          <w:b/>
          <w:bCs/>
          <w:iCs/>
          <w:w w:val="79"/>
          <w:sz w:val="20"/>
          <w:szCs w:val="20"/>
        </w:rPr>
        <w:t xml:space="preserve">Thawj Hnub </w:t>
      </w:r>
      <w:r>
        <w:rPr>
          <w:rFonts w:ascii="Arial" w:hAnsi="Arial"/>
          <w:b/>
          <w:bCs/>
          <w:iCs/>
          <w:w w:val="79"/>
          <w:sz w:val="20"/>
          <w:szCs w:val="20"/>
        </w:rPr>
        <w:t xml:space="preserve">Nkag </w:t>
      </w:r>
      <w:r w:rsidRPr="00F11C38">
        <w:rPr>
          <w:rFonts w:ascii="Arial" w:hAnsi="Arial"/>
          <w:b/>
          <w:bCs/>
          <w:iCs/>
          <w:w w:val="79"/>
          <w:sz w:val="20"/>
          <w:szCs w:val="20"/>
        </w:rPr>
        <w:t>SpEd:</w:t>
      </w:r>
      <w:r w:rsidRPr="0004279A">
        <w:rPr>
          <w:i/>
          <w:w w:val="83"/>
          <w:sz w:val="27"/>
        </w:rPr>
        <w:t xml:space="preserve"> </w:t>
      </w:r>
      <w:r w:rsidR="00DA65A8">
        <w:rPr>
          <w:rFonts w:ascii="Calibri" w:hAnsi="Calibri" w:cs="Calibri"/>
          <w:i/>
          <w:w w:val="83"/>
          <w:szCs w:val="18"/>
          <w:u w:val="single"/>
        </w:rPr>
        <w:t>12/6/2011</w:t>
      </w:r>
      <w:r>
        <w:rPr>
          <w:rFonts w:ascii="Arial" w:hAnsi="Arial"/>
          <w:i/>
          <w:w w:val="83"/>
          <w:szCs w:val="18"/>
        </w:rPr>
        <w:t xml:space="preserve">                                                 </w:t>
      </w:r>
      <w:r>
        <w:rPr>
          <w:rFonts w:ascii="Arial" w:hAnsi="Arial"/>
          <w:b/>
          <w:bCs/>
          <w:iCs/>
          <w:w w:val="83"/>
          <w:sz w:val="20"/>
          <w:szCs w:val="20"/>
        </w:rPr>
        <w:t xml:space="preserve"> Lwm</w:t>
      </w:r>
      <w:r w:rsidRPr="00F11C38">
        <w:rPr>
          <w:rFonts w:ascii="Arial" w:hAnsi="Arial"/>
          <w:b/>
          <w:bCs/>
          <w:iCs/>
          <w:w w:val="83"/>
          <w:sz w:val="20"/>
          <w:szCs w:val="20"/>
        </w:rPr>
        <w:t xml:space="preserve"> Lub Xyoo</w:t>
      </w:r>
      <w:r>
        <w:rPr>
          <w:rFonts w:ascii="Arial" w:hAnsi="Arial"/>
          <w:b/>
          <w:bCs/>
          <w:iCs/>
          <w:w w:val="83"/>
          <w:sz w:val="20"/>
          <w:szCs w:val="20"/>
        </w:rPr>
        <w:t xml:space="preserve"> Nkag</w:t>
      </w:r>
      <w:r w:rsidRPr="00F11C38">
        <w:rPr>
          <w:rFonts w:ascii="Arial" w:hAnsi="Arial"/>
          <w:b/>
          <w:bCs/>
          <w:iCs/>
          <w:w w:val="83"/>
          <w:sz w:val="20"/>
          <w:szCs w:val="20"/>
        </w:rPr>
        <w:t xml:space="preserve"> IEP</w:t>
      </w:r>
      <w:r w:rsidRPr="00E0257A">
        <w:rPr>
          <w:rFonts w:ascii="Arial" w:hAnsi="Arial"/>
          <w:b/>
          <w:bCs/>
          <w:iCs/>
          <w:w w:val="83"/>
          <w:szCs w:val="18"/>
        </w:rPr>
        <w:t xml:space="preserve">: </w:t>
      </w:r>
      <w:r w:rsidR="00DA65A8">
        <w:rPr>
          <w:rFonts w:asciiTheme="minorHAnsi" w:hAnsiTheme="minorHAnsi" w:cstheme="minorHAnsi"/>
          <w:i/>
          <w:w w:val="83"/>
          <w:u w:val="single"/>
        </w:rPr>
        <w:t>5/25/2022</w:t>
      </w:r>
    </w:p>
    <w:p w14:paraId="1BFB2288" w14:textId="51245A69" w:rsidR="0097772C" w:rsidRDefault="0097772C" w:rsidP="0097772C">
      <w:pPr>
        <w:tabs>
          <w:tab w:val="left" w:pos="6015"/>
          <w:tab w:val="left" w:pos="6750"/>
        </w:tabs>
        <w:spacing w:line="0" w:lineRule="atLeast"/>
        <w:ind w:right="60"/>
        <w:jc w:val="both"/>
        <w:rPr>
          <w:rFonts w:ascii="Arial" w:eastAsia="Arial" w:hAnsi="Arial"/>
          <w:sz w:val="22"/>
          <w:szCs w:val="18"/>
        </w:rPr>
      </w:pPr>
      <w:r w:rsidRPr="00DF79FD">
        <w:rPr>
          <w:rFonts w:ascii="Arial" w:eastAsia="Arial" w:hAnsi="Arial"/>
          <w:b/>
          <w:bCs/>
          <w:sz w:val="18"/>
          <w:szCs w:val="18"/>
          <w:rPrChange w:id="56" w:author="Fong RERHANG" w:date="2021-06-07T14:18:00Z">
            <w:rPr>
              <w:rFonts w:ascii="Arial" w:eastAsia="Arial" w:hAnsi="Arial"/>
              <w:b/>
              <w:bCs/>
              <w:sz w:val="20"/>
              <w:szCs w:val="20"/>
            </w:rPr>
          </w:rPrChange>
        </w:rPr>
        <w:t>Kev Ntsuas Zaum Kawg</w:t>
      </w:r>
      <w:r w:rsidRPr="00F11C38">
        <w:rPr>
          <w:rFonts w:ascii="Arial" w:eastAsia="Arial" w:hAnsi="Arial"/>
          <w:b/>
          <w:bCs/>
          <w:sz w:val="20"/>
          <w:szCs w:val="20"/>
        </w:rPr>
        <w:t>:</w:t>
      </w:r>
      <w:r w:rsidRPr="00E0257A">
        <w:rPr>
          <w:rFonts w:ascii="Arial" w:eastAsia="Arial" w:hAnsi="Arial"/>
          <w:sz w:val="22"/>
          <w:szCs w:val="18"/>
        </w:rPr>
        <w:t xml:space="preserve"> </w:t>
      </w:r>
      <w:r w:rsidR="00DA65A8">
        <w:rPr>
          <w:rFonts w:ascii="Calibri" w:eastAsia="Arial" w:hAnsi="Calibri" w:cs="Calibri"/>
          <w:i/>
          <w:iCs/>
          <w:u w:val="single"/>
        </w:rPr>
        <w:t>5/26/2021</w:t>
      </w:r>
      <w:r w:rsidR="00F15EAD">
        <w:rPr>
          <w:rFonts w:ascii="Arial" w:eastAsia="Arial" w:hAnsi="Arial"/>
          <w:sz w:val="22"/>
          <w:szCs w:val="18"/>
        </w:rPr>
        <w:t xml:space="preserve">                                 </w:t>
      </w:r>
      <w:r w:rsidRPr="00F11C38">
        <w:rPr>
          <w:rFonts w:ascii="Arial" w:eastAsia="Arial" w:hAnsi="Arial"/>
          <w:b/>
          <w:bCs/>
          <w:sz w:val="20"/>
          <w:szCs w:val="20"/>
        </w:rPr>
        <w:t xml:space="preserve">Kev </w:t>
      </w:r>
      <w:r>
        <w:rPr>
          <w:rFonts w:ascii="Arial" w:eastAsia="Arial" w:hAnsi="Arial"/>
          <w:b/>
          <w:bCs/>
          <w:sz w:val="20"/>
          <w:szCs w:val="20"/>
        </w:rPr>
        <w:t>N</w:t>
      </w:r>
      <w:r w:rsidRPr="00F11C38">
        <w:rPr>
          <w:rFonts w:ascii="Arial" w:eastAsia="Arial" w:hAnsi="Arial"/>
          <w:b/>
          <w:bCs/>
          <w:sz w:val="20"/>
          <w:szCs w:val="20"/>
        </w:rPr>
        <w:t xml:space="preserve">tsuas </w:t>
      </w:r>
      <w:r>
        <w:rPr>
          <w:rFonts w:ascii="Arial" w:eastAsia="Arial" w:hAnsi="Arial"/>
          <w:b/>
          <w:bCs/>
          <w:sz w:val="20"/>
          <w:szCs w:val="20"/>
        </w:rPr>
        <w:t>N</w:t>
      </w:r>
      <w:r w:rsidRPr="00F11C38">
        <w:rPr>
          <w:rFonts w:ascii="Arial" w:eastAsia="Arial" w:hAnsi="Arial"/>
          <w:b/>
          <w:bCs/>
          <w:sz w:val="20"/>
          <w:szCs w:val="20"/>
        </w:rPr>
        <w:t xml:space="preserve">txiv </w:t>
      </w:r>
      <w:r>
        <w:rPr>
          <w:rFonts w:ascii="Arial" w:eastAsia="Arial" w:hAnsi="Arial"/>
          <w:b/>
          <w:bCs/>
          <w:sz w:val="20"/>
          <w:szCs w:val="20"/>
        </w:rPr>
        <w:t>M</w:t>
      </w:r>
      <w:r w:rsidRPr="00F11C38">
        <w:rPr>
          <w:rFonts w:ascii="Arial" w:eastAsia="Arial" w:hAnsi="Arial"/>
          <w:b/>
          <w:bCs/>
          <w:sz w:val="20"/>
          <w:szCs w:val="20"/>
        </w:rPr>
        <w:t>us:</w:t>
      </w:r>
      <w:r w:rsidR="00DA65A8">
        <w:rPr>
          <w:rFonts w:ascii="Calibri" w:eastAsia="Arial" w:hAnsi="Calibri" w:cs="Calibri"/>
          <w:i/>
          <w:iCs/>
          <w:u w:val="single"/>
        </w:rPr>
        <w:t>5/25/2024</w:t>
      </w:r>
    </w:p>
    <w:p w14:paraId="0C687E9F" w14:textId="63CF6F57" w:rsidR="0097772C" w:rsidRDefault="0097772C" w:rsidP="0097772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r w:rsidRPr="008409EB">
        <w:rPr>
          <w:rFonts w:ascii="Arial" w:eastAsia="Arial" w:hAnsi="Arial"/>
          <w:sz w:val="20"/>
          <w:szCs w:val="20"/>
        </w:rPr>
        <w:t>Thawj zaug</w:t>
      </w:r>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r w:rsidRPr="008409EB">
        <w:rPr>
          <w:rFonts w:ascii="Arial" w:eastAsia="Arial" w:hAnsi="Arial"/>
          <w:sz w:val="20"/>
          <w:szCs w:val="20"/>
        </w:rPr>
        <w:t>Niaj Xyoo</w:t>
      </w:r>
      <w:r>
        <w:rPr>
          <w:rFonts w:ascii="Arial" w:eastAsia="Arial" w:hAnsi="Arial"/>
          <w:sz w:val="20"/>
          <w:szCs w:val="20"/>
        </w:rPr>
        <w:t xml:space="preserve"> </w:t>
      </w:r>
      <w:r w:rsidR="0016455C" w:rsidRPr="008409EB">
        <w:rPr>
          <w:rFonts w:ascii="Arial" w:eastAsia="Arial" w:hAnsi="Arial"/>
          <w:sz w:val="20"/>
          <w:szCs w:val="20"/>
        </w:rPr>
        <w:sym w:font="Wingdings 2" w:char="F052"/>
      </w:r>
      <w:r w:rsidR="0016455C">
        <w:rPr>
          <w:rFonts w:ascii="Arial" w:eastAsia="Arial" w:hAnsi="Arial"/>
          <w:sz w:val="20"/>
          <w:szCs w:val="20"/>
        </w:rPr>
        <w:t xml:space="preserve"> </w:t>
      </w:r>
      <w:r>
        <w:rPr>
          <w:rFonts w:ascii="Arial" w:eastAsia="Arial" w:hAnsi="Arial"/>
          <w:sz w:val="20"/>
          <w:szCs w:val="20"/>
        </w:rPr>
        <w:t xml:space="preserve">Txua Txua </w:t>
      </w:r>
      <w:r w:rsidRPr="008409EB">
        <w:rPr>
          <w:rFonts w:ascii="Arial" w:eastAsia="Arial" w:hAnsi="Arial"/>
          <w:sz w:val="20"/>
          <w:szCs w:val="20"/>
        </w:rPr>
        <w:t xml:space="preserve">Peb </w:t>
      </w:r>
      <w:r>
        <w:rPr>
          <w:rFonts w:ascii="Arial" w:eastAsia="Arial" w:hAnsi="Arial"/>
          <w:sz w:val="20"/>
          <w:szCs w:val="20"/>
        </w:rPr>
        <w:t>X</w:t>
      </w:r>
      <w:r w:rsidRPr="008409EB">
        <w:rPr>
          <w:rFonts w:ascii="Arial" w:eastAsia="Arial" w:hAnsi="Arial"/>
          <w:sz w:val="20"/>
          <w:szCs w:val="20"/>
        </w:rPr>
        <w:t>yoo</w:t>
      </w:r>
      <w:r>
        <w:rPr>
          <w:rFonts w:ascii="Arial" w:eastAsia="Arial" w:hAnsi="Arial"/>
          <w:sz w:val="22"/>
          <w:szCs w:val="18"/>
        </w:rPr>
        <w:t xml:space="preserve">                                                                          </w:t>
      </w:r>
      <w:r w:rsidRPr="00C679EC">
        <w:rPr>
          <w:rFonts w:ascii="Arial" w:eastAsia="Arial" w:hAnsi="Arial"/>
          <w:sz w:val="2"/>
          <w:szCs w:val="2"/>
        </w:rPr>
        <w:t xml:space="preserve">  , </w:t>
      </w:r>
      <w:r w:rsidRPr="008409EB">
        <w:rPr>
          <w:rFonts w:ascii="Arial" w:eastAsia="Arial" w:hAnsi="Arial"/>
          <w:b/>
          <w:bCs/>
          <w:sz w:val="20"/>
          <w:szCs w:val="20"/>
        </w:rPr>
        <w:t>Lub Hom Phiaj Ntxiv ntawm Lub Rooj Sib Tham (Yog xav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sidR="00DD7101" w:rsidRPr="008409EB">
        <w:rPr>
          <w:rFonts w:ascii="Arial" w:eastAsia="Arial" w:hAnsi="Arial"/>
          <w:sz w:val="20"/>
          <w:szCs w:val="20"/>
        </w:rPr>
        <w:sym w:font="Wingdings 2" w:char="F052"/>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Hloov</w:t>
      </w:r>
      <w:r w:rsidRPr="008409EB">
        <w:rPr>
          <w:rFonts w:ascii="Arial" w:eastAsia="Arial" w:hAnsi="Arial"/>
          <w:sz w:val="20"/>
          <w:szCs w:val="20"/>
        </w:rPr>
        <w:t xml:space="preserve"> Pauv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r>
        <w:rPr>
          <w:rFonts w:ascii="Arial" w:eastAsia="Arial" w:hAnsi="Arial"/>
          <w:sz w:val="20"/>
          <w:szCs w:val="20"/>
        </w:rPr>
        <w:t>T</w:t>
      </w:r>
      <w:r w:rsidRPr="008409EB">
        <w:rPr>
          <w:rFonts w:ascii="Arial" w:eastAsia="Arial" w:hAnsi="Arial"/>
          <w:sz w:val="20"/>
          <w:szCs w:val="20"/>
        </w:rPr>
        <w:t xml:space="preserve">shem </w:t>
      </w:r>
      <w:r>
        <w:rPr>
          <w:rFonts w:ascii="Arial" w:eastAsia="Arial" w:hAnsi="Arial"/>
          <w:sz w:val="20"/>
          <w:szCs w:val="20"/>
        </w:rPr>
        <w:t>T</w:t>
      </w:r>
      <w:r w:rsidRPr="008409EB">
        <w:rPr>
          <w:rFonts w:ascii="Arial" w:eastAsia="Arial" w:hAnsi="Arial"/>
          <w:sz w:val="20"/>
          <w:szCs w:val="20"/>
        </w:rPr>
        <w:t xml:space="preserve">awm </w:t>
      </w:r>
      <w:r>
        <w:rPr>
          <w:rFonts w:ascii="Arial" w:eastAsia="Arial" w:hAnsi="Arial"/>
          <w:sz w:val="20"/>
          <w:szCs w:val="20"/>
        </w:rPr>
        <w:t>U</w:t>
      </w:r>
      <w:r w:rsidRPr="008409EB">
        <w:rPr>
          <w:rFonts w:ascii="Arial" w:eastAsia="Arial" w:hAnsi="Arial"/>
          <w:sz w:val="20"/>
          <w:szCs w:val="20"/>
        </w:rPr>
        <w:t xml:space="preserve">a </w:t>
      </w:r>
      <w:r>
        <w:rPr>
          <w:rFonts w:ascii="Arial" w:eastAsia="Arial" w:hAnsi="Arial"/>
          <w:sz w:val="20"/>
          <w:szCs w:val="20"/>
        </w:rPr>
        <w:t>N</w:t>
      </w:r>
      <w:r w:rsidRPr="008409EB">
        <w:rPr>
          <w:rFonts w:ascii="Arial" w:eastAsia="Arial" w:hAnsi="Arial"/>
          <w:sz w:val="20"/>
          <w:szCs w:val="20"/>
        </w:rPr>
        <w:t>tej</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r>
        <w:rPr>
          <w:rFonts w:ascii="Arial" w:eastAsia="Arial" w:hAnsi="Arial"/>
          <w:sz w:val="20"/>
          <w:szCs w:val="20"/>
        </w:rPr>
        <w:t>N</w:t>
      </w:r>
      <w:r w:rsidRPr="008409EB">
        <w:rPr>
          <w:rFonts w:ascii="Arial" w:eastAsia="Arial" w:hAnsi="Arial"/>
          <w:sz w:val="20"/>
          <w:szCs w:val="20"/>
        </w:rPr>
        <w:t>yob</w:t>
      </w:r>
      <w:r>
        <w:rPr>
          <w:rFonts w:ascii="Arial" w:eastAsia="Arial" w:hAnsi="Arial"/>
          <w:sz w:val="20"/>
          <w:szCs w:val="20"/>
        </w:rPr>
        <w:t xml:space="preserve"> N</w:t>
      </w:r>
      <w:r w:rsidRPr="008409EB">
        <w:rPr>
          <w:rFonts w:ascii="Arial" w:eastAsia="Arial" w:hAnsi="Arial"/>
          <w:sz w:val="20"/>
          <w:szCs w:val="20"/>
        </w:rPr>
        <w:t xml:space="preserve">ruab </w:t>
      </w:r>
      <w:r>
        <w:rPr>
          <w:rFonts w:ascii="Arial" w:eastAsia="Arial" w:hAnsi="Arial"/>
          <w:sz w:val="20"/>
          <w:szCs w:val="20"/>
        </w:rPr>
        <w:t>N</w:t>
      </w:r>
      <w:r w:rsidRPr="008409EB">
        <w:rPr>
          <w:rFonts w:ascii="Arial" w:eastAsia="Arial" w:hAnsi="Arial"/>
          <w:sz w:val="20"/>
          <w:szCs w:val="20"/>
        </w:rPr>
        <w:t>rab</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Lwm yam</w:t>
      </w:r>
    </w:p>
    <w:p w14:paraId="1FCE4A9E" w14:textId="30729931" w:rsidR="0097772C" w:rsidRPr="00950457" w:rsidRDefault="0097772C" w:rsidP="0097772C">
      <w:pPr>
        <w:jc w:val="both"/>
        <w:rPr>
          <w:rFonts w:ascii="Arial" w:eastAsia="Arial" w:hAnsi="Arial"/>
          <w:sz w:val="20"/>
          <w:szCs w:val="20"/>
          <w:u w:val="single"/>
        </w:rPr>
      </w:pPr>
      <w:r w:rsidRPr="00950457">
        <w:rPr>
          <w:rFonts w:ascii="Arial" w:eastAsia="Arial" w:hAnsi="Arial"/>
          <w:b/>
          <w:bCs/>
          <w:sz w:val="20"/>
          <w:szCs w:val="20"/>
        </w:rPr>
        <w:t>Hnub nyoog:</w:t>
      </w:r>
      <w:r w:rsidRPr="00950457">
        <w:rPr>
          <w:rFonts w:ascii="Arial" w:eastAsia="Arial" w:hAnsi="Arial"/>
          <w:sz w:val="20"/>
          <w:szCs w:val="20"/>
        </w:rPr>
        <w:t xml:space="preserve"> </w:t>
      </w:r>
      <w:r w:rsidR="000607C2">
        <w:rPr>
          <w:rFonts w:ascii="Calibri" w:eastAsia="Arial" w:hAnsi="Calibri" w:cs="Calibri"/>
          <w:i/>
          <w:iCs/>
          <w:u w:val="single"/>
        </w:rPr>
        <w:t>1</w:t>
      </w:r>
      <w:r w:rsidR="00196DC4">
        <w:rPr>
          <w:rFonts w:ascii="Calibri" w:eastAsia="Arial" w:hAnsi="Calibri" w:cs="Calibri"/>
          <w:i/>
          <w:iCs/>
          <w:u w:val="single"/>
        </w:rPr>
        <w:t>7</w:t>
      </w:r>
      <w:r w:rsidRPr="00950457">
        <w:rPr>
          <w:rFonts w:ascii="Calibri" w:eastAsia="Arial" w:hAnsi="Calibri" w:cs="Calibri"/>
          <w:i/>
          <w:iCs/>
          <w:u w:val="single"/>
        </w:rPr>
        <w:t xml:space="preserve"> xyoo </w:t>
      </w:r>
      <w:r w:rsidR="00196DC4">
        <w:rPr>
          <w:rFonts w:ascii="Calibri" w:eastAsia="Arial" w:hAnsi="Calibri" w:cs="Calibri"/>
          <w:i/>
          <w:iCs/>
          <w:u w:val="single"/>
        </w:rPr>
        <w:t>1</w:t>
      </w:r>
      <w:r>
        <w:rPr>
          <w:rFonts w:ascii="Calibri" w:eastAsia="Arial" w:hAnsi="Calibri" w:cs="Calibri"/>
          <w:i/>
          <w:iCs/>
          <w:u w:val="single"/>
        </w:rPr>
        <w:t xml:space="preserve"> </w:t>
      </w:r>
      <w:r w:rsidRPr="00950457">
        <w:rPr>
          <w:rFonts w:ascii="Calibri" w:eastAsia="Arial" w:hAnsi="Calibri" w:cs="Calibri"/>
          <w:i/>
          <w:iCs/>
          <w:u w:val="single"/>
        </w:rPr>
        <w:t>hlis</w:t>
      </w:r>
    </w:p>
    <w:p w14:paraId="4811535C" w14:textId="0E415094" w:rsidR="0097772C" w:rsidRPr="00950457" w:rsidRDefault="0097772C" w:rsidP="0097772C">
      <w:pPr>
        <w:jc w:val="both"/>
        <w:rPr>
          <w:rFonts w:ascii="Arial" w:eastAsia="Arial" w:hAnsi="Arial"/>
          <w:sz w:val="20"/>
          <w:szCs w:val="20"/>
          <w:u w:val="single"/>
        </w:rPr>
      </w:pPr>
      <w:r w:rsidRPr="00950457">
        <w:rPr>
          <w:rFonts w:ascii="Arial" w:eastAsia="Arial" w:hAnsi="Arial"/>
          <w:b/>
          <w:bCs/>
          <w:sz w:val="20"/>
          <w:szCs w:val="20"/>
        </w:rPr>
        <w:t>Qib:</w:t>
      </w:r>
      <w:r w:rsidRPr="00950457">
        <w:rPr>
          <w:rFonts w:ascii="Arial" w:eastAsia="Arial" w:hAnsi="Arial"/>
          <w:sz w:val="20"/>
          <w:szCs w:val="20"/>
          <w:u w:val="single"/>
        </w:rPr>
        <w:t xml:space="preserve"> </w:t>
      </w:r>
      <w:r w:rsidR="001B535F">
        <w:rPr>
          <w:rFonts w:ascii="Calibri" w:eastAsia="Arial" w:hAnsi="Calibri" w:cs="Calibri"/>
          <w:i/>
          <w:iCs/>
          <w:u w:val="single"/>
        </w:rPr>
        <w:t>11</w:t>
      </w:r>
      <w:r w:rsidRPr="00950457">
        <w:rPr>
          <w:rFonts w:ascii="Calibri" w:eastAsia="Arial" w:hAnsi="Calibri" w:cs="Calibri"/>
          <w:i/>
          <w:iCs/>
          <w:u w:val="single"/>
        </w:rPr>
        <w:t xml:space="preserve"> </w:t>
      </w:r>
      <w:r w:rsidRPr="00AE1A53">
        <w:rPr>
          <w:rFonts w:ascii="Calibri" w:eastAsia="Arial" w:hAnsi="Calibri" w:cs="Calibri"/>
          <w:i/>
          <w:iCs/>
          <w:u w:val="single"/>
        </w:rPr>
        <w:t>Qib</w:t>
      </w:r>
      <w:r w:rsidR="001B535F">
        <w:rPr>
          <w:rFonts w:ascii="Calibri" w:eastAsia="Arial" w:hAnsi="Calibri" w:cs="Calibri"/>
          <w:i/>
          <w:iCs/>
          <w:u w:val="single"/>
        </w:rPr>
        <w:t xml:space="preserve"> Kaum Ib</w:t>
      </w:r>
      <w:r w:rsidRPr="00950457">
        <w:rPr>
          <w:rFonts w:ascii="Arial" w:eastAsia="Arial" w:hAnsi="Arial"/>
          <w:sz w:val="20"/>
          <w:szCs w:val="20"/>
        </w:rPr>
        <w:t xml:space="preserve">                                          </w:t>
      </w:r>
      <w:r w:rsidRPr="00950457">
        <w:rPr>
          <w:rFonts w:ascii="Arial" w:eastAsia="Arial" w:hAnsi="Arial"/>
          <w:b/>
          <w:bCs/>
          <w:sz w:val="20"/>
          <w:szCs w:val="20"/>
        </w:rPr>
        <w:t>Lus</w:t>
      </w:r>
      <w:r>
        <w:rPr>
          <w:rFonts w:ascii="Arial" w:eastAsia="Arial" w:hAnsi="Arial"/>
          <w:b/>
          <w:bCs/>
          <w:sz w:val="20"/>
          <w:szCs w:val="20"/>
        </w:rPr>
        <w:t xml:space="preserve"> Hais Ib Txwm</w:t>
      </w:r>
      <w:r w:rsidRPr="00950457">
        <w:rPr>
          <w:rFonts w:ascii="Arial" w:eastAsia="Arial" w:hAnsi="Arial"/>
          <w:b/>
          <w:bCs/>
          <w:sz w:val="20"/>
          <w:szCs w:val="20"/>
        </w:rPr>
        <w:t>:</w:t>
      </w:r>
      <w:r w:rsidRPr="00950457">
        <w:rPr>
          <w:rFonts w:ascii="Arial" w:eastAsia="Arial" w:hAnsi="Arial"/>
          <w:sz w:val="20"/>
          <w:szCs w:val="20"/>
          <w:u w:val="single"/>
        </w:rPr>
        <w:t xml:space="preserve"> </w:t>
      </w:r>
      <w:r w:rsidR="00F17EF7">
        <w:rPr>
          <w:rFonts w:ascii="Arial" w:eastAsia="Arial" w:hAnsi="Arial"/>
          <w:i/>
          <w:iCs/>
          <w:sz w:val="20"/>
          <w:szCs w:val="20"/>
          <w:u w:val="single"/>
        </w:rPr>
        <w:t>23</w:t>
      </w:r>
      <w:r w:rsidRPr="00246E97">
        <w:rPr>
          <w:rFonts w:ascii="Arial" w:eastAsia="Arial" w:hAnsi="Arial"/>
          <w:i/>
          <w:iCs/>
          <w:sz w:val="20"/>
          <w:szCs w:val="20"/>
          <w:u w:val="single"/>
        </w:rPr>
        <w:t xml:space="preserve"> Lus Hmoob</w:t>
      </w:r>
    </w:p>
    <w:p w14:paraId="5BB7C098" w14:textId="77777777" w:rsidR="0097772C" w:rsidRPr="00950457" w:rsidRDefault="0097772C" w:rsidP="0097772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r w:rsidRPr="00950457">
        <w:rPr>
          <w:rFonts w:ascii="Arial" w:eastAsia="Arial" w:hAnsi="Arial"/>
          <w:sz w:val="20"/>
          <w:szCs w:val="20"/>
        </w:rPr>
        <w:t xml:space="preserve">Yog </w:t>
      </w:r>
      <w:r>
        <w:rPr>
          <w:rFonts w:ascii="Arial" w:eastAsia="Arial" w:hAnsi="Arial"/>
          <w:sz w:val="20"/>
          <w:szCs w:val="20"/>
        </w:rPr>
        <w:sym w:font="Wingdings 2" w:char="F0A3"/>
      </w:r>
      <w:r w:rsidRPr="00950457">
        <w:rPr>
          <w:rFonts w:ascii="Arial" w:eastAsia="Arial" w:hAnsi="Arial"/>
          <w:sz w:val="20"/>
          <w:szCs w:val="20"/>
        </w:rPr>
        <w:t>Tsis Yog</w:t>
      </w:r>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Kho Dua Tshiab:</w:t>
      </w:r>
      <w:r w:rsidRPr="00950457">
        <w:rPr>
          <w:rFonts w:ascii="Arial" w:eastAsia="Arial" w:hAnsi="Arial"/>
          <w:sz w:val="20"/>
          <w:szCs w:val="20"/>
        </w:rPr>
        <w:t xml:space="preserve"> </w:t>
      </w:r>
      <w:r w:rsidRPr="00950457">
        <w:rPr>
          <w:rFonts w:ascii="Arial" w:eastAsia="Arial" w:hAnsi="Arial"/>
          <w:sz w:val="20"/>
          <w:szCs w:val="20"/>
        </w:rPr>
        <w:sym w:font="Wingdings 2" w:char="F0A3"/>
      </w:r>
      <w:r w:rsidRPr="00950457">
        <w:rPr>
          <w:rFonts w:ascii="Arial" w:eastAsia="Arial" w:hAnsi="Arial"/>
          <w:sz w:val="20"/>
          <w:szCs w:val="20"/>
        </w:rPr>
        <w:t xml:space="preserve">Yog </w:t>
      </w:r>
      <w:r w:rsidRPr="00950457">
        <w:rPr>
          <w:rFonts w:ascii="Arial" w:eastAsia="Arial" w:hAnsi="Arial"/>
          <w:sz w:val="20"/>
          <w:szCs w:val="20"/>
        </w:rPr>
        <w:sym w:font="Wingdings 2" w:char="F052"/>
      </w:r>
      <w:r w:rsidRPr="00950457">
        <w:rPr>
          <w:rFonts w:ascii="Arial" w:eastAsia="Arial" w:hAnsi="Arial"/>
          <w:sz w:val="20"/>
          <w:szCs w:val="20"/>
        </w:rPr>
        <w:t xml:space="preserve">Tsis Yog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Tus Txhais Lus:</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p>
    <w:p w14:paraId="33646EB2" w14:textId="416BBD43" w:rsidR="0097772C" w:rsidRPr="00950457" w:rsidRDefault="0097772C" w:rsidP="0097772C">
      <w:pPr>
        <w:pBdr>
          <w:bottom w:val="single" w:sz="12" w:space="1" w:color="auto"/>
        </w:pBdr>
        <w:jc w:val="both"/>
        <w:rPr>
          <w:rFonts w:ascii="Calibri" w:eastAsia="Arial" w:hAnsi="Calibri" w:cs="Calibri"/>
          <w:i/>
          <w:iCs/>
          <w:u w:val="single"/>
        </w:rPr>
      </w:pPr>
      <w:r>
        <w:rPr>
          <w:rFonts w:ascii="Arial" w:eastAsia="Arial" w:hAnsi="Arial"/>
          <w:b/>
          <w:bCs/>
          <w:sz w:val="20"/>
          <w:szCs w:val="20"/>
        </w:rPr>
        <w:t>ID Ntawm</w:t>
      </w:r>
      <w:r w:rsidRPr="00950457">
        <w:rPr>
          <w:rFonts w:ascii="Arial" w:eastAsia="Arial" w:hAnsi="Arial"/>
          <w:b/>
          <w:bCs/>
          <w:sz w:val="20"/>
          <w:szCs w:val="20"/>
        </w:rPr>
        <w:t>Tub Ntxhais Kawm:</w:t>
      </w:r>
      <w:r w:rsidRPr="00950457">
        <w:rPr>
          <w:rFonts w:ascii="Arial" w:eastAsia="Arial" w:hAnsi="Arial"/>
          <w:sz w:val="20"/>
          <w:szCs w:val="20"/>
        </w:rPr>
        <w:t xml:space="preserve"> </w:t>
      </w:r>
      <w:r w:rsidR="00703A87">
        <w:rPr>
          <w:rFonts w:ascii="Calibri" w:eastAsia="Arial" w:hAnsi="Calibri" w:cs="Calibri"/>
          <w:i/>
          <w:iCs/>
          <w:u w:val="single"/>
        </w:rPr>
        <w:t>60787036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697A5F">
        <w:rPr>
          <w:rFonts w:ascii="Calibri" w:eastAsia="Arial" w:hAnsi="Calibri" w:cs="Calibri"/>
          <w:i/>
          <w:iCs/>
          <w:u w:val="single"/>
        </w:rPr>
        <w:t>59</w:t>
      </w:r>
      <w:r w:rsidR="00703A87">
        <w:rPr>
          <w:rFonts w:ascii="Calibri" w:eastAsia="Arial" w:hAnsi="Calibri" w:cs="Calibri"/>
          <w:i/>
          <w:iCs/>
          <w:u w:val="single"/>
        </w:rPr>
        <w:t>20945075</w:t>
      </w:r>
    </w:p>
    <w:p w14:paraId="2EF77696" w14:textId="493F8843" w:rsidR="0097772C" w:rsidRPr="00EE4951" w:rsidRDefault="0097772C" w:rsidP="0097772C">
      <w:pPr>
        <w:jc w:val="both"/>
        <w:rPr>
          <w:rFonts w:ascii="Arial" w:eastAsia="Arial" w:hAnsi="Arial"/>
          <w:sz w:val="20"/>
          <w:szCs w:val="20"/>
          <w:u w:val="single"/>
        </w:rPr>
      </w:pPr>
      <w:r w:rsidRPr="00DF6034">
        <w:rPr>
          <w:rFonts w:ascii="Arial" w:eastAsia="Arial" w:hAnsi="Arial"/>
          <w:b/>
          <w:bCs/>
          <w:sz w:val="20"/>
          <w:szCs w:val="20"/>
        </w:rPr>
        <w:t>Niam Txiv/Tus Saib Xyuas:</w:t>
      </w:r>
      <w:r w:rsidRPr="00DF6034">
        <w:rPr>
          <w:rFonts w:ascii="Arial" w:eastAsia="Arial" w:hAnsi="Arial"/>
          <w:sz w:val="20"/>
          <w:szCs w:val="20"/>
        </w:rPr>
        <w:t xml:space="preserve"> </w:t>
      </w:r>
      <w:r w:rsidR="000D77CE">
        <w:rPr>
          <w:rFonts w:eastAsia="Arial" w:cs="Calibri"/>
          <w:i/>
          <w:iCs/>
          <w:sz w:val="20"/>
          <w:szCs w:val="20"/>
          <w:u w:val="single"/>
        </w:rPr>
        <w:t>Pao Lee</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r w:rsidRPr="00A809C8">
        <w:rPr>
          <w:rFonts w:ascii="Arial" w:eastAsia="Arial" w:hAnsi="Arial"/>
          <w:sz w:val="20"/>
          <w:szCs w:val="20"/>
        </w:rPr>
        <w:t xml:space="preserve"> </w:t>
      </w:r>
      <w:r>
        <w:rPr>
          <w:rFonts w:ascii="Arial" w:eastAsia="Arial" w:hAnsi="Arial"/>
          <w:sz w:val="20"/>
          <w:szCs w:val="20"/>
        </w:rPr>
        <w:t xml:space="preserve">        </w:t>
      </w:r>
      <w:r w:rsidR="008A10ED">
        <w:rPr>
          <w:rFonts w:ascii="Arial" w:eastAsia="Arial" w:hAnsi="Arial"/>
          <w:sz w:val="20"/>
          <w:szCs w:val="20"/>
        </w:rPr>
        <w:t xml:space="preserve">              </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D52B9D">
        <w:rPr>
          <w:rFonts w:ascii="Arial" w:eastAsia="Arial" w:hAnsi="Arial"/>
          <w:i/>
          <w:iCs/>
          <w:sz w:val="20"/>
          <w:szCs w:val="20"/>
          <w:u w:val="single"/>
        </w:rPr>
        <w:t>7</w:t>
      </w:r>
      <w:r w:rsidR="000D77CE">
        <w:rPr>
          <w:rFonts w:ascii="Arial" w:eastAsia="Arial" w:hAnsi="Arial"/>
          <w:i/>
          <w:iCs/>
          <w:sz w:val="20"/>
          <w:szCs w:val="20"/>
          <w:u w:val="single"/>
        </w:rPr>
        <w:t>948 REINDEER WAY</w:t>
      </w:r>
      <w:r w:rsidRPr="00DF6034">
        <w:rPr>
          <w:rFonts w:ascii="Arial" w:eastAsia="Arial" w:hAnsi="Arial"/>
          <w:sz w:val="20"/>
          <w:szCs w:val="20"/>
        </w:rPr>
        <w:t xml:space="preserve">                      </w:t>
      </w:r>
      <w:r w:rsidR="008A10ED">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Ua Hauj</w:t>
      </w:r>
      <w:r>
        <w:rPr>
          <w:rFonts w:ascii="Arial" w:eastAsia="Arial" w:hAnsi="Arial"/>
          <w:b/>
          <w:bCs/>
          <w:sz w:val="20"/>
          <w:szCs w:val="20"/>
        </w:rPr>
        <w:t xml:space="preserve"> </w:t>
      </w:r>
      <w:r w:rsidRPr="00DF6034">
        <w:rPr>
          <w:rFonts w:ascii="Arial" w:eastAsia="Arial" w:hAnsi="Arial"/>
          <w:b/>
          <w:bCs/>
          <w:sz w:val="20"/>
          <w:szCs w:val="20"/>
        </w:rPr>
        <w:t>lwm:</w:t>
      </w:r>
      <w:r w:rsidRPr="00684CCA">
        <w:rPr>
          <w:rFonts w:ascii="Arial" w:eastAsia="Arial" w:hAnsi="Arial"/>
          <w:sz w:val="20"/>
          <w:szCs w:val="20"/>
        </w:rPr>
        <w:t xml:space="preserve">       </w:t>
      </w:r>
      <w:r w:rsidRPr="00684CCA">
        <w:rPr>
          <w:rFonts w:ascii="Arial" w:eastAsia="Arial" w:hAnsi="Arial"/>
          <w:b/>
          <w:bCs/>
          <w:sz w:val="20"/>
          <w:szCs w:val="20"/>
        </w:rPr>
        <w:t xml:space="preserve">           </w:t>
      </w:r>
      <w:r w:rsidR="008A10ED">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w:t>
      </w:r>
      <w:r>
        <w:rPr>
          <w:rFonts w:ascii="Arial" w:eastAsia="Arial" w:hAnsi="Arial"/>
          <w:b/>
          <w:bCs/>
          <w:sz w:val="20"/>
          <w:szCs w:val="20"/>
        </w:rPr>
        <w:t xml:space="preserve"> </w:t>
      </w:r>
      <w:r w:rsidRPr="00DF6034">
        <w:rPr>
          <w:rFonts w:ascii="Arial" w:eastAsia="Arial" w:hAnsi="Arial"/>
          <w:b/>
          <w:bCs/>
          <w:sz w:val="20"/>
          <w:szCs w:val="20"/>
        </w:rPr>
        <w:t>tooj Hus:</w:t>
      </w:r>
      <w:r w:rsidRPr="00DF6034">
        <w:rPr>
          <w:rFonts w:ascii="Arial" w:eastAsia="Arial" w:hAnsi="Arial"/>
          <w:sz w:val="20"/>
          <w:szCs w:val="20"/>
          <w:u w:val="single"/>
        </w:rPr>
        <w:t xml:space="preserve"> (</w:t>
      </w:r>
      <w:r>
        <w:rPr>
          <w:rFonts w:eastAsia="Arial" w:cs="Calibri"/>
          <w:i/>
          <w:iCs/>
          <w:sz w:val="20"/>
          <w:szCs w:val="20"/>
          <w:u w:val="single"/>
        </w:rPr>
        <w:t>916)</w:t>
      </w:r>
      <w:r w:rsidR="000D77CE">
        <w:rPr>
          <w:rFonts w:eastAsia="Arial" w:cs="Calibri"/>
          <w:i/>
          <w:iCs/>
          <w:sz w:val="20"/>
          <w:szCs w:val="20"/>
          <w:u w:val="single"/>
        </w:rPr>
        <w:t>519-4690</w:t>
      </w:r>
      <w:r w:rsidRPr="00EE4951">
        <w:rPr>
          <w:rFonts w:ascii="Arial" w:eastAsia="Arial" w:hAnsi="Arial"/>
          <w:sz w:val="20"/>
          <w:szCs w:val="20"/>
        </w:rPr>
        <w:t xml:space="preserve">     </w:t>
      </w:r>
      <w:r>
        <w:rPr>
          <w:rFonts w:ascii="Arial" w:eastAsia="Arial" w:hAnsi="Arial"/>
          <w:b/>
          <w:bCs/>
          <w:sz w:val="20"/>
          <w:szCs w:val="20"/>
        </w:rPr>
        <w:t xml:space="preserve">         </w:t>
      </w:r>
      <w:r w:rsidR="008A10ED">
        <w:rPr>
          <w:rFonts w:ascii="Arial" w:eastAsia="Arial" w:hAnsi="Arial"/>
          <w:b/>
          <w:bCs/>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Xeev/zip:</w:t>
      </w:r>
      <w:r w:rsidRPr="00DF6034">
        <w:rPr>
          <w:rFonts w:ascii="Arial" w:eastAsia="Arial" w:hAnsi="Arial"/>
          <w:sz w:val="20"/>
          <w:szCs w:val="20"/>
        </w:rPr>
        <w:t xml:space="preserve"> </w:t>
      </w:r>
      <w:r w:rsidRPr="00DF6034">
        <w:rPr>
          <w:rFonts w:eastAsia="Arial" w:cs="Calibri"/>
          <w:i/>
          <w:iCs/>
          <w:sz w:val="20"/>
          <w:szCs w:val="20"/>
          <w:u w:val="single"/>
        </w:rPr>
        <w:t>CA,</w:t>
      </w:r>
      <w:r w:rsidR="000D77CE">
        <w:rPr>
          <w:rFonts w:eastAsia="Arial" w:cs="Calibri"/>
          <w:i/>
          <w:iCs/>
          <w:sz w:val="20"/>
          <w:szCs w:val="20"/>
          <w:u w:val="single"/>
        </w:rPr>
        <w:t xml:space="preserve"> 95823-4451</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sidR="00BE215D">
        <w:rPr>
          <w:rFonts w:ascii="Arial" w:eastAsia="Arial" w:hAnsi="Arial"/>
          <w:b/>
          <w:bCs/>
          <w:sz w:val="20"/>
          <w:szCs w:val="20"/>
        </w:rPr>
        <w:t xml:space="preserve">  </w:t>
      </w:r>
      <w:r w:rsidRPr="00DF6034">
        <w:rPr>
          <w:rFonts w:ascii="Arial" w:eastAsia="Arial" w:hAnsi="Arial"/>
          <w:b/>
          <w:bCs/>
          <w:sz w:val="20"/>
          <w:szCs w:val="20"/>
        </w:rPr>
        <w:t>Email:</w:t>
      </w:r>
      <w:r w:rsidR="00401F28" w:rsidRPr="00EE4951">
        <w:rPr>
          <w:rFonts w:ascii="Arial" w:eastAsia="Arial" w:hAnsi="Arial"/>
          <w:sz w:val="20"/>
          <w:szCs w:val="20"/>
        </w:rPr>
        <w:t xml:space="preserve"> </w:t>
      </w:r>
      <w:r w:rsidR="00401F28">
        <w:rPr>
          <w:rFonts w:ascii="Arial" w:eastAsia="Arial" w:hAnsi="Arial"/>
          <w:b/>
          <w:bCs/>
          <w:sz w:val="20"/>
          <w:szCs w:val="20"/>
        </w:rPr>
        <w:t xml:space="preserve">                                  </w:t>
      </w:r>
    </w:p>
    <w:p w14:paraId="668D1CC0" w14:textId="400F3425" w:rsidR="0097772C" w:rsidRPr="00DF6034" w:rsidRDefault="0097772C" w:rsidP="0097772C">
      <w:pPr>
        <w:jc w:val="both"/>
        <w:rPr>
          <w:rFonts w:ascii="Arial" w:eastAsia="Arial" w:hAnsi="Arial"/>
          <w:b/>
          <w:bCs/>
          <w:sz w:val="20"/>
          <w:szCs w:val="20"/>
        </w:rPr>
      </w:pPr>
      <w:r w:rsidRPr="00DF6034">
        <w:rPr>
          <w:rFonts w:ascii="Arial" w:eastAsia="Arial" w:hAnsi="Arial"/>
          <w:b/>
          <w:bCs/>
          <w:sz w:val="20"/>
          <w:szCs w:val="20"/>
        </w:rPr>
        <w:t>Niam Txiv/Tus Saib Xyuas:</w:t>
      </w:r>
      <w:r w:rsidRPr="00DF6034">
        <w:rPr>
          <w:rFonts w:ascii="Arial" w:eastAsia="Arial" w:hAnsi="Arial"/>
          <w:sz w:val="20"/>
          <w:szCs w:val="20"/>
        </w:rPr>
        <w:t xml:space="preserve"> </w:t>
      </w:r>
      <w:r w:rsidR="00A357DF">
        <w:rPr>
          <w:rFonts w:eastAsia="Arial" w:cs="Calibri"/>
          <w:i/>
          <w:iCs/>
          <w:sz w:val="20"/>
          <w:szCs w:val="20"/>
          <w:u w:val="single"/>
        </w:rPr>
        <w:t xml:space="preserve">Mee Vang </w:t>
      </w:r>
      <w:r w:rsidRPr="00DF6034">
        <w:rPr>
          <w:rFonts w:ascii="Arial" w:eastAsia="Arial" w:hAnsi="Arial"/>
          <w:i/>
          <w:iCs/>
          <w:sz w:val="20"/>
          <w:szCs w:val="20"/>
        </w:rPr>
        <w:t xml:space="preserve"> </w:t>
      </w:r>
      <w:r w:rsidRPr="00DF6034">
        <w:rPr>
          <w:rFonts w:ascii="Arial" w:eastAsia="Arial" w:hAnsi="Arial"/>
          <w:sz w:val="20"/>
          <w:szCs w:val="20"/>
        </w:rPr>
        <w:t xml:space="preserve">                          </w:t>
      </w:r>
      <w:del w:id="57" w:author="Fong RERHANG" w:date="2021-06-07T14:21:00Z">
        <w:r w:rsidRPr="00DF6034" w:rsidDel="00DF79FD">
          <w:rPr>
            <w:rFonts w:ascii="Arial" w:eastAsia="Arial" w:hAnsi="Arial"/>
            <w:sz w:val="20"/>
            <w:szCs w:val="20"/>
          </w:rPr>
          <w:delText xml:space="preserve">        </w:delText>
        </w:r>
        <w:r w:rsidR="00E31192" w:rsidDel="00DF79FD">
          <w:rPr>
            <w:rFonts w:ascii="Arial" w:eastAsia="Arial" w:hAnsi="Arial"/>
            <w:sz w:val="20"/>
            <w:szCs w:val="20"/>
          </w:rPr>
          <w:delText xml:space="preserve">     </w:delText>
        </w:r>
        <w:r w:rsidRPr="00DF6034" w:rsidDel="00DF79FD">
          <w:rPr>
            <w:rFonts w:ascii="Arial" w:eastAsia="Arial" w:hAnsi="Arial"/>
            <w:sz w:val="20"/>
            <w:szCs w:val="20"/>
          </w:rPr>
          <w:delText xml:space="preserve">    </w:delText>
        </w:r>
      </w:del>
      <w:r w:rsidRPr="00DF6034">
        <w:rPr>
          <w:rFonts w:ascii="Arial" w:eastAsia="Arial" w:hAnsi="Arial"/>
          <w:b/>
          <w:bCs/>
          <w:sz w:val="20"/>
          <w:szCs w:val="20"/>
        </w:rPr>
        <w:t>Xov Tooj Hauv Tsev:</w:t>
      </w:r>
      <w:r w:rsidR="00E31192">
        <w:rPr>
          <w:rFonts w:ascii="Arial" w:eastAsia="Arial" w:hAnsi="Arial"/>
          <w:b/>
          <w:bCs/>
          <w:sz w:val="20"/>
          <w:szCs w:val="20"/>
        </w:rPr>
        <w:t xml:space="preserve"> </w:t>
      </w:r>
      <w:r w:rsidR="00E31192" w:rsidRPr="00DF6034">
        <w:rPr>
          <w:rFonts w:ascii="Arial" w:eastAsia="Arial" w:hAnsi="Arial"/>
          <w:sz w:val="20"/>
          <w:szCs w:val="20"/>
          <w:u w:val="single"/>
        </w:rPr>
        <w:t>(</w:t>
      </w:r>
      <w:r w:rsidR="00E31192">
        <w:rPr>
          <w:rFonts w:eastAsia="Arial" w:cs="Calibri"/>
          <w:i/>
          <w:iCs/>
          <w:sz w:val="20"/>
          <w:szCs w:val="20"/>
          <w:u w:val="single"/>
        </w:rPr>
        <w:t>916)475-2448</w:t>
      </w:r>
      <w:r>
        <w:rPr>
          <w:rFonts w:ascii="Arial" w:eastAsia="Arial" w:hAnsi="Arial"/>
          <w:b/>
          <w:bCs/>
          <w:sz w:val="20"/>
          <w:szCs w:val="20"/>
        </w:rPr>
        <w:t xml:space="preserve">                            </w:t>
      </w:r>
      <w:r w:rsidR="00F30C39">
        <w:rPr>
          <w:rFonts w:ascii="Arial" w:eastAsia="Arial" w:hAnsi="Arial"/>
          <w:b/>
          <w:bCs/>
          <w:sz w:val="20"/>
          <w:szCs w:val="20"/>
        </w:rPr>
        <w:t xml:space="preserve">  </w:t>
      </w:r>
      <w:r>
        <w:rPr>
          <w:rFonts w:ascii="Arial" w:eastAsia="Arial" w:hAnsi="Arial"/>
          <w:b/>
          <w:bCs/>
          <w:sz w:val="20"/>
          <w:szCs w:val="20"/>
        </w:rPr>
        <w:t xml:space="preserve">             </w:t>
      </w:r>
      <w:r w:rsidRPr="00197E1F">
        <w:rPr>
          <w:rFonts w:ascii="Arial" w:eastAsia="Arial" w:hAnsi="Arial"/>
          <w:b/>
          <w:bCs/>
          <w:sz w:val="2"/>
          <w:szCs w:val="2"/>
        </w:rPr>
        <w:t xml:space="preserve"> ,</w:t>
      </w:r>
      <w:del w:id="58" w:author="Fong RERHANG" w:date="2021-06-07T14:21:00Z">
        <w:r w:rsidDel="00DF79FD">
          <w:rPr>
            <w:rFonts w:ascii="Arial" w:eastAsia="Arial" w:hAnsi="Arial"/>
            <w:b/>
            <w:bCs/>
            <w:sz w:val="20"/>
            <w:szCs w:val="20"/>
          </w:rPr>
          <w:delText xml:space="preserve">  </w:delText>
        </w:r>
      </w:del>
      <w:r>
        <w:rPr>
          <w:rFonts w:ascii="Arial" w:eastAsia="Arial" w:hAnsi="Arial"/>
          <w:b/>
          <w:bCs/>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A97B17">
        <w:rPr>
          <w:rFonts w:ascii="Arial" w:eastAsia="Arial" w:hAnsi="Arial"/>
          <w:i/>
          <w:iCs/>
          <w:sz w:val="20"/>
          <w:szCs w:val="20"/>
          <w:u w:val="single"/>
        </w:rPr>
        <w:t>7877 ANN ARBOR WAY</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00A97B17">
        <w:rPr>
          <w:rFonts w:ascii="Arial" w:eastAsia="Arial" w:hAnsi="Arial"/>
          <w:sz w:val="20"/>
          <w:szCs w:val="20"/>
        </w:rPr>
        <w:t xml:space="preserve">                   </w:t>
      </w:r>
      <w:r w:rsidR="00A97B17" w:rsidRPr="00DF6034">
        <w:rPr>
          <w:rFonts w:ascii="Arial" w:eastAsia="Arial" w:hAnsi="Arial"/>
          <w:sz w:val="20"/>
          <w:szCs w:val="20"/>
        </w:rPr>
        <w:t xml:space="preserve">    </w:t>
      </w:r>
      <w:r w:rsidRPr="00DF6034">
        <w:rPr>
          <w:rFonts w:ascii="Arial" w:eastAsia="Arial" w:hAnsi="Arial"/>
          <w:b/>
          <w:bCs/>
          <w:sz w:val="20"/>
          <w:szCs w:val="20"/>
        </w:rPr>
        <w:t xml:space="preserve">Xov Tooj </w:t>
      </w:r>
      <w:r>
        <w:rPr>
          <w:rFonts w:ascii="Arial" w:eastAsia="Arial" w:hAnsi="Arial"/>
          <w:b/>
          <w:bCs/>
          <w:sz w:val="20"/>
          <w:szCs w:val="20"/>
        </w:rPr>
        <w:t xml:space="preserve">Chaw </w:t>
      </w:r>
      <w:r w:rsidRPr="00DF6034">
        <w:rPr>
          <w:rFonts w:ascii="Arial" w:eastAsia="Arial" w:hAnsi="Arial"/>
          <w:b/>
          <w:bCs/>
          <w:sz w:val="20"/>
          <w:szCs w:val="20"/>
        </w:rPr>
        <w:t>Ua Hauj</w:t>
      </w:r>
      <w:r>
        <w:rPr>
          <w:rFonts w:ascii="Arial" w:eastAsia="Arial" w:hAnsi="Arial"/>
          <w:b/>
          <w:bCs/>
          <w:sz w:val="20"/>
          <w:szCs w:val="20"/>
        </w:rPr>
        <w:t xml:space="preserve"> L</w:t>
      </w:r>
      <w:r w:rsidRPr="00DF6034">
        <w:rPr>
          <w:rFonts w:ascii="Arial" w:eastAsia="Arial" w:hAnsi="Arial"/>
          <w:b/>
          <w:bCs/>
          <w:sz w:val="20"/>
          <w:szCs w:val="20"/>
        </w:rPr>
        <w:t>wm:</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Xovtooj Hus:</w:t>
      </w:r>
      <w:r w:rsidRPr="00DF6034">
        <w:rPr>
          <w:rFonts w:ascii="Arial" w:eastAsia="Arial" w:hAnsi="Arial"/>
          <w:sz w:val="20"/>
          <w:szCs w:val="20"/>
          <w:u w:val="single"/>
        </w:rPr>
        <w:t xml:space="preserve"> (</w:t>
      </w:r>
      <w:r>
        <w:rPr>
          <w:rFonts w:eastAsia="Arial" w:cs="Calibri"/>
          <w:i/>
          <w:iCs/>
          <w:sz w:val="20"/>
          <w:szCs w:val="20"/>
          <w:u w:val="single"/>
        </w:rPr>
        <w:t>9</w:t>
      </w:r>
      <w:r w:rsidR="00A14D5B">
        <w:rPr>
          <w:rFonts w:eastAsia="Arial" w:cs="Calibri"/>
          <w:i/>
          <w:iCs/>
          <w:sz w:val="20"/>
          <w:szCs w:val="20"/>
          <w:u w:val="single"/>
        </w:rPr>
        <w:t>16)665-8327</w:t>
      </w:r>
      <w:r>
        <w:rPr>
          <w:rFonts w:ascii="Arial" w:eastAsia="Arial" w:hAnsi="Arial"/>
          <w:b/>
          <w:bCs/>
          <w:sz w:val="20"/>
          <w:szCs w:val="20"/>
        </w:rPr>
        <w:t xml:space="preserve">    </w:t>
      </w:r>
      <w:r w:rsidR="00A97B17">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 </w:t>
      </w:r>
      <w:r w:rsidRPr="00DF6034">
        <w:rPr>
          <w:rFonts w:ascii="Arial" w:eastAsia="Arial" w:hAnsi="Arial"/>
          <w:b/>
          <w:bCs/>
          <w:sz w:val="20"/>
          <w:szCs w:val="20"/>
        </w:rPr>
        <w:t>Xeev/zip:</w:t>
      </w:r>
      <w:r w:rsidRPr="00DF6034">
        <w:rPr>
          <w:rFonts w:ascii="Arial" w:eastAsia="Arial" w:hAnsi="Arial"/>
          <w:sz w:val="20"/>
          <w:szCs w:val="20"/>
        </w:rPr>
        <w:t xml:space="preserve"> </w:t>
      </w:r>
      <w:r w:rsidRPr="00DF6034">
        <w:rPr>
          <w:rFonts w:eastAsia="Arial" w:cs="Calibri"/>
          <w:i/>
          <w:iCs/>
          <w:sz w:val="20"/>
          <w:szCs w:val="20"/>
          <w:u w:val="single"/>
        </w:rPr>
        <w:t>CA, 958</w:t>
      </w:r>
      <w:r w:rsidR="00A97B17">
        <w:rPr>
          <w:rFonts w:eastAsia="Arial" w:cs="Calibri"/>
          <w:i/>
          <w:iCs/>
          <w:sz w:val="20"/>
          <w:szCs w:val="20"/>
          <w:u w:val="single"/>
        </w:rPr>
        <w:t>32</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963537">
        <w:rPr>
          <w:rFonts w:eastAsia="Arial" w:cs="Calibri"/>
          <w:b/>
          <w:bCs/>
          <w:i/>
          <w:iCs/>
          <w:sz w:val="20"/>
          <w:szCs w:val="20"/>
        </w:rPr>
        <w:t xml:space="preserve">   </w:t>
      </w:r>
      <w:r w:rsidR="00F30C39">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4E94DDCC" w14:textId="7AFF1A32" w:rsidR="0097772C" w:rsidRPr="00BA0480" w:rsidRDefault="002E1428" w:rsidP="00BA0480">
      <w:pPr>
        <w:rPr>
          <w:rFonts w:ascii="Arial" w:eastAsia="Arial" w:hAnsi="Arial"/>
          <w:b/>
          <w:bCs/>
          <w:sz w:val="20"/>
          <w:szCs w:val="20"/>
        </w:rPr>
      </w:pPr>
      <w:r>
        <w:rPr>
          <w:rFonts w:ascii="Arial" w:eastAsia="Arial" w:hAnsi="Arial"/>
          <w:b/>
          <w:bCs/>
          <w:sz w:val="19"/>
          <w:szCs w:val="19"/>
        </w:rPr>
        <w:t xml:space="preserve">Nroog </w:t>
      </w:r>
      <w:r w:rsidR="0097772C" w:rsidRPr="002965E7">
        <w:rPr>
          <w:rFonts w:ascii="Arial" w:eastAsia="Arial" w:hAnsi="Arial"/>
          <w:b/>
          <w:bCs/>
          <w:sz w:val="19"/>
          <w:szCs w:val="19"/>
        </w:rPr>
        <w:t>Tsev Kawm Ntawv Tshwj Xeeb Kev Ris Dej Num</w:t>
      </w:r>
      <w:r w:rsidR="0097772C">
        <w:rPr>
          <w:rFonts w:ascii="Arial" w:eastAsia="Arial" w:hAnsi="Arial"/>
          <w:b/>
          <w:bCs/>
          <w:sz w:val="19"/>
          <w:szCs w:val="19"/>
        </w:rPr>
        <w:t xml:space="preserve"> (District of Special Education Accountability)</w:t>
      </w:r>
      <w:r w:rsidR="0097772C" w:rsidRPr="002965E7">
        <w:rPr>
          <w:rFonts w:ascii="Arial" w:eastAsia="Arial" w:hAnsi="Arial"/>
          <w:b/>
          <w:bCs/>
          <w:sz w:val="19"/>
          <w:szCs w:val="19"/>
        </w:rPr>
        <w:t>:</w:t>
      </w:r>
      <w:r w:rsidR="00DB12A6">
        <w:rPr>
          <w:rFonts w:ascii="Arial" w:eastAsia="Arial" w:hAnsi="Arial"/>
          <w:b/>
          <w:bCs/>
          <w:sz w:val="20"/>
          <w:szCs w:val="20"/>
        </w:rPr>
        <w:t xml:space="preserve">  </w:t>
      </w:r>
      <w:r w:rsidR="00D16D4F">
        <w:rPr>
          <w:rFonts w:eastAsia="Arial" w:cs="Calibri"/>
          <w:i/>
          <w:iCs/>
          <w:sz w:val="20"/>
          <w:szCs w:val="20"/>
          <w:u w:val="single"/>
        </w:rPr>
        <w:t>Elk Grove Unified</w:t>
      </w:r>
      <w:r w:rsidR="00DB12A6">
        <w:rPr>
          <w:rFonts w:ascii="Arial" w:eastAsia="Arial" w:hAnsi="Arial"/>
          <w:b/>
          <w:bCs/>
          <w:sz w:val="20"/>
          <w:szCs w:val="20"/>
        </w:rPr>
        <w:t xml:space="preserve">                       </w:t>
      </w:r>
      <w:r w:rsidR="00DB12A6" w:rsidRPr="00DB12A6">
        <w:rPr>
          <w:rFonts w:ascii="Arial" w:eastAsia="Arial" w:hAnsi="Arial"/>
          <w:b/>
          <w:bCs/>
          <w:sz w:val="2"/>
          <w:szCs w:val="2"/>
        </w:rPr>
        <w:t>,</w:t>
      </w:r>
      <w:r w:rsidR="00703865" w:rsidRPr="00703865">
        <w:rPr>
          <w:rFonts w:ascii="Arial" w:eastAsia="Arial" w:hAnsi="Arial"/>
          <w:b/>
          <w:bCs/>
          <w:sz w:val="20"/>
          <w:szCs w:val="20"/>
        </w:rPr>
        <w:t xml:space="preserve">     </w:t>
      </w:r>
      <w:r w:rsidR="00BA0480">
        <w:rPr>
          <w:rFonts w:ascii="Arial" w:eastAsia="Arial" w:hAnsi="Arial"/>
          <w:b/>
          <w:bCs/>
          <w:sz w:val="20"/>
          <w:szCs w:val="20"/>
        </w:rPr>
        <w:t xml:space="preserve">                                                                                                                             </w:t>
      </w:r>
      <w:r w:rsidR="00D16D4F">
        <w:rPr>
          <w:rFonts w:ascii="Arial" w:eastAsia="Arial" w:hAnsi="Arial"/>
          <w:b/>
          <w:bCs/>
          <w:sz w:val="20"/>
          <w:szCs w:val="20"/>
        </w:rPr>
        <w:t xml:space="preserve">        </w:t>
      </w:r>
      <w:r w:rsidR="00BA0480">
        <w:rPr>
          <w:rFonts w:ascii="Arial" w:eastAsia="Arial" w:hAnsi="Arial"/>
          <w:b/>
          <w:bCs/>
          <w:sz w:val="20"/>
          <w:szCs w:val="20"/>
        </w:rPr>
        <w:t xml:space="preserve">        </w:t>
      </w:r>
      <w:r w:rsidR="0097772C" w:rsidRPr="00DF6034">
        <w:rPr>
          <w:rFonts w:ascii="Arial" w:eastAsia="Arial" w:hAnsi="Arial"/>
          <w:b/>
          <w:bCs/>
          <w:sz w:val="20"/>
          <w:szCs w:val="20"/>
        </w:rPr>
        <w:t>Chaw Nyob</w:t>
      </w:r>
      <w:r w:rsidR="0097772C">
        <w:rPr>
          <w:rFonts w:ascii="Arial" w:eastAsia="Arial" w:hAnsi="Arial"/>
          <w:b/>
          <w:bCs/>
          <w:sz w:val="20"/>
          <w:szCs w:val="20"/>
        </w:rPr>
        <w:t xml:space="preserve"> Tsev Kawm</w:t>
      </w:r>
      <w:r w:rsidR="0097772C" w:rsidRPr="00DF6034">
        <w:rPr>
          <w:rFonts w:ascii="Arial" w:eastAsia="Arial" w:hAnsi="Arial"/>
          <w:b/>
          <w:bCs/>
          <w:sz w:val="20"/>
          <w:szCs w:val="20"/>
        </w:rPr>
        <w:t>:</w:t>
      </w:r>
      <w:r w:rsidR="0097772C" w:rsidRPr="00DF6034">
        <w:rPr>
          <w:rFonts w:ascii="Arial" w:eastAsia="Arial" w:hAnsi="Arial"/>
          <w:sz w:val="20"/>
          <w:szCs w:val="20"/>
        </w:rPr>
        <w:t xml:space="preserve"> </w:t>
      </w:r>
      <w:r w:rsidR="00D16D4F">
        <w:rPr>
          <w:rFonts w:ascii="Arial" w:eastAsia="Arial" w:hAnsi="Arial"/>
          <w:i/>
          <w:iCs/>
          <w:sz w:val="20"/>
          <w:szCs w:val="20"/>
          <w:u w:val="single"/>
        </w:rPr>
        <w:t>Luther Burbank</w:t>
      </w:r>
    </w:p>
    <w:p w14:paraId="400DB21A" w14:textId="635F66D6" w:rsidR="0097772C" w:rsidRDefault="0097772C" w:rsidP="0097772C">
      <w:pPr>
        <w:pBdr>
          <w:bottom w:val="single" w:sz="12" w:space="1" w:color="auto"/>
        </w:pBdr>
        <w:jc w:val="both"/>
        <w:rPr>
          <w:rFonts w:ascii="Arial" w:eastAsia="Arial" w:hAnsi="Arial"/>
          <w:sz w:val="20"/>
          <w:szCs w:val="20"/>
        </w:rPr>
      </w:pPr>
      <w:r>
        <w:rPr>
          <w:rFonts w:ascii="Arial" w:eastAsia="Arial" w:hAnsi="Arial"/>
          <w:b/>
          <w:bCs/>
          <w:sz w:val="20"/>
          <w:szCs w:val="20"/>
        </w:rPr>
        <w:t xml:space="preserve">Haiv </w:t>
      </w:r>
      <w:r w:rsidRPr="00DF6034">
        <w:rPr>
          <w:rFonts w:ascii="Arial" w:eastAsia="Arial" w:hAnsi="Arial"/>
          <w:b/>
          <w:bCs/>
          <w:sz w:val="20"/>
          <w:szCs w:val="20"/>
        </w:rPr>
        <w:t>Neeg Mev:</w:t>
      </w:r>
      <w:r w:rsidRPr="00DF6034">
        <w:rPr>
          <w:rFonts w:ascii="Arial" w:eastAsia="Arial" w:hAnsi="Arial"/>
          <w:sz w:val="20"/>
          <w:szCs w:val="20"/>
        </w:rPr>
        <w:t xml:space="preserve"> </w:t>
      </w:r>
      <w:r>
        <w:rPr>
          <w:rFonts w:ascii="Arial" w:eastAsia="Arial" w:hAnsi="Arial"/>
          <w:sz w:val="20"/>
          <w:szCs w:val="20"/>
        </w:rPr>
        <w:sym w:font="Wingdings 2" w:char="F0A3"/>
      </w:r>
      <w:r w:rsidRPr="00DF6034">
        <w:rPr>
          <w:rFonts w:ascii="Arial" w:eastAsia="Arial" w:hAnsi="Arial"/>
          <w:sz w:val="20"/>
          <w:szCs w:val="20"/>
        </w:rPr>
        <w:t xml:space="preserve">Muaj   </w:t>
      </w:r>
      <w:r>
        <w:rPr>
          <w:rFonts w:ascii="Arial" w:eastAsia="Arial" w:hAnsi="Arial"/>
          <w:sz w:val="20"/>
          <w:szCs w:val="20"/>
        </w:rPr>
        <w:sym w:font="Wingdings 2" w:char="F052"/>
      </w:r>
      <w:r w:rsidRPr="00DF6034">
        <w:rPr>
          <w:rFonts w:ascii="Arial" w:eastAsia="Arial" w:hAnsi="Arial"/>
          <w:sz w:val="20"/>
          <w:szCs w:val="20"/>
        </w:rPr>
        <w:t xml:space="preserve">Tsis Muaj </w:t>
      </w:r>
      <w:r w:rsidRPr="00DF6034">
        <w:rPr>
          <w:rFonts w:ascii="Arial" w:eastAsia="Arial" w:hAnsi="Arial"/>
          <w:sz w:val="20"/>
          <w:szCs w:val="20"/>
        </w:rPr>
        <w:sym w:font="Wingdings 2" w:char="F0A3"/>
      </w:r>
      <w:r w:rsidRPr="00DF6034">
        <w:rPr>
          <w:rFonts w:ascii="Arial" w:eastAsia="Arial" w:hAnsi="Arial"/>
          <w:sz w:val="20"/>
          <w:szCs w:val="20"/>
        </w:rPr>
        <w:t xml:space="preserve"> Haiv Neeg Txhob</w:t>
      </w:r>
      <w:r>
        <w:rPr>
          <w:rFonts w:ascii="Arial" w:eastAsia="Arial" w:hAnsi="Arial"/>
          <w:sz w:val="20"/>
          <w:szCs w:val="20"/>
        </w:rPr>
        <w:t xml:space="preserve"> </w:t>
      </w:r>
      <w:ins w:id="59" w:author="Fong RERHANG" w:date="2021-06-07T14:24:00Z">
        <w:r w:rsidR="00DF79FD">
          <w:rPr>
            <w:rFonts w:ascii="Arial" w:eastAsia="Arial" w:hAnsi="Arial"/>
            <w:sz w:val="20"/>
            <w:szCs w:val="20"/>
          </w:rPr>
          <w:t>T</w:t>
        </w:r>
      </w:ins>
      <w:del w:id="60" w:author="Fong RERHANG" w:date="2021-06-07T14:24:00Z">
        <w:r w:rsidRPr="00DF6034" w:rsidDel="00DF79FD">
          <w:rPr>
            <w:rFonts w:ascii="Arial" w:eastAsia="Arial" w:hAnsi="Arial"/>
            <w:sz w:val="20"/>
            <w:szCs w:val="20"/>
          </w:rPr>
          <w:delText>t</w:delText>
        </w:r>
      </w:del>
      <w:r w:rsidRPr="00DF6034">
        <w:rPr>
          <w:rFonts w:ascii="Arial" w:eastAsia="Arial" w:hAnsi="Arial"/>
          <w:sz w:val="20"/>
          <w:szCs w:val="20"/>
        </w:rPr>
        <w:t xml:space="preserve">xwm </w:t>
      </w:r>
      <w:r>
        <w:rPr>
          <w:rFonts w:ascii="Arial" w:eastAsia="Arial" w:hAnsi="Arial"/>
          <w:sz w:val="20"/>
          <w:szCs w:val="20"/>
        </w:rPr>
        <w:t xml:space="preserve">Cia Tsis Muaj                                                                          </w:t>
      </w:r>
      <w:r w:rsidRPr="006F1886">
        <w:rPr>
          <w:rFonts w:ascii="Arial" w:eastAsia="Arial" w:hAnsi="Arial"/>
          <w:sz w:val="2"/>
          <w:szCs w:val="2"/>
        </w:rPr>
        <w:t>,</w:t>
      </w:r>
      <w:r>
        <w:rPr>
          <w:rFonts w:ascii="Arial" w:eastAsia="Arial" w:hAnsi="Arial"/>
          <w:sz w:val="20"/>
          <w:szCs w:val="20"/>
        </w:rPr>
        <w:t xml:space="preserve"> </w:t>
      </w:r>
      <w:r>
        <w:rPr>
          <w:rFonts w:ascii="Arial" w:eastAsia="Arial" w:hAnsi="Arial"/>
          <w:b/>
          <w:bCs/>
          <w:sz w:val="20"/>
          <w:szCs w:val="20"/>
        </w:rPr>
        <w:t>Hom</w:t>
      </w:r>
      <w:r w:rsidRPr="00DF6034">
        <w:rPr>
          <w:rFonts w:ascii="Arial" w:eastAsia="Arial" w:hAnsi="Arial"/>
          <w:b/>
          <w:bCs/>
          <w:sz w:val="20"/>
          <w:szCs w:val="20"/>
        </w:rPr>
        <w:t xml:space="preserve"> neeg (tsis hais haiv neeg twg): </w:t>
      </w:r>
      <w:r>
        <w:rPr>
          <w:rFonts w:ascii="Arial" w:eastAsia="Arial" w:hAnsi="Arial"/>
          <w:b/>
          <w:bCs/>
          <w:sz w:val="20"/>
          <w:szCs w:val="20"/>
        </w:rPr>
        <w:t>Hom</w:t>
      </w:r>
      <w:r w:rsidRPr="00DF6034">
        <w:rPr>
          <w:rFonts w:ascii="Arial" w:eastAsia="Arial" w:hAnsi="Arial"/>
          <w:b/>
          <w:bCs/>
          <w:sz w:val="20"/>
          <w:szCs w:val="20"/>
        </w:rPr>
        <w:t xml:space="preserve"> neeg 1.</w:t>
      </w:r>
      <w:r>
        <w:rPr>
          <w:rFonts w:ascii="Arial" w:eastAsia="Arial" w:hAnsi="Arial"/>
          <w:i/>
          <w:iCs/>
          <w:sz w:val="20"/>
          <w:szCs w:val="20"/>
          <w:u w:val="single"/>
        </w:rPr>
        <w:t xml:space="preserve">208 Hmoob </w:t>
      </w:r>
      <w:r>
        <w:rPr>
          <w:rFonts w:ascii="Arial" w:eastAsia="Arial" w:hAnsi="Arial"/>
          <w:b/>
          <w:bCs/>
          <w:sz w:val="20"/>
          <w:szCs w:val="20"/>
        </w:rPr>
        <w:t>Hom</w:t>
      </w:r>
      <w:r w:rsidRPr="00DF6034">
        <w:rPr>
          <w:rFonts w:ascii="Arial" w:eastAsia="Arial" w:hAnsi="Arial"/>
          <w:b/>
          <w:bCs/>
          <w:sz w:val="20"/>
          <w:szCs w:val="20"/>
        </w:rPr>
        <w:t xml:space="preserve"> neeg 2.</w:t>
      </w:r>
      <w:r>
        <w:rPr>
          <w:rFonts w:ascii="Arial" w:eastAsia="Arial" w:hAnsi="Arial"/>
          <w:b/>
          <w:bCs/>
          <w:sz w:val="20"/>
          <w:szCs w:val="20"/>
        </w:rPr>
        <w:t xml:space="preserve"> </w:t>
      </w:r>
      <w:r w:rsidRPr="00DF6034">
        <w:rPr>
          <w:rFonts w:ascii="Arial" w:eastAsia="Arial" w:hAnsi="Arial"/>
          <w:b/>
          <w:bCs/>
          <w:sz w:val="20"/>
          <w:szCs w:val="20"/>
        </w:rPr>
        <w:t xml:space="preserve">____ </w:t>
      </w:r>
      <w:r>
        <w:rPr>
          <w:rFonts w:ascii="Arial" w:eastAsia="Arial" w:hAnsi="Arial"/>
          <w:b/>
          <w:bCs/>
          <w:sz w:val="20"/>
          <w:szCs w:val="20"/>
        </w:rPr>
        <w:t>Hom</w:t>
      </w:r>
      <w:r w:rsidRPr="00DF6034">
        <w:rPr>
          <w:rFonts w:ascii="Arial" w:eastAsia="Arial" w:hAnsi="Arial"/>
          <w:b/>
          <w:bCs/>
          <w:sz w:val="20"/>
          <w:szCs w:val="20"/>
        </w:rPr>
        <w:t xml:space="preserve"> neeg 3.</w:t>
      </w:r>
      <w:r>
        <w:rPr>
          <w:rFonts w:ascii="Arial" w:eastAsia="Arial" w:hAnsi="Arial"/>
          <w:b/>
          <w:bCs/>
          <w:sz w:val="20"/>
          <w:szCs w:val="20"/>
        </w:rPr>
        <w:t xml:space="preserve"> </w:t>
      </w:r>
      <w:r w:rsidRPr="00DF6034">
        <w:rPr>
          <w:rFonts w:ascii="Arial" w:eastAsia="Arial" w:hAnsi="Arial"/>
          <w:b/>
          <w:bCs/>
          <w:sz w:val="20"/>
          <w:szCs w:val="20"/>
        </w:rPr>
        <w:t xml:space="preserve">___ </w:t>
      </w:r>
      <w:r>
        <w:rPr>
          <w:rFonts w:ascii="Arial" w:eastAsia="Arial" w:hAnsi="Arial"/>
          <w:b/>
          <w:bCs/>
          <w:sz w:val="20"/>
          <w:szCs w:val="20"/>
        </w:rPr>
        <w:t>Hom</w:t>
      </w:r>
      <w:r w:rsidRPr="00DF6034">
        <w:rPr>
          <w:rFonts w:ascii="Arial" w:eastAsia="Arial" w:hAnsi="Arial"/>
          <w:b/>
          <w:bCs/>
          <w:sz w:val="20"/>
          <w:szCs w:val="20"/>
        </w:rPr>
        <w:t xml:space="preserve"> neeg </w:t>
      </w:r>
      <w:r w:rsidR="002E1428" w:rsidRPr="00DF6034">
        <w:rPr>
          <w:rFonts w:ascii="Arial" w:eastAsia="Arial" w:hAnsi="Arial"/>
          <w:b/>
          <w:bCs/>
          <w:sz w:val="20"/>
          <w:szCs w:val="20"/>
        </w:rPr>
        <w:t>4. _</w:t>
      </w:r>
      <w:r w:rsidRPr="00DF6034">
        <w:rPr>
          <w:rFonts w:ascii="Arial" w:eastAsia="Arial" w:hAnsi="Arial"/>
          <w:b/>
          <w:bCs/>
          <w:sz w:val="20"/>
          <w:szCs w:val="20"/>
        </w:rPr>
        <w:t>__</w:t>
      </w:r>
      <w:r w:rsidR="002E1428" w:rsidRPr="00DF6034">
        <w:rPr>
          <w:rFonts w:ascii="Arial" w:eastAsia="Arial" w:hAnsi="Arial"/>
          <w:b/>
          <w:bCs/>
          <w:sz w:val="20"/>
          <w:szCs w:val="20"/>
        </w:rPr>
        <w:t>_ Hom</w:t>
      </w:r>
      <w:r w:rsidRPr="00DF6034">
        <w:rPr>
          <w:rFonts w:ascii="Arial" w:eastAsia="Arial" w:hAnsi="Arial"/>
          <w:b/>
          <w:bCs/>
          <w:sz w:val="20"/>
          <w:szCs w:val="20"/>
        </w:rPr>
        <w:t xml:space="preserve"> neeg </w:t>
      </w:r>
      <w:r w:rsidR="002E1428" w:rsidRPr="00DF6034">
        <w:rPr>
          <w:rFonts w:ascii="Arial" w:eastAsia="Arial" w:hAnsi="Arial"/>
          <w:b/>
          <w:bCs/>
          <w:sz w:val="20"/>
          <w:szCs w:val="20"/>
        </w:rPr>
        <w:t>5. _</w:t>
      </w:r>
      <w:r w:rsidRPr="00DF6034">
        <w:rPr>
          <w:rFonts w:ascii="Arial" w:eastAsia="Arial" w:hAnsi="Arial"/>
          <w:b/>
          <w:bCs/>
          <w:sz w:val="20"/>
          <w:szCs w:val="20"/>
        </w:rPr>
        <w:t xml:space="preserve">___  </w:t>
      </w:r>
      <w:r w:rsidRPr="00DF6034">
        <w:rPr>
          <w:rFonts w:ascii="Arial" w:eastAsia="Arial" w:hAnsi="Arial"/>
          <w:sz w:val="20"/>
          <w:szCs w:val="20"/>
        </w:rPr>
        <w:sym w:font="Wingdings 2" w:char="F0A3"/>
      </w:r>
      <w:r w:rsidRPr="00DF6034">
        <w:rPr>
          <w:rFonts w:ascii="Arial" w:eastAsia="Arial" w:hAnsi="Arial"/>
          <w:sz w:val="20"/>
          <w:szCs w:val="20"/>
        </w:rPr>
        <w:t xml:space="preserve"> </w:t>
      </w:r>
      <w:r w:rsidRPr="00246E97">
        <w:rPr>
          <w:rFonts w:ascii="Arial" w:eastAsia="Arial" w:hAnsi="Arial"/>
          <w:sz w:val="20"/>
          <w:szCs w:val="20"/>
        </w:rPr>
        <w:t>Hom Neeg</w:t>
      </w:r>
      <w:r w:rsidRPr="00DF6034">
        <w:rPr>
          <w:rFonts w:ascii="Arial" w:eastAsia="Arial" w:hAnsi="Arial"/>
          <w:sz w:val="20"/>
          <w:szCs w:val="20"/>
        </w:rPr>
        <w:t xml:space="preserve"> </w:t>
      </w:r>
      <w:r>
        <w:rPr>
          <w:rFonts w:ascii="Arial" w:eastAsia="Arial" w:hAnsi="Arial"/>
          <w:sz w:val="20"/>
          <w:szCs w:val="20"/>
        </w:rPr>
        <w:t xml:space="preserve">Txhob Txwm </w:t>
      </w:r>
      <w:ins w:id="61" w:author="Fong RERHANG" w:date="2021-06-07T14:24:00Z">
        <w:r w:rsidR="00FC52EF">
          <w:rPr>
            <w:rFonts w:ascii="Arial" w:eastAsia="Arial" w:hAnsi="Arial"/>
            <w:sz w:val="20"/>
            <w:szCs w:val="20"/>
          </w:rPr>
          <w:t>C</w:t>
        </w:r>
      </w:ins>
      <w:del w:id="62" w:author="Fong RERHANG" w:date="2021-06-07T14:24:00Z">
        <w:r w:rsidDel="00FC52EF">
          <w:rPr>
            <w:rFonts w:ascii="Arial" w:eastAsia="Arial" w:hAnsi="Arial"/>
            <w:sz w:val="20"/>
            <w:szCs w:val="20"/>
          </w:rPr>
          <w:delText>c</w:delText>
        </w:r>
      </w:del>
      <w:r>
        <w:rPr>
          <w:rFonts w:ascii="Arial" w:eastAsia="Arial" w:hAnsi="Arial"/>
          <w:sz w:val="20"/>
          <w:szCs w:val="20"/>
        </w:rPr>
        <w:t>ia Tsis Muaj</w:t>
      </w:r>
    </w:p>
    <w:p w14:paraId="687664DD" w14:textId="689F93CD" w:rsidR="0097772C" w:rsidRPr="00607431" w:rsidRDefault="0097772C" w:rsidP="00F22B5B">
      <w:pPr>
        <w:rPr>
          <w:rFonts w:ascii="Arial" w:eastAsia="Arial" w:hAnsi="Arial"/>
          <w:sz w:val="22"/>
          <w:szCs w:val="18"/>
        </w:rPr>
      </w:pPr>
      <w:r w:rsidRPr="0022567F">
        <w:rPr>
          <w:rFonts w:ascii="Arial" w:eastAsia="Arial" w:hAnsi="Arial"/>
          <w:b/>
          <w:bCs/>
          <w:sz w:val="22"/>
          <w:szCs w:val="18"/>
        </w:rPr>
        <w:t xml:space="preserve">QHIA TXOG </w:t>
      </w:r>
      <w:r w:rsidR="002E1428">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r w:rsidRPr="00246E97">
        <w:rPr>
          <w:rFonts w:eastAsia="Arial" w:cs="Calibri"/>
          <w:i/>
          <w:iCs/>
          <w:sz w:val="18"/>
          <w:szCs w:val="14"/>
        </w:rPr>
        <w:t>Cov Lus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Rau IEP thawj zaug thiab txhua txhua peb xyoo, kev ntsuas yuav tsum tau ua thiab tham txog los ntawm pab pawg IEP ua ntej txiav txim siab qhov muaj feem. * Kev Xiam Oob Qhab Uas Tshwm Sim Tsawg</w:t>
      </w:r>
      <w:r w:rsidRPr="00DF6034">
        <w:rPr>
          <w:rFonts w:ascii="Arial" w:eastAsia="Arial" w:hAnsi="Arial" w:cs="Arial"/>
          <w:i/>
          <w:iCs/>
          <w:sz w:val="20"/>
          <w:szCs w:val="20"/>
        </w:rPr>
        <w:t xml:space="preserve"> </w:t>
      </w:r>
      <w:r>
        <w:rPr>
          <w:rFonts w:ascii="Arial" w:eastAsia="Arial" w:hAnsi="Arial"/>
          <w:sz w:val="22"/>
          <w:szCs w:val="18"/>
        </w:rPr>
        <w:t xml:space="preserve">                                                                                                                             </w:t>
      </w:r>
      <w:r w:rsidR="00F70162">
        <w:rPr>
          <w:rFonts w:ascii="Arial" w:eastAsia="Arial" w:hAnsi="Arial"/>
          <w:sz w:val="22"/>
          <w:szCs w:val="18"/>
        </w:rPr>
        <w:t xml:space="preserve">           </w:t>
      </w:r>
      <w:r>
        <w:rPr>
          <w:rFonts w:ascii="Arial" w:eastAsia="Arial" w:hAnsi="Arial"/>
          <w:sz w:val="22"/>
          <w:szCs w:val="18"/>
        </w:rPr>
        <w:t xml:space="preserve">             </w:t>
      </w:r>
      <w:r w:rsidRPr="004F3D13">
        <w:rPr>
          <w:rFonts w:ascii="Arial" w:eastAsia="Arial" w:hAnsi="Arial"/>
          <w:sz w:val="2"/>
          <w:szCs w:val="2"/>
        </w:rPr>
        <w:t>,</w:t>
      </w:r>
      <w:r>
        <w:rPr>
          <w:rFonts w:ascii="Arial" w:eastAsia="Arial" w:hAnsi="Arial"/>
          <w:sz w:val="22"/>
          <w:szCs w:val="18"/>
        </w:rPr>
        <w:t xml:space="preserve"> </w:t>
      </w:r>
      <w:r>
        <w:rPr>
          <w:rFonts w:ascii="Arial" w:eastAsia="Arial" w:hAnsi="Arial"/>
          <w:b/>
          <w:bCs/>
          <w:sz w:val="20"/>
          <w:szCs w:val="20"/>
        </w:rPr>
        <w:t>Tsev kawm qib qis</w:t>
      </w:r>
      <w:r w:rsidRPr="00DF6034">
        <w:rPr>
          <w:rFonts w:ascii="Arial" w:eastAsia="Arial" w:hAnsi="Arial"/>
          <w:b/>
          <w:bCs/>
          <w:sz w:val="20"/>
          <w:szCs w:val="20"/>
        </w:rPr>
        <w:t>:</w:t>
      </w:r>
      <w:r w:rsidRPr="00DF6034">
        <w:rPr>
          <w:rFonts w:ascii="Arial" w:eastAsia="Arial" w:hAnsi="Arial"/>
          <w:sz w:val="20"/>
          <w:szCs w:val="20"/>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ev</w:t>
      </w:r>
      <w:r w:rsidR="00EE275F">
        <w:rPr>
          <w:rFonts w:ascii="Arial" w:eastAsia="Arial" w:hAnsi="Arial"/>
          <w:i/>
          <w:iCs/>
          <w:sz w:val="20"/>
          <w:szCs w:val="20"/>
          <w:u w:val="single"/>
        </w:rPr>
        <w:t xml:space="preserve"> Xiam Oob Qhab</w:t>
      </w:r>
      <w:del w:id="63" w:author="Fong RERHANG" w:date="2021-06-07T14:29:00Z">
        <w:r w:rsidR="00EE275F" w:rsidDel="00FC52EF">
          <w:rPr>
            <w:rFonts w:ascii="Arial" w:eastAsia="Arial" w:hAnsi="Arial"/>
            <w:i/>
            <w:iCs/>
            <w:sz w:val="20"/>
            <w:szCs w:val="20"/>
            <w:u w:val="single"/>
          </w:rPr>
          <w:delText xml:space="preserve"> Li Kev</w:delText>
        </w:r>
      </w:del>
      <w:r w:rsidR="00B84B8A" w:rsidRPr="00B84B8A">
        <w:rPr>
          <w:rFonts w:ascii="Arial" w:eastAsia="Arial" w:hAnsi="Arial"/>
          <w:i/>
          <w:iCs/>
          <w:sz w:val="20"/>
          <w:szCs w:val="20"/>
          <w:u w:val="single"/>
        </w:rPr>
        <w:t xml:space="preserve"> </w:t>
      </w:r>
      <w:r w:rsidR="00B84B8A">
        <w:rPr>
          <w:rFonts w:ascii="Arial" w:eastAsia="Arial" w:hAnsi="Arial"/>
          <w:i/>
          <w:iCs/>
          <w:sz w:val="20"/>
          <w:szCs w:val="20"/>
          <w:u w:val="single"/>
        </w:rPr>
        <w:t>K</w:t>
      </w:r>
      <w:r w:rsidR="00B84B8A" w:rsidRPr="00B84B8A">
        <w:rPr>
          <w:rFonts w:ascii="Arial" w:eastAsia="Arial" w:hAnsi="Arial"/>
          <w:i/>
          <w:iCs/>
          <w:sz w:val="20"/>
          <w:szCs w:val="20"/>
          <w:u w:val="single"/>
        </w:rPr>
        <w:t xml:space="preserve">awm </w:t>
      </w:r>
      <w:r w:rsidR="00B84B8A">
        <w:rPr>
          <w:rFonts w:ascii="Arial" w:eastAsia="Arial" w:hAnsi="Arial"/>
          <w:i/>
          <w:iCs/>
          <w:sz w:val="20"/>
          <w:szCs w:val="20"/>
          <w:u w:val="single"/>
        </w:rPr>
        <w:t>T</w:t>
      </w:r>
      <w:r w:rsidR="00B84B8A" w:rsidRPr="00B84B8A">
        <w:rPr>
          <w:rFonts w:ascii="Arial" w:eastAsia="Arial" w:hAnsi="Arial"/>
          <w:i/>
          <w:iCs/>
          <w:sz w:val="20"/>
          <w:szCs w:val="20"/>
          <w:u w:val="single"/>
        </w:rPr>
        <w:t>shwj</w:t>
      </w:r>
      <w:r w:rsidR="00B84B8A">
        <w:rPr>
          <w:rFonts w:ascii="Arial" w:eastAsia="Arial" w:hAnsi="Arial"/>
          <w:i/>
          <w:iCs/>
          <w:sz w:val="20"/>
          <w:szCs w:val="20"/>
          <w:u w:val="single"/>
        </w:rPr>
        <w:t xml:space="preserve"> X</w:t>
      </w:r>
      <w:r w:rsidR="00B84B8A" w:rsidRPr="00B84B8A">
        <w:rPr>
          <w:rFonts w:ascii="Arial" w:eastAsia="Arial" w:hAnsi="Arial"/>
          <w:i/>
          <w:iCs/>
          <w:sz w:val="20"/>
          <w:szCs w:val="20"/>
          <w:u w:val="single"/>
        </w:rPr>
        <w:t>eeb</w:t>
      </w:r>
      <w:r w:rsidR="00097515">
        <w:rPr>
          <w:rFonts w:ascii="Arial" w:eastAsia="Arial" w:hAnsi="Arial"/>
          <w:i/>
          <w:iCs/>
          <w:sz w:val="20"/>
          <w:szCs w:val="20"/>
          <w:u w:val="single"/>
        </w:rPr>
        <w:t xml:space="preserve"> </w:t>
      </w:r>
      <w:r w:rsidR="00B84B8A">
        <w:rPr>
          <w:rFonts w:ascii="Arial" w:eastAsia="Arial" w:hAnsi="Arial"/>
          <w:i/>
          <w:iCs/>
          <w:sz w:val="20"/>
          <w:szCs w:val="20"/>
          <w:u w:val="single"/>
        </w:rPr>
        <w:t>(SLD)</w:t>
      </w:r>
      <w:r w:rsidRPr="00106562">
        <w:rPr>
          <w:rFonts w:ascii="Arial" w:eastAsia="Arial" w:hAnsi="Arial"/>
          <w:i/>
          <w:iCs/>
          <w:sz w:val="20"/>
          <w:szCs w:val="20"/>
        </w:rPr>
        <w:t xml:space="preserve">   </w:t>
      </w:r>
      <w:r w:rsidRPr="00DF6034">
        <w:rPr>
          <w:rFonts w:ascii="Arial" w:eastAsia="Arial" w:hAnsi="Arial"/>
          <w:sz w:val="20"/>
          <w:szCs w:val="20"/>
        </w:rPr>
        <w:t xml:space="preserve">          </w:t>
      </w:r>
      <w:r>
        <w:rPr>
          <w:rFonts w:ascii="Arial" w:eastAsia="Arial" w:hAnsi="Arial"/>
          <w:b/>
          <w:bCs/>
          <w:sz w:val="20"/>
          <w:szCs w:val="20"/>
        </w:rPr>
        <w:t>Tsev kawm qib nrab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r w:rsidRPr="00754C18">
        <w:rPr>
          <w:rFonts w:ascii="Arial" w:eastAsia="Arial" w:hAnsi="Arial"/>
          <w:i/>
          <w:iCs/>
          <w:sz w:val="20"/>
          <w:szCs w:val="20"/>
          <w:u w:val="single"/>
        </w:rPr>
        <w:t xml:space="preserve">Tsis </w:t>
      </w:r>
      <w:r>
        <w:rPr>
          <w:rFonts w:ascii="Arial" w:eastAsia="Arial" w:hAnsi="Arial"/>
          <w:i/>
          <w:iCs/>
          <w:sz w:val="20"/>
          <w:szCs w:val="20"/>
          <w:u w:val="single"/>
        </w:rPr>
        <w:t>M</w:t>
      </w:r>
      <w:r w:rsidRPr="00754C18">
        <w:rPr>
          <w:rFonts w:ascii="Arial" w:eastAsia="Arial" w:hAnsi="Arial"/>
          <w:i/>
          <w:iCs/>
          <w:sz w:val="20"/>
          <w:szCs w:val="20"/>
          <w:u w:val="single"/>
        </w:rPr>
        <w:t>uaj</w:t>
      </w:r>
    </w:p>
    <w:p w14:paraId="21084ED3" w14:textId="683841C0" w:rsidR="0097772C" w:rsidRPr="001D0F69" w:rsidRDefault="0097772C" w:rsidP="0097772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r w:rsidRPr="00DF6034">
        <w:rPr>
          <w:rFonts w:ascii="Arial" w:eastAsia="Arial" w:hAnsi="Arial"/>
          <w:sz w:val="20"/>
          <w:szCs w:val="20"/>
        </w:rPr>
        <w:t xml:space="preserve">Tsis Tsim Nyog Rau Kev Kawm Tshwj Xeeb </w:t>
      </w:r>
      <w:r w:rsidRPr="00DF6034">
        <w:rPr>
          <w:rFonts w:ascii="Arial" w:eastAsia="Arial" w:hAnsi="Arial"/>
          <w:sz w:val="20"/>
          <w:szCs w:val="20"/>
        </w:rPr>
        <w:sym w:font="Wingdings 2" w:char="F0A3"/>
      </w:r>
      <w:r w:rsidRPr="00DF6034">
        <w:rPr>
          <w:rFonts w:ascii="Arial" w:eastAsia="Arial" w:hAnsi="Arial"/>
          <w:sz w:val="20"/>
          <w:szCs w:val="20"/>
        </w:rPr>
        <w:t xml:space="preserve">Tawm Los ntawm Kev Kawm Tshwj Xeeb (rov qab los rau </w:t>
      </w:r>
      <w:ins w:id="64" w:author="Fong RERHANG" w:date="2021-06-07T14:30:00Z">
        <w:r w:rsidR="00FC52EF">
          <w:rPr>
            <w:rFonts w:ascii="Arial" w:eastAsia="Arial" w:hAnsi="Arial"/>
            <w:sz w:val="20"/>
            <w:szCs w:val="20"/>
          </w:rPr>
          <w:t>sau npe</w:t>
        </w:r>
      </w:ins>
      <w:del w:id="65" w:author="Fong RERHANG" w:date="2021-06-07T14:30:00Z">
        <w:r w:rsidR="00C81AAE" w:rsidDel="00FC52EF">
          <w:rPr>
            <w:rFonts w:ascii="Arial" w:eastAsia="Arial" w:hAnsi="Arial"/>
            <w:sz w:val="20"/>
            <w:szCs w:val="20"/>
          </w:rPr>
          <w:delText>reg</w:delText>
        </w:r>
      </w:del>
      <w:r w:rsidR="00C81AAE">
        <w:rPr>
          <w:rFonts w:ascii="Arial" w:eastAsia="Arial" w:hAnsi="Arial"/>
          <w:sz w:val="20"/>
          <w:szCs w:val="20"/>
        </w:rPr>
        <w:t>.</w:t>
      </w:r>
      <w:r w:rsidRPr="00DF6034">
        <w:rPr>
          <w:rFonts w:ascii="Arial" w:eastAsia="Arial" w:hAnsi="Arial"/>
          <w:sz w:val="20"/>
          <w:szCs w:val="20"/>
        </w:rPr>
        <w:t>ed/tsis muaj feem tau txais kev pab ntxiv lawm</w:t>
      </w:r>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r w:rsidRPr="00DF6034">
        <w:rPr>
          <w:rFonts w:ascii="Arial" w:eastAsia="Arial" w:hAnsi="Arial"/>
          <w:b/>
          <w:bCs/>
          <w:sz w:val="20"/>
          <w:szCs w:val="20"/>
        </w:rPr>
        <w:t xml:space="preserve">Piav qhia seb cov tub ntxhais kawm </w:t>
      </w:r>
      <w:r>
        <w:rPr>
          <w:rFonts w:ascii="Arial" w:eastAsia="Arial" w:hAnsi="Arial"/>
          <w:b/>
          <w:bCs/>
          <w:sz w:val="20"/>
          <w:szCs w:val="20"/>
        </w:rPr>
        <w:t xml:space="preserve">kev xiam oob qhab uas </w:t>
      </w:r>
      <w:r w:rsidRPr="00DF6034">
        <w:rPr>
          <w:rFonts w:ascii="Arial" w:eastAsia="Arial" w:hAnsi="Arial"/>
          <w:b/>
          <w:bCs/>
          <w:sz w:val="20"/>
          <w:szCs w:val="20"/>
        </w:rPr>
        <w:t>cuam tshuam txog kev koom tes thiab kev kawm hauv cov ntawv kawm</w:t>
      </w:r>
      <w:r>
        <w:rPr>
          <w:rFonts w:ascii="Arial" w:eastAsia="Arial" w:hAnsi="Arial"/>
          <w:b/>
          <w:bCs/>
          <w:sz w:val="20"/>
          <w:szCs w:val="20"/>
        </w:rPr>
        <w:t xml:space="preserve"> ib txwm</w:t>
      </w:r>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sis rau cov me</w:t>
      </w:r>
      <w:r>
        <w:rPr>
          <w:rFonts w:ascii="Arial" w:eastAsia="Arial" w:hAnsi="Arial"/>
          <w:b/>
          <w:bCs/>
          <w:sz w:val="20"/>
          <w:szCs w:val="20"/>
        </w:rPr>
        <w:t xml:space="preserve"> </w:t>
      </w:r>
      <w:r w:rsidRPr="00DF6034">
        <w:rPr>
          <w:rFonts w:ascii="Arial" w:eastAsia="Arial" w:hAnsi="Arial"/>
          <w:b/>
          <w:bCs/>
          <w:sz w:val="20"/>
          <w:szCs w:val="20"/>
        </w:rPr>
        <w:t>nyuam pib kawm, koom nrog hauv cov hauj</w:t>
      </w:r>
      <w:r>
        <w:rPr>
          <w:rFonts w:ascii="Arial" w:eastAsia="Arial" w:hAnsi="Arial"/>
          <w:b/>
          <w:bCs/>
          <w:sz w:val="20"/>
          <w:szCs w:val="20"/>
        </w:rPr>
        <w:t xml:space="preserve"> </w:t>
      </w:r>
      <w:r w:rsidRPr="00DF6034">
        <w:rPr>
          <w:rFonts w:ascii="Arial" w:eastAsia="Arial" w:hAnsi="Arial"/>
          <w:b/>
          <w:bCs/>
          <w:sz w:val="20"/>
          <w:szCs w:val="20"/>
        </w:rPr>
        <w:t>lwm uas tsim nyog)</w:t>
      </w:r>
      <w:r w:rsidRPr="00DF6034">
        <w:rPr>
          <w:sz w:val="20"/>
          <w:szCs w:val="20"/>
        </w:rPr>
        <w:t xml:space="preserve"> </w:t>
      </w:r>
      <w:r w:rsidR="00B557FE" w:rsidRPr="00B557FE">
        <w:rPr>
          <w:rFonts w:asciiTheme="minorHAnsi" w:hAnsiTheme="minorHAnsi" w:cstheme="minorHAnsi"/>
          <w:i/>
          <w:iCs/>
          <w:sz w:val="20"/>
          <w:szCs w:val="20"/>
        </w:rPr>
        <w:t xml:space="preserve">Mai </w:t>
      </w:r>
      <w:ins w:id="66" w:author="Fong RERHANG" w:date="2021-06-07T14:32:00Z">
        <w:r w:rsidR="00FC52EF">
          <w:rPr>
            <w:rFonts w:asciiTheme="minorHAnsi" w:hAnsiTheme="minorHAnsi" w:cstheme="minorHAnsi"/>
            <w:i/>
            <w:iCs/>
            <w:sz w:val="20"/>
            <w:szCs w:val="20"/>
          </w:rPr>
          <w:t xml:space="preserve">li </w:t>
        </w:r>
      </w:ins>
      <w:r w:rsidR="00B557FE" w:rsidRPr="00B557FE">
        <w:rPr>
          <w:rFonts w:asciiTheme="minorHAnsi" w:hAnsiTheme="minorHAnsi" w:cstheme="minorHAnsi"/>
          <w:i/>
          <w:iCs/>
          <w:sz w:val="20"/>
          <w:szCs w:val="20"/>
        </w:rPr>
        <w:t>kev ua teeb meem hauv cheeb tsam kev ua hauj</w:t>
      </w:r>
      <w:r w:rsidR="005C4209">
        <w:rPr>
          <w:rFonts w:asciiTheme="minorHAnsi" w:hAnsiTheme="minorHAnsi" w:cstheme="minorHAnsi"/>
          <w:i/>
          <w:iCs/>
          <w:sz w:val="20"/>
          <w:szCs w:val="20"/>
        </w:rPr>
        <w:t xml:space="preserve"> </w:t>
      </w:r>
      <w:r w:rsidR="00B557FE" w:rsidRPr="00B557FE">
        <w:rPr>
          <w:rFonts w:asciiTheme="minorHAnsi" w:hAnsiTheme="minorHAnsi" w:cstheme="minorHAnsi"/>
          <w:i/>
          <w:iCs/>
          <w:sz w:val="20"/>
          <w:szCs w:val="20"/>
        </w:rPr>
        <w:t xml:space="preserve">lwm cuam tshuam </w:t>
      </w:r>
      <w:r w:rsidR="005C4209" w:rsidRPr="00B557FE">
        <w:rPr>
          <w:rFonts w:asciiTheme="minorHAnsi" w:hAnsiTheme="minorHAnsi" w:cstheme="minorHAnsi"/>
          <w:i/>
          <w:iCs/>
          <w:sz w:val="20"/>
          <w:szCs w:val="20"/>
        </w:rPr>
        <w:t xml:space="preserve">thoob plaws </w:t>
      </w:r>
      <w:r w:rsidR="00B557FE" w:rsidRPr="00B557FE">
        <w:rPr>
          <w:rFonts w:asciiTheme="minorHAnsi" w:hAnsiTheme="minorHAnsi" w:cstheme="minorHAnsi"/>
          <w:i/>
          <w:iCs/>
          <w:sz w:val="20"/>
          <w:szCs w:val="20"/>
        </w:rPr>
        <w:t xml:space="preserve">rau nws txoj kev koom tes thiab kev nce qib hauv cov ntaub ntawv thiab nws </w:t>
      </w:r>
      <w:r w:rsidR="005C4209">
        <w:rPr>
          <w:rFonts w:asciiTheme="minorHAnsi" w:hAnsiTheme="minorHAnsi" w:cstheme="minorHAnsi"/>
          <w:i/>
          <w:iCs/>
          <w:sz w:val="20"/>
          <w:szCs w:val="20"/>
        </w:rPr>
        <w:t xml:space="preserve">cov kev </w:t>
      </w:r>
      <w:r w:rsidR="00B557FE" w:rsidRPr="00B557FE">
        <w:rPr>
          <w:rFonts w:asciiTheme="minorHAnsi" w:hAnsiTheme="minorHAnsi" w:cstheme="minorHAnsi"/>
          <w:i/>
          <w:iCs/>
          <w:sz w:val="20"/>
          <w:szCs w:val="20"/>
        </w:rPr>
        <w:t>xav tau kev txhawb nqa ntxiv hauv los</w:t>
      </w:r>
      <w:r w:rsidR="005C4209">
        <w:rPr>
          <w:rFonts w:asciiTheme="minorHAnsi" w:hAnsiTheme="minorHAnsi" w:cstheme="minorHAnsi"/>
          <w:i/>
          <w:iCs/>
          <w:sz w:val="20"/>
          <w:szCs w:val="20"/>
        </w:rPr>
        <w:t xml:space="preserve"> </w:t>
      </w:r>
      <w:r w:rsidR="00B557FE" w:rsidRPr="00B557FE">
        <w:rPr>
          <w:rFonts w:asciiTheme="minorHAnsi" w:hAnsiTheme="minorHAnsi" w:cstheme="minorHAnsi"/>
          <w:i/>
          <w:iCs/>
          <w:sz w:val="20"/>
          <w:szCs w:val="20"/>
        </w:rPr>
        <w:t>sis saib kom nkag mus rau cov txheej txheem</w:t>
      </w:r>
      <w:r w:rsidR="005C4209">
        <w:rPr>
          <w:rFonts w:asciiTheme="minorHAnsi" w:hAnsiTheme="minorHAnsi" w:cstheme="minorHAnsi"/>
          <w:i/>
          <w:iCs/>
          <w:sz w:val="20"/>
          <w:szCs w:val="20"/>
        </w:rPr>
        <w:t xml:space="preserve"> ntau yam.</w:t>
      </w:r>
    </w:p>
    <w:p w14:paraId="56C4B4A4" w14:textId="77777777" w:rsidR="0097772C" w:rsidRPr="00132B7E" w:rsidRDefault="0097772C" w:rsidP="0097772C">
      <w:pPr>
        <w:jc w:val="both"/>
        <w:rPr>
          <w:rFonts w:ascii="Arial" w:eastAsia="Arial" w:hAnsi="Arial"/>
          <w:b/>
          <w:bCs/>
          <w:sz w:val="20"/>
          <w:szCs w:val="20"/>
          <w:u w:val="single"/>
        </w:rPr>
      </w:pPr>
      <w:r w:rsidRPr="00246E97">
        <w:rPr>
          <w:rFonts w:ascii="Arial" w:eastAsia="Arial" w:hAnsi="Arial"/>
          <w:b/>
          <w:bCs/>
          <w:sz w:val="20"/>
          <w:szCs w:val="20"/>
          <w:u w:val="single"/>
        </w:rPr>
        <w:lastRenderedPageBreak/>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r w:rsidRPr="00132B7E">
        <w:rPr>
          <w:rFonts w:ascii="Arial" w:eastAsia="Arial" w:hAnsi="Arial"/>
          <w:b/>
          <w:bCs/>
          <w:sz w:val="2"/>
          <w:szCs w:val="2"/>
        </w:rPr>
        <w:t>,</w:t>
      </w:r>
      <w:r>
        <w:rPr>
          <w:rFonts w:ascii="Arial" w:eastAsia="Arial" w:hAnsi="Arial"/>
          <w:b/>
          <w:bCs/>
          <w:sz w:val="20"/>
          <w:szCs w:val="20"/>
        </w:rPr>
        <w:t xml:space="preserve"> </w:t>
      </w:r>
      <w:r w:rsidRPr="00DF6034">
        <w:rPr>
          <w:rFonts w:ascii="Arial" w:eastAsia="Arial" w:hAnsi="Arial"/>
          <w:sz w:val="20"/>
          <w:szCs w:val="20"/>
        </w:rPr>
        <w:t xml:space="preserve">Puas yog tus tub ntxhais kawm tau txais IDEA </w:t>
      </w:r>
      <w:r>
        <w:rPr>
          <w:rFonts w:ascii="Arial" w:eastAsia="Arial" w:hAnsi="Arial"/>
          <w:sz w:val="20"/>
          <w:szCs w:val="20"/>
        </w:rPr>
        <w:t>Cov</w:t>
      </w:r>
      <w:r w:rsidRPr="00DF6034">
        <w:rPr>
          <w:rFonts w:ascii="Arial" w:eastAsia="Arial" w:hAnsi="Arial"/>
          <w:sz w:val="20"/>
          <w:szCs w:val="20"/>
        </w:rPr>
        <w:t xml:space="preserve"> Kev Pab</w:t>
      </w:r>
      <w:r>
        <w:rPr>
          <w:rFonts w:ascii="Arial" w:eastAsia="Arial" w:hAnsi="Arial"/>
          <w:sz w:val="20"/>
          <w:szCs w:val="20"/>
        </w:rPr>
        <w:t xml:space="preserve"> </w:t>
      </w:r>
      <w:r w:rsidRPr="00DF6034">
        <w:rPr>
          <w:rFonts w:ascii="Arial" w:eastAsia="Arial" w:hAnsi="Arial"/>
          <w:sz w:val="20"/>
          <w:szCs w:val="20"/>
        </w:rPr>
        <w:t>cuam Saib Xyuas Thaum Ntxov (CEIS) siv 15</w:t>
      </w:r>
      <w:r>
        <w:rPr>
          <w:rFonts w:ascii="Arial" w:eastAsia="Arial" w:hAnsi="Arial"/>
          <w:sz w:val="20"/>
          <w:szCs w:val="20"/>
        </w:rPr>
        <w:t xml:space="preserve"> feem puas</w:t>
      </w:r>
      <w:r w:rsidRPr="00DF6034">
        <w:rPr>
          <w:rFonts w:ascii="Arial" w:eastAsia="Arial" w:hAnsi="Arial"/>
          <w:sz w:val="20"/>
          <w:szCs w:val="20"/>
        </w:rPr>
        <w:t xml:space="preserve"> ntawm IDEA pob nyiaj hauv ob xyoos dhau los? </w:t>
      </w:r>
      <w:r w:rsidRPr="00DF6034">
        <w:rPr>
          <w:rFonts w:ascii="Arial" w:eastAsia="Arial" w:hAnsi="Arial"/>
          <w:sz w:val="20"/>
          <w:szCs w:val="20"/>
        </w:rPr>
        <w:sym w:font="Wingdings 2" w:char="F0A3"/>
      </w:r>
      <w:r w:rsidRPr="00DF6034">
        <w:rPr>
          <w:rFonts w:ascii="Arial" w:eastAsia="Arial" w:hAnsi="Arial"/>
          <w:sz w:val="20"/>
          <w:szCs w:val="20"/>
        </w:rPr>
        <w:t xml:space="preserve">Yog    </w:t>
      </w:r>
      <w:r w:rsidRPr="00DF6034">
        <w:rPr>
          <w:rFonts w:ascii="Arial" w:eastAsia="Arial" w:hAnsi="Arial"/>
          <w:sz w:val="20"/>
          <w:szCs w:val="20"/>
        </w:rPr>
        <w:sym w:font="Wingdings 2" w:char="F052"/>
      </w:r>
      <w:r w:rsidRPr="00DF6034">
        <w:rPr>
          <w:rFonts w:ascii="Arial" w:eastAsia="Arial" w:hAnsi="Arial"/>
          <w:sz w:val="20"/>
          <w:szCs w:val="20"/>
        </w:rPr>
        <w:t>Tsis Yog</w:t>
      </w:r>
    </w:p>
    <w:p w14:paraId="5352D610" w14:textId="1E1928C5" w:rsidR="0097772C" w:rsidRDefault="0097772C" w:rsidP="0097772C">
      <w:pPr>
        <w:rPr>
          <w:rFonts w:ascii="Arial" w:eastAsia="Arial" w:hAnsi="Arial"/>
          <w:i/>
          <w:iCs/>
          <w:sz w:val="20"/>
          <w:szCs w:val="20"/>
          <w:u w:val="single"/>
        </w:rPr>
      </w:pPr>
      <w:r w:rsidRPr="00C3644B">
        <w:rPr>
          <w:rFonts w:ascii="Arial" w:eastAsia="Arial" w:hAnsi="Arial"/>
          <w:sz w:val="18"/>
          <w:szCs w:val="18"/>
          <w:rPrChange w:id="67" w:author="Fong RERHANG" w:date="2021-06-07T14:36:00Z">
            <w:rPr>
              <w:rFonts w:ascii="Arial" w:eastAsia="Arial" w:hAnsi="Arial"/>
              <w:sz w:val="20"/>
              <w:szCs w:val="20"/>
            </w:rPr>
          </w:rPrChange>
        </w:rPr>
        <w:t>Hnub Pib Xa Mus Rau Cov Kev</w:t>
      </w:r>
      <w:ins w:id="68" w:author="Fong RERHANG" w:date="2021-06-07T14:36:00Z">
        <w:r w:rsidR="00C3644B" w:rsidRPr="00C3644B">
          <w:rPr>
            <w:rFonts w:ascii="Arial" w:eastAsia="Arial" w:hAnsi="Arial"/>
            <w:sz w:val="18"/>
            <w:szCs w:val="18"/>
            <w:rPrChange w:id="69" w:author="Fong RERHANG" w:date="2021-06-07T14:36:00Z">
              <w:rPr>
                <w:rFonts w:ascii="Arial" w:eastAsia="Arial" w:hAnsi="Arial"/>
                <w:sz w:val="20"/>
                <w:szCs w:val="20"/>
              </w:rPr>
            </w:rPrChange>
          </w:rPr>
          <w:t xml:space="preserve"> Qhia</w:t>
        </w:r>
      </w:ins>
      <w:r w:rsidRPr="00C3644B">
        <w:rPr>
          <w:rFonts w:ascii="Arial" w:eastAsia="Arial" w:hAnsi="Arial"/>
          <w:sz w:val="18"/>
          <w:szCs w:val="18"/>
          <w:rPrChange w:id="70" w:author="Fong RERHANG" w:date="2021-06-07T14:36:00Z">
            <w:rPr>
              <w:rFonts w:ascii="Arial" w:eastAsia="Arial" w:hAnsi="Arial"/>
              <w:sz w:val="20"/>
              <w:szCs w:val="20"/>
            </w:rPr>
          </w:rPrChange>
        </w:rPr>
        <w:t xml:space="preserve"> Kawm Ntawv Tshwj Xeeb: </w:t>
      </w:r>
      <w:r w:rsidR="00B56597" w:rsidRPr="00C3644B">
        <w:rPr>
          <w:rFonts w:eastAsia="Arial" w:cs="Calibri"/>
          <w:i/>
          <w:iCs/>
          <w:sz w:val="18"/>
          <w:szCs w:val="18"/>
          <w:u w:val="single"/>
          <w:rPrChange w:id="71" w:author="Fong RERHANG" w:date="2021-06-07T14:36:00Z">
            <w:rPr>
              <w:rFonts w:eastAsia="Arial" w:cs="Calibri"/>
              <w:i/>
              <w:iCs/>
              <w:sz w:val="20"/>
              <w:szCs w:val="20"/>
              <w:u w:val="single"/>
            </w:rPr>
          </w:rPrChange>
        </w:rPr>
        <w:t>10/11/2011</w:t>
      </w:r>
      <w:r w:rsidRPr="00C3644B">
        <w:rPr>
          <w:rFonts w:ascii="Arial" w:eastAsia="Arial" w:hAnsi="Arial"/>
          <w:sz w:val="18"/>
          <w:szCs w:val="18"/>
          <w:rPrChange w:id="72" w:author="Fong RERHANG" w:date="2021-06-07T14:36:00Z">
            <w:rPr>
              <w:rFonts w:ascii="Arial" w:eastAsia="Arial" w:hAnsi="Arial"/>
              <w:sz w:val="20"/>
              <w:szCs w:val="20"/>
            </w:rPr>
          </w:rPrChange>
        </w:rPr>
        <w:t xml:space="preserve">                                                                                              </w:t>
      </w:r>
      <w:r w:rsidRPr="00F22F30">
        <w:rPr>
          <w:rFonts w:ascii="Arial" w:eastAsia="Arial" w:hAnsi="Arial"/>
          <w:sz w:val="2"/>
          <w:szCs w:val="2"/>
        </w:rPr>
        <w:t>,</w:t>
      </w:r>
      <w:r w:rsidRPr="00835B13">
        <w:rPr>
          <w:rFonts w:ascii="Arial" w:eastAsia="Arial" w:hAnsi="Arial"/>
          <w:sz w:val="18"/>
          <w:szCs w:val="18"/>
        </w:rPr>
        <w:t>Tus Neeg Xa Mus Kev xa mus rau Kev Kawm Tshwj Xeeb:</w:t>
      </w:r>
      <w:r w:rsidRPr="00DF6034">
        <w:rPr>
          <w:rFonts w:ascii="Arial" w:eastAsia="Arial" w:hAnsi="Arial"/>
          <w:sz w:val="20"/>
          <w:szCs w:val="20"/>
        </w:rPr>
        <w:t xml:space="preserve"> </w:t>
      </w:r>
      <w:r w:rsidR="0030162A">
        <w:rPr>
          <w:rFonts w:ascii="Arial" w:eastAsia="Arial" w:hAnsi="Arial"/>
          <w:i/>
          <w:iCs/>
          <w:sz w:val="18"/>
          <w:szCs w:val="18"/>
          <w:u w:val="single"/>
        </w:rPr>
        <w:t>30 Pab Pawg Tub Ntxhais Kawm/ Pab Pawg Cuam</w:t>
      </w:r>
      <w:r w:rsidR="00F57046">
        <w:rPr>
          <w:rFonts w:ascii="Arial" w:eastAsia="Arial" w:hAnsi="Arial"/>
          <w:i/>
          <w:iCs/>
          <w:sz w:val="18"/>
          <w:szCs w:val="18"/>
          <w:u w:val="single"/>
        </w:rPr>
        <w:t xml:space="preserve"> Tshuam</w:t>
      </w:r>
      <w:r>
        <w:rPr>
          <w:rFonts w:ascii="Arial" w:eastAsia="Arial" w:hAnsi="Arial"/>
          <w:sz w:val="20"/>
          <w:szCs w:val="20"/>
          <w:u w:val="single"/>
        </w:rPr>
        <w:t xml:space="preserve"> </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r w:rsidRPr="00C3644B">
        <w:rPr>
          <w:rFonts w:ascii="Arial" w:eastAsia="Arial" w:hAnsi="Arial"/>
          <w:sz w:val="18"/>
          <w:szCs w:val="18"/>
          <w:rPrChange w:id="73" w:author="Fong RERHANG" w:date="2021-06-07T14:36:00Z">
            <w:rPr>
              <w:rFonts w:ascii="Arial" w:eastAsia="Arial" w:hAnsi="Arial"/>
              <w:sz w:val="20"/>
              <w:szCs w:val="20"/>
            </w:rPr>
          </w:rPrChange>
        </w:rPr>
        <w:t xml:space="preserve">Hnub Tim Lub Tsev Kawm Txais Kev Tso Cai Niam Txiv: </w:t>
      </w:r>
      <w:r w:rsidR="00B56597" w:rsidRPr="00C3644B">
        <w:rPr>
          <w:rFonts w:ascii="Arial" w:eastAsia="Arial" w:hAnsi="Arial"/>
          <w:i/>
          <w:iCs/>
          <w:sz w:val="18"/>
          <w:szCs w:val="18"/>
          <w:u w:val="single"/>
          <w:rPrChange w:id="74" w:author="Fong RERHANG" w:date="2021-06-07T14:36:00Z">
            <w:rPr>
              <w:rFonts w:ascii="Arial" w:eastAsia="Arial" w:hAnsi="Arial"/>
              <w:i/>
              <w:iCs/>
              <w:sz w:val="20"/>
              <w:szCs w:val="20"/>
              <w:u w:val="single"/>
            </w:rPr>
          </w:rPrChange>
        </w:rPr>
        <w:t>10/14/2011</w:t>
      </w:r>
      <w:r w:rsidRPr="00C3644B">
        <w:rPr>
          <w:rFonts w:ascii="Arial" w:eastAsia="Arial" w:hAnsi="Arial"/>
          <w:sz w:val="18"/>
          <w:szCs w:val="18"/>
          <w:rPrChange w:id="75" w:author="Fong RERHANG" w:date="2021-06-07T14:36:00Z">
            <w:rPr>
              <w:rFonts w:ascii="Arial" w:eastAsia="Arial" w:hAnsi="Arial"/>
              <w:sz w:val="20"/>
              <w:szCs w:val="20"/>
            </w:rPr>
          </w:rPrChange>
        </w:rPr>
        <w:t xml:space="preserve">                                                                                                      </w:t>
      </w:r>
      <w:r w:rsidRPr="00F22F30">
        <w:rPr>
          <w:rFonts w:ascii="Arial" w:eastAsia="Arial" w:hAnsi="Arial"/>
          <w:sz w:val="2"/>
          <w:szCs w:val="2"/>
        </w:rPr>
        <w:t>,</w:t>
      </w:r>
      <w:r w:rsidRPr="00C3644B">
        <w:rPr>
          <w:rFonts w:ascii="Arial" w:eastAsia="Arial" w:hAnsi="Arial"/>
          <w:sz w:val="18"/>
          <w:szCs w:val="18"/>
          <w:rPrChange w:id="76" w:author="Fong RERHANG" w:date="2021-06-07T14:36:00Z">
            <w:rPr>
              <w:rFonts w:ascii="Arial" w:eastAsia="Arial" w:hAnsi="Arial"/>
              <w:sz w:val="20"/>
              <w:szCs w:val="20"/>
            </w:rPr>
          </w:rPrChange>
        </w:rPr>
        <w:t xml:space="preserve"> Hnub pib Rooj Sib Tham los mus Txiav Txim Qhov Muaj Cai Tau Txais: </w:t>
      </w:r>
      <w:r w:rsidR="00B56597" w:rsidRPr="00C3644B">
        <w:rPr>
          <w:rFonts w:ascii="Arial" w:eastAsia="Arial" w:hAnsi="Arial"/>
          <w:i/>
          <w:iCs/>
          <w:sz w:val="18"/>
          <w:szCs w:val="18"/>
          <w:u w:val="single"/>
          <w:rPrChange w:id="77" w:author="Fong RERHANG" w:date="2021-06-07T14:36:00Z">
            <w:rPr>
              <w:rFonts w:ascii="Arial" w:eastAsia="Arial" w:hAnsi="Arial"/>
              <w:i/>
              <w:iCs/>
              <w:sz w:val="20"/>
              <w:szCs w:val="20"/>
              <w:u w:val="single"/>
            </w:rPr>
          </w:rPrChange>
        </w:rPr>
        <w:t>12/6/2011</w:t>
      </w:r>
    </w:p>
    <w:p w14:paraId="2D69D91B" w14:textId="2FCB64B8" w:rsidR="004A72FA" w:rsidRDefault="00BF6324" w:rsidP="004E4697">
      <w:pPr>
        <w:spacing w:after="0"/>
        <w:ind w:left="187"/>
        <w:rPr>
          <w:rFonts w:ascii="Arial" w:hAnsi="Arial" w:cs="Arial"/>
          <w:b/>
          <w:bCs/>
          <w:sz w:val="20"/>
          <w:szCs w:val="20"/>
        </w:rPr>
      </w:pPr>
      <w:r>
        <w:rPr>
          <w:rFonts w:ascii="Arial" w:hAnsi="Arial" w:cs="Arial"/>
          <w:b/>
          <w:bCs/>
          <w:sz w:val="20"/>
          <w:szCs w:val="20"/>
        </w:rPr>
        <w:t xml:space="preserve">              </w:t>
      </w:r>
    </w:p>
    <w:p w14:paraId="42254DB6" w14:textId="77777777" w:rsidR="004A72FA" w:rsidRDefault="004A72FA" w:rsidP="004A72FA">
      <w:pPr>
        <w:spacing w:line="0" w:lineRule="atLeast"/>
        <w:ind w:right="60"/>
        <w:jc w:val="center"/>
        <w:rPr>
          <w:rFonts w:ascii="Arial" w:eastAsia="Arial" w:hAnsi="Arial"/>
          <w:b/>
          <w:sz w:val="23"/>
        </w:rPr>
      </w:pPr>
      <w:r>
        <w:rPr>
          <w:rFonts w:ascii="Arial" w:eastAsia="Arial" w:hAnsi="Arial"/>
          <w:b/>
          <w:sz w:val="23"/>
        </w:rPr>
        <w:t>SACRAMENTO CITY UNIFIED</w:t>
      </w:r>
    </w:p>
    <w:p w14:paraId="2C230E51" w14:textId="5037BDB6" w:rsidR="004A72FA" w:rsidRPr="003E5852" w:rsidRDefault="004A72FA" w:rsidP="004A72FA">
      <w:pPr>
        <w:jc w:val="center"/>
        <w:rPr>
          <w:rFonts w:ascii="Arial" w:eastAsia="Arial" w:hAnsi="Arial"/>
          <w:b/>
          <w:bCs/>
          <w:sz w:val="22"/>
          <w:szCs w:val="18"/>
        </w:rPr>
      </w:pPr>
      <w:r w:rsidRPr="003E5852">
        <w:rPr>
          <w:rFonts w:ascii="Arial" w:eastAsia="Arial" w:hAnsi="Arial"/>
          <w:b/>
          <w:bCs/>
          <w:sz w:val="22"/>
          <w:szCs w:val="18"/>
        </w:rPr>
        <w:t xml:space="preserve">KEV QHIA TXOG </w:t>
      </w:r>
      <w:ins w:id="78" w:author="Fong RERHANG" w:date="2021-06-07T14:44:00Z">
        <w:r w:rsidR="00C3644B">
          <w:rPr>
            <w:rFonts w:ascii="Arial" w:eastAsia="Arial" w:hAnsi="Arial"/>
            <w:b/>
            <w:bCs/>
            <w:sz w:val="22"/>
            <w:szCs w:val="18"/>
          </w:rPr>
          <w:t>COV</w:t>
        </w:r>
        <w:r w:rsidR="009001DD">
          <w:rPr>
            <w:rFonts w:ascii="Arial" w:eastAsia="Arial" w:hAnsi="Arial"/>
            <w:b/>
            <w:bCs/>
            <w:sz w:val="22"/>
            <w:szCs w:val="18"/>
          </w:rPr>
          <w:t xml:space="preserve"> </w:t>
        </w:r>
      </w:ins>
      <w:r w:rsidRPr="003E5852">
        <w:rPr>
          <w:rFonts w:ascii="Arial" w:eastAsia="Arial" w:hAnsi="Arial"/>
          <w:b/>
          <w:bCs/>
          <w:sz w:val="22"/>
          <w:szCs w:val="18"/>
        </w:rPr>
        <w:t>THEEM</w:t>
      </w:r>
      <w:ins w:id="79" w:author="Fong RERHANG" w:date="2021-06-07T14:44:00Z">
        <w:r w:rsidR="009001DD">
          <w:rPr>
            <w:rFonts w:ascii="Arial" w:eastAsia="Arial" w:hAnsi="Arial"/>
            <w:b/>
            <w:bCs/>
            <w:sz w:val="22"/>
            <w:szCs w:val="18"/>
          </w:rPr>
          <w:t xml:space="preserve"> NTAWM</w:t>
        </w:r>
      </w:ins>
      <w:r w:rsidRPr="003E5852">
        <w:rPr>
          <w:rFonts w:ascii="Arial" w:eastAsia="Arial" w:hAnsi="Arial"/>
          <w:b/>
          <w:bCs/>
          <w:sz w:val="22"/>
          <w:szCs w:val="18"/>
        </w:rPr>
        <w:t xml:space="preserve"> KEV KAWM </w:t>
      </w:r>
      <w:del w:id="80" w:author="Fong RERHANG" w:date="2021-06-07T14:44:00Z">
        <w:r w:rsidRPr="003E5852" w:rsidDel="00C3644B">
          <w:rPr>
            <w:rFonts w:ascii="Arial" w:eastAsia="Arial" w:hAnsi="Arial"/>
            <w:b/>
            <w:bCs/>
            <w:sz w:val="22"/>
            <w:szCs w:val="18"/>
          </w:rPr>
          <w:delText>TAU ZOO</w:delText>
        </w:r>
      </w:del>
      <w:r w:rsidRPr="003E5852">
        <w:rPr>
          <w:rFonts w:ascii="Arial" w:eastAsia="Arial" w:hAnsi="Arial"/>
          <w:b/>
          <w:bCs/>
          <w:sz w:val="22"/>
          <w:szCs w:val="18"/>
        </w:rPr>
        <w:t xml:space="preserve">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0F9FD9DD" w14:textId="033A695C" w:rsidR="001860A6" w:rsidRDefault="001101EA" w:rsidP="001101EA">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EF1FF4">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EF1FF4">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sidR="00EF1FF4">
        <w:rPr>
          <w:rFonts w:ascii="Arial" w:hAnsi="Arial" w:cs="Arial"/>
          <w:i/>
          <w:iCs/>
          <w:sz w:val="20"/>
          <w:szCs w:val="20"/>
          <w:u w:val="single"/>
        </w:rPr>
        <w:t>5/26/2021</w:t>
      </w:r>
    </w:p>
    <w:p w14:paraId="57E9130A" w14:textId="0A198213" w:rsidR="004A72FA" w:rsidRPr="001101EA" w:rsidRDefault="004A72FA" w:rsidP="001101EA">
      <w:pPr>
        <w:spacing w:after="0"/>
        <w:rPr>
          <w:rFonts w:ascii="Arial" w:hAnsi="Arial" w:cs="Arial"/>
          <w:i/>
          <w:iCs/>
          <w:sz w:val="20"/>
          <w:szCs w:val="20"/>
          <w:u w:val="single"/>
        </w:rPr>
      </w:pPr>
      <w:r w:rsidRPr="003E5852">
        <w:rPr>
          <w:rFonts w:ascii="Arial" w:eastAsia="Arial" w:hAnsi="Arial"/>
          <w:b/>
          <w:bCs/>
          <w:sz w:val="22"/>
          <w:szCs w:val="18"/>
        </w:rPr>
        <w:tab/>
      </w:r>
    </w:p>
    <w:p w14:paraId="238C49C4" w14:textId="5D5ADFCB" w:rsidR="004A72FA" w:rsidRPr="00203EFA" w:rsidRDefault="004A72FA" w:rsidP="004A72FA">
      <w:pPr>
        <w:rPr>
          <w:rFonts w:ascii="Arial" w:eastAsia="Arial" w:hAnsi="Arial"/>
          <w:b/>
          <w:bCs/>
          <w:sz w:val="20"/>
          <w:szCs w:val="20"/>
        </w:rPr>
      </w:pPr>
      <w:del w:id="81" w:author="Fong RERHANG" w:date="2021-06-07T14:45:00Z">
        <w:r w:rsidRPr="00203EFA" w:rsidDel="009001DD">
          <w:rPr>
            <w:rFonts w:ascii="Arial" w:eastAsia="Arial" w:hAnsi="Arial"/>
            <w:b/>
            <w:bCs/>
            <w:sz w:val="20"/>
            <w:szCs w:val="20"/>
          </w:rPr>
          <w:delText>Qhov</w:delText>
        </w:r>
      </w:del>
      <w:ins w:id="82" w:author="Fong RERHANG" w:date="2021-06-07T14:45:00Z">
        <w:r w:rsidR="009001DD">
          <w:rPr>
            <w:rFonts w:ascii="Arial" w:eastAsia="Arial" w:hAnsi="Arial"/>
            <w:b/>
            <w:bCs/>
            <w:sz w:val="20"/>
            <w:szCs w:val="20"/>
          </w:rPr>
          <w:t>Cov</w:t>
        </w:r>
      </w:ins>
      <w:ins w:id="83" w:author="Fong RERHANG" w:date="2021-06-07T14:46:00Z">
        <w:r w:rsidR="009001DD">
          <w:rPr>
            <w:rFonts w:ascii="Arial" w:eastAsia="Arial" w:hAnsi="Arial"/>
            <w:b/>
            <w:bCs/>
            <w:sz w:val="20"/>
            <w:szCs w:val="20"/>
          </w:rPr>
          <w:t xml:space="preserve"> Kev</w:t>
        </w:r>
      </w:ins>
      <w:r w:rsidRPr="00203EFA">
        <w:rPr>
          <w:rFonts w:ascii="Arial" w:eastAsia="Arial" w:hAnsi="Arial"/>
          <w:b/>
          <w:bCs/>
          <w:sz w:val="20"/>
          <w:szCs w:val="20"/>
        </w:rPr>
        <w:t xml:space="preserve"> Ua Tau Zoo/</w:t>
      </w:r>
      <w:ins w:id="84" w:author="Fong RERHANG" w:date="2021-06-07T14:47:00Z">
        <w:r w:rsidR="009001DD">
          <w:rPr>
            <w:rFonts w:ascii="Arial" w:eastAsia="Arial" w:hAnsi="Arial"/>
            <w:b/>
            <w:bCs/>
            <w:sz w:val="20"/>
            <w:szCs w:val="20"/>
          </w:rPr>
          <w:t>Cov Kev</w:t>
        </w:r>
      </w:ins>
      <w:del w:id="85" w:author="Fong RERHANG" w:date="2021-06-07T14:46:00Z">
        <w:r w:rsidDel="009001DD">
          <w:rPr>
            <w:rFonts w:ascii="Arial" w:eastAsia="Arial" w:hAnsi="Arial"/>
            <w:b/>
            <w:bCs/>
            <w:sz w:val="20"/>
            <w:szCs w:val="20"/>
          </w:rPr>
          <w:delText>Qhov</w:delText>
        </w:r>
      </w:del>
      <w:r>
        <w:rPr>
          <w:rFonts w:ascii="Arial" w:eastAsia="Arial" w:hAnsi="Arial"/>
          <w:b/>
          <w:bCs/>
          <w:sz w:val="20"/>
          <w:szCs w:val="20"/>
        </w:rPr>
        <w:t xml:space="preserve"> Nyiam</w:t>
      </w:r>
      <w:r w:rsidRPr="00203EFA">
        <w:rPr>
          <w:rFonts w:ascii="Arial" w:eastAsia="Arial" w:hAnsi="Arial"/>
          <w:b/>
          <w:bCs/>
          <w:sz w:val="20"/>
          <w:szCs w:val="20"/>
        </w:rPr>
        <w:t>/</w:t>
      </w:r>
      <w:ins w:id="86" w:author="Fong RERHANG" w:date="2021-06-07T14:47:00Z">
        <w:r w:rsidR="009001DD">
          <w:rPr>
            <w:rFonts w:ascii="Arial" w:eastAsia="Arial" w:hAnsi="Arial"/>
            <w:b/>
            <w:bCs/>
            <w:sz w:val="20"/>
            <w:szCs w:val="20"/>
          </w:rPr>
          <w:t xml:space="preserve">Cov Kev </w:t>
        </w:r>
      </w:ins>
      <w:del w:id="87" w:author="Fong RERHANG" w:date="2021-06-07T14:47:00Z">
        <w:r w:rsidDel="009001DD">
          <w:rPr>
            <w:rFonts w:ascii="Arial" w:eastAsia="Arial" w:hAnsi="Arial"/>
            <w:b/>
            <w:bCs/>
            <w:sz w:val="20"/>
            <w:szCs w:val="20"/>
          </w:rPr>
          <w:delText xml:space="preserve">Qhov </w:delText>
        </w:r>
      </w:del>
      <w:r>
        <w:rPr>
          <w:rFonts w:ascii="Arial" w:eastAsia="Arial" w:hAnsi="Arial"/>
          <w:b/>
          <w:bCs/>
          <w:sz w:val="20"/>
          <w:szCs w:val="20"/>
        </w:rPr>
        <w:t xml:space="preserve">Muaj </w:t>
      </w:r>
      <w:ins w:id="88" w:author="Fong RERHANG" w:date="2021-06-07T14:46:00Z">
        <w:r w:rsidR="009001DD">
          <w:rPr>
            <w:rFonts w:ascii="Arial" w:eastAsia="Arial" w:hAnsi="Arial"/>
            <w:b/>
            <w:bCs/>
            <w:sz w:val="20"/>
            <w:szCs w:val="20"/>
          </w:rPr>
          <w:t>S</w:t>
        </w:r>
      </w:ins>
      <w:del w:id="89" w:author="Fong RERHANG" w:date="2021-06-07T14:46:00Z">
        <w:r w:rsidDel="009001DD">
          <w:rPr>
            <w:rFonts w:ascii="Arial" w:eastAsia="Arial" w:hAnsi="Arial"/>
            <w:b/>
            <w:bCs/>
            <w:sz w:val="20"/>
            <w:szCs w:val="20"/>
          </w:rPr>
          <w:delText>s</w:delText>
        </w:r>
      </w:del>
      <w:r>
        <w:rPr>
          <w:rFonts w:ascii="Arial" w:eastAsia="Arial" w:hAnsi="Arial"/>
          <w:b/>
          <w:bCs/>
          <w:sz w:val="20"/>
          <w:szCs w:val="20"/>
        </w:rPr>
        <w:t>iab</w:t>
      </w:r>
    </w:p>
    <w:p w14:paraId="57F6A397" w14:textId="07CDBC7B" w:rsidR="004A72FA" w:rsidRPr="008112B5" w:rsidRDefault="00BB5B8A" w:rsidP="004A72FA">
      <w:pPr>
        <w:jc w:val="both"/>
        <w:rPr>
          <w:rStyle w:val="Strong"/>
          <w:rFonts w:ascii="Calibri" w:hAnsi="Calibri" w:cs="Calibri"/>
          <w:b w:val="0"/>
          <w:bCs w:val="0"/>
          <w:i/>
          <w:iCs/>
          <w:sz w:val="20"/>
          <w:szCs w:val="20"/>
        </w:rPr>
      </w:pPr>
      <w:r w:rsidRPr="00BB5B8A">
        <w:rPr>
          <w:rStyle w:val="Strong"/>
          <w:rFonts w:ascii="Calibri" w:hAnsi="Calibri" w:cs="Calibri"/>
          <w:b w:val="0"/>
          <w:bCs w:val="0"/>
          <w:i/>
          <w:iCs/>
          <w:sz w:val="20"/>
          <w:szCs w:val="20"/>
        </w:rPr>
        <w:t xml:space="preserve">Mai Yer tseem niaj hnub qhia tus yam ntxwv </w:t>
      </w:r>
      <w:ins w:id="90" w:author="Fong RERHANG" w:date="2021-06-07T14:48:00Z">
        <w:r w:rsidR="009001DD">
          <w:rPr>
            <w:rStyle w:val="Strong"/>
            <w:rFonts w:ascii="Calibri" w:hAnsi="Calibri" w:cs="Calibri"/>
            <w:b w:val="0"/>
            <w:bCs w:val="0"/>
            <w:i/>
            <w:iCs/>
            <w:sz w:val="20"/>
            <w:szCs w:val="20"/>
          </w:rPr>
          <w:t>tau zoo</w:t>
        </w:r>
      </w:ins>
      <w:del w:id="91" w:author="Fong RERHANG" w:date="2021-06-07T14:48:00Z">
        <w:r w:rsidRPr="00BB5B8A" w:rsidDel="009001DD">
          <w:rPr>
            <w:rStyle w:val="Strong"/>
            <w:rFonts w:ascii="Calibri" w:hAnsi="Calibri" w:cs="Calibri"/>
            <w:b w:val="0"/>
            <w:bCs w:val="0"/>
            <w:i/>
            <w:iCs/>
            <w:sz w:val="20"/>
            <w:szCs w:val="20"/>
          </w:rPr>
          <w:delText>muaj zog</w:delText>
        </w:r>
      </w:del>
      <w:r w:rsidRPr="00BB5B8A">
        <w:rPr>
          <w:rStyle w:val="Strong"/>
          <w:rFonts w:ascii="Calibri" w:hAnsi="Calibri" w:cs="Calibri"/>
          <w:b w:val="0"/>
          <w:bCs w:val="0"/>
          <w:i/>
          <w:iCs/>
          <w:sz w:val="20"/>
          <w:szCs w:val="20"/>
        </w:rPr>
        <w:t>. Nws nquag ua hauj</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lwm</w:t>
      </w:r>
      <w:ins w:id="92" w:author="Fong RERHANG" w:date="2021-06-07T14:49:00Z">
        <w:r w:rsidR="009001DD">
          <w:rPr>
            <w:rStyle w:val="Strong"/>
            <w:rFonts w:ascii="Calibri" w:hAnsi="Calibri" w:cs="Calibri"/>
            <w:b w:val="0"/>
            <w:bCs w:val="0"/>
            <w:i/>
            <w:iCs/>
            <w:sz w:val="20"/>
            <w:szCs w:val="20"/>
          </w:rPr>
          <w:t xml:space="preserve"> nrog cov kev</w:t>
        </w:r>
      </w:ins>
      <w:r w:rsidRPr="00BB5B8A">
        <w:rPr>
          <w:rStyle w:val="Strong"/>
          <w:rFonts w:ascii="Calibri" w:hAnsi="Calibri" w:cs="Calibri"/>
          <w:b w:val="0"/>
          <w:bCs w:val="0"/>
          <w:i/>
          <w:iCs/>
          <w:sz w:val="20"/>
          <w:szCs w:val="20"/>
        </w:rPr>
        <w:t xml:space="preserve"> pab</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 xml:space="preserve">cuam </w:t>
      </w:r>
      <w:r w:rsidR="009659DD">
        <w:rPr>
          <w:rStyle w:val="Strong"/>
          <w:rFonts w:ascii="Calibri" w:hAnsi="Calibri" w:cs="Calibri"/>
          <w:b w:val="0"/>
          <w:bCs w:val="0"/>
          <w:i/>
          <w:iCs/>
          <w:sz w:val="20"/>
          <w:szCs w:val="20"/>
        </w:rPr>
        <w:t xml:space="preserve">kev tawm </w:t>
      </w:r>
      <w:r w:rsidRPr="00BB5B8A">
        <w:rPr>
          <w:rStyle w:val="Strong"/>
          <w:rFonts w:ascii="Calibri" w:hAnsi="Calibri" w:cs="Calibri"/>
          <w:b w:val="0"/>
          <w:bCs w:val="0"/>
          <w:i/>
          <w:iCs/>
          <w:sz w:val="20"/>
          <w:szCs w:val="20"/>
        </w:rPr>
        <w:t>tswv</w:t>
      </w:r>
      <w:r w:rsidR="009659DD">
        <w:rPr>
          <w:rStyle w:val="Strong"/>
          <w:rFonts w:ascii="Calibri" w:hAnsi="Calibri" w:cs="Calibri"/>
          <w:b w:val="0"/>
          <w:bCs w:val="0"/>
          <w:i/>
          <w:iCs/>
          <w:sz w:val="20"/>
          <w:szCs w:val="20"/>
        </w:rPr>
        <w:t xml:space="preserve"> </w:t>
      </w:r>
      <w:r w:rsidRPr="00BB5B8A">
        <w:rPr>
          <w:rStyle w:val="Strong"/>
          <w:rFonts w:ascii="Calibri" w:hAnsi="Calibri" w:cs="Calibri"/>
          <w:b w:val="0"/>
          <w:bCs w:val="0"/>
          <w:i/>
          <w:iCs/>
          <w:sz w:val="20"/>
          <w:szCs w:val="20"/>
        </w:rPr>
        <w:t>yim</w:t>
      </w:r>
      <w:ins w:id="93" w:author="Fong RERHANG" w:date="2021-06-07T14:50:00Z">
        <w:r w:rsidR="009001DD">
          <w:rPr>
            <w:rStyle w:val="Strong"/>
            <w:rFonts w:ascii="Calibri" w:hAnsi="Calibri" w:cs="Calibri"/>
            <w:b w:val="0"/>
            <w:bCs w:val="0"/>
            <w:i/>
            <w:iCs/>
            <w:sz w:val="20"/>
            <w:szCs w:val="20"/>
          </w:rPr>
          <w:t>.</w:t>
        </w:r>
      </w:ins>
      <w:del w:id="94" w:author="Fong RERHANG" w:date="2021-06-07T14:50:00Z">
        <w:r w:rsidRPr="00BB5B8A" w:rsidDel="009001DD">
          <w:rPr>
            <w:rStyle w:val="Strong"/>
            <w:rFonts w:ascii="Calibri" w:hAnsi="Calibri" w:cs="Calibri"/>
            <w:b w:val="0"/>
            <w:bCs w:val="0"/>
            <w:i/>
            <w:iCs/>
            <w:sz w:val="20"/>
            <w:szCs w:val="20"/>
          </w:rPr>
          <w:delText xml:space="preserve"> </w:delText>
        </w:r>
        <w:r w:rsidR="009659DD" w:rsidDel="009001DD">
          <w:rPr>
            <w:rStyle w:val="Strong"/>
            <w:rFonts w:ascii="Calibri" w:hAnsi="Calibri" w:cs="Calibri"/>
            <w:b w:val="0"/>
            <w:bCs w:val="0"/>
            <w:i/>
            <w:iCs/>
            <w:sz w:val="20"/>
            <w:szCs w:val="20"/>
          </w:rPr>
          <w:delText xml:space="preserve">rau </w:delText>
        </w:r>
        <w:r w:rsidRPr="00BB5B8A" w:rsidDel="009001DD">
          <w:rPr>
            <w:rStyle w:val="Strong"/>
            <w:rFonts w:ascii="Calibri" w:hAnsi="Calibri" w:cs="Calibri"/>
            <w:b w:val="0"/>
            <w:bCs w:val="0"/>
            <w:i/>
            <w:iCs/>
            <w:sz w:val="20"/>
            <w:szCs w:val="20"/>
          </w:rPr>
          <w:delText>tus kheej</w:delText>
        </w:r>
        <w:r w:rsidR="000D5014" w:rsidDel="009001DD">
          <w:rPr>
            <w:rStyle w:val="Strong"/>
            <w:rFonts w:ascii="Calibri" w:hAnsi="Calibri" w:cs="Calibri"/>
            <w:b w:val="0"/>
            <w:bCs w:val="0"/>
            <w:i/>
            <w:iCs/>
            <w:sz w:val="20"/>
            <w:szCs w:val="20"/>
          </w:rPr>
          <w:delText>.</w:delText>
        </w:r>
      </w:del>
    </w:p>
    <w:p w14:paraId="0D3C5869" w14:textId="1419AFF8" w:rsidR="0024401D" w:rsidRPr="003D49FE" w:rsidRDefault="004A72FA" w:rsidP="00C84982">
      <w:pPr>
        <w:rPr>
          <w:rFonts w:ascii="Arial" w:eastAsia="Arial" w:hAnsi="Arial"/>
          <w:b/>
          <w:bCs/>
          <w:sz w:val="20"/>
          <w:szCs w:val="20"/>
        </w:rPr>
      </w:pPr>
      <w:r w:rsidRPr="00203EFA">
        <w:rPr>
          <w:rFonts w:ascii="Arial" w:eastAsia="Arial" w:hAnsi="Arial"/>
          <w:b/>
          <w:bCs/>
          <w:sz w:val="20"/>
          <w:szCs w:val="20"/>
        </w:rPr>
        <w:t>Niam txiv</w:t>
      </w:r>
      <w:ins w:id="95" w:author="Fong RERHANG" w:date="2021-06-07T14:50:00Z">
        <w:r w:rsidR="009001DD">
          <w:rPr>
            <w:rFonts w:ascii="Arial" w:eastAsia="Arial" w:hAnsi="Arial"/>
            <w:b/>
            <w:bCs/>
            <w:sz w:val="20"/>
            <w:szCs w:val="20"/>
          </w:rPr>
          <w:t xml:space="preserve"> li</w:t>
        </w:r>
      </w:ins>
      <w:r w:rsidRPr="00203EFA">
        <w:rPr>
          <w:rFonts w:ascii="Arial" w:eastAsia="Arial" w:hAnsi="Arial"/>
          <w:b/>
          <w:bCs/>
          <w:sz w:val="20"/>
          <w:szCs w:val="20"/>
        </w:rPr>
        <w:t xml:space="preserve"> kev tawm tswv yim thiab cov kev txhawj xeeb cuam tshuam nrog kev kawm nce qib</w:t>
      </w:r>
      <w:r w:rsidR="003D49FE">
        <w:rPr>
          <w:rFonts w:ascii="Arial" w:eastAsia="Arial" w:hAnsi="Arial"/>
          <w:b/>
          <w:bCs/>
          <w:sz w:val="20"/>
          <w:szCs w:val="20"/>
        </w:rPr>
        <w:t xml:space="preserve">                                            </w:t>
      </w:r>
      <w:r w:rsidR="005B5B62" w:rsidRPr="005B5B62">
        <w:rPr>
          <w:rFonts w:ascii="Calibri" w:eastAsia="Arial" w:hAnsi="Calibri" w:cs="Calibri"/>
          <w:i/>
          <w:iCs/>
          <w:sz w:val="20"/>
          <w:szCs w:val="20"/>
        </w:rPr>
        <w:t xml:space="preserve">Cov kev txhawj xeeb </w:t>
      </w:r>
      <w:r w:rsidR="005B5B62">
        <w:rPr>
          <w:rFonts w:ascii="Calibri" w:eastAsia="Arial" w:hAnsi="Calibri" w:cs="Calibri"/>
          <w:i/>
          <w:iCs/>
          <w:sz w:val="20"/>
          <w:szCs w:val="20"/>
        </w:rPr>
        <w:t>txog</w:t>
      </w:r>
      <w:r w:rsidR="005B5B62" w:rsidRPr="005B5B62">
        <w:rPr>
          <w:rFonts w:ascii="Calibri" w:eastAsia="Arial" w:hAnsi="Calibri" w:cs="Calibri"/>
          <w:i/>
          <w:iCs/>
          <w:sz w:val="20"/>
          <w:szCs w:val="20"/>
        </w:rPr>
        <w:t xml:space="preserve"> </w:t>
      </w:r>
      <w:r w:rsidR="005B5B62">
        <w:rPr>
          <w:rFonts w:ascii="Calibri" w:eastAsia="Arial" w:hAnsi="Calibri" w:cs="Calibri"/>
          <w:i/>
          <w:iCs/>
          <w:sz w:val="20"/>
          <w:szCs w:val="20"/>
        </w:rPr>
        <w:t>pa</w:t>
      </w:r>
      <w:ins w:id="96" w:author="Fong RERHANG" w:date="2021-06-07T14:51:00Z">
        <w:r w:rsidR="009001DD">
          <w:rPr>
            <w:rFonts w:ascii="Calibri" w:eastAsia="Arial" w:hAnsi="Calibri" w:cs="Calibri"/>
            <w:i/>
            <w:iCs/>
            <w:sz w:val="20"/>
            <w:szCs w:val="20"/>
          </w:rPr>
          <w:t>j</w:t>
        </w:r>
      </w:ins>
      <w:del w:id="97" w:author="Fong RERHANG" w:date="2021-06-07T14:51:00Z">
        <w:r w:rsidR="005B5B62" w:rsidDel="009001DD">
          <w:rPr>
            <w:rFonts w:ascii="Calibri" w:eastAsia="Arial" w:hAnsi="Calibri" w:cs="Calibri"/>
            <w:i/>
            <w:iCs/>
            <w:sz w:val="20"/>
            <w:szCs w:val="20"/>
          </w:rPr>
          <w:delText>b</w:delText>
        </w:r>
      </w:del>
      <w:r w:rsidR="005B5B62">
        <w:rPr>
          <w:rFonts w:ascii="Calibri" w:eastAsia="Arial" w:hAnsi="Calibri" w:cs="Calibri"/>
          <w:i/>
          <w:iCs/>
          <w:sz w:val="20"/>
          <w:szCs w:val="20"/>
        </w:rPr>
        <w:t xml:space="preserve"> hlwb tseem</w:t>
      </w:r>
      <w:r w:rsidR="005B5B62" w:rsidRPr="005B5B62">
        <w:rPr>
          <w:rFonts w:ascii="Calibri" w:eastAsia="Arial" w:hAnsi="Calibri" w:cs="Calibri"/>
          <w:i/>
          <w:iCs/>
          <w:sz w:val="20"/>
          <w:szCs w:val="20"/>
        </w:rPr>
        <w:t xml:space="preserve"> mus txuas ntxiv</w:t>
      </w:r>
    </w:p>
    <w:p w14:paraId="6D4DF23C" w14:textId="77777777" w:rsidR="004A72FA" w:rsidRPr="005377F6" w:rsidRDefault="004A72FA" w:rsidP="004A72FA">
      <w:pPr>
        <w:jc w:val="both"/>
        <w:rPr>
          <w:rFonts w:ascii="Arial" w:eastAsia="Arial" w:hAnsi="Arial" w:cs="Arial"/>
          <w:b/>
          <w:bCs/>
          <w:sz w:val="20"/>
          <w:szCs w:val="20"/>
        </w:rPr>
      </w:pPr>
      <w:r>
        <w:rPr>
          <w:rFonts w:ascii="Arial" w:eastAsia="Arial" w:hAnsi="Arial" w:cs="Arial"/>
          <w:b/>
          <w:bCs/>
          <w:sz w:val="20"/>
          <w:szCs w:val="20"/>
        </w:rPr>
        <w:t>Kev Sib Koom S</w:t>
      </w:r>
      <w:r w:rsidRPr="005377F6">
        <w:rPr>
          <w:rFonts w:ascii="Arial" w:eastAsia="Arial" w:hAnsi="Arial" w:cs="Arial"/>
          <w:b/>
          <w:bCs/>
          <w:sz w:val="20"/>
          <w:szCs w:val="20"/>
        </w:rPr>
        <w:t xml:space="preserve">oj </w:t>
      </w:r>
      <w:r>
        <w:rPr>
          <w:rFonts w:ascii="Arial" w:eastAsia="Arial" w:hAnsi="Arial" w:cs="Arial"/>
          <w:b/>
          <w:bCs/>
          <w:sz w:val="20"/>
          <w:szCs w:val="20"/>
        </w:rPr>
        <w:t>N</w:t>
      </w:r>
      <w:r w:rsidRPr="005377F6">
        <w:rPr>
          <w:rFonts w:ascii="Arial" w:eastAsia="Arial" w:hAnsi="Arial" w:cs="Arial"/>
          <w:b/>
          <w:bCs/>
          <w:sz w:val="20"/>
          <w:szCs w:val="20"/>
        </w:rPr>
        <w:t xml:space="preserve">tshuam </w:t>
      </w:r>
      <w:r>
        <w:rPr>
          <w:rFonts w:ascii="Arial" w:eastAsia="Arial" w:hAnsi="Arial" w:cs="Arial"/>
          <w:b/>
          <w:bCs/>
          <w:sz w:val="20"/>
          <w:szCs w:val="20"/>
        </w:rPr>
        <w:t>Kom Txawj Ntse</w:t>
      </w:r>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r>
        <w:rPr>
          <w:rFonts w:ascii="Arial" w:eastAsia="Arial" w:hAnsi="Arial" w:cs="Arial"/>
          <w:b/>
          <w:bCs/>
          <w:sz w:val="20"/>
          <w:szCs w:val="20"/>
        </w:rPr>
        <w:t>L</w:t>
      </w:r>
      <w:r w:rsidRPr="005377F6">
        <w:rPr>
          <w:rFonts w:ascii="Arial" w:eastAsia="Arial" w:hAnsi="Arial" w:cs="Arial"/>
          <w:b/>
          <w:bCs/>
          <w:sz w:val="20"/>
          <w:szCs w:val="20"/>
        </w:rPr>
        <w:t>uag (</w:t>
      </w:r>
      <w:r w:rsidRPr="00A1180F">
        <w:rPr>
          <w:rFonts w:ascii="Arial" w:eastAsia="Arial" w:hAnsi="Arial" w:cs="Arial"/>
          <w:b/>
          <w:bCs/>
          <w:sz w:val="21"/>
          <w:szCs w:val="21"/>
        </w:rPr>
        <w:t>SBAC</w:t>
      </w:r>
      <w:r w:rsidRPr="005377F6">
        <w:rPr>
          <w:rFonts w:ascii="Arial" w:eastAsia="Arial" w:hAnsi="Arial" w:cs="Arial"/>
          <w:b/>
          <w:bCs/>
          <w:sz w:val="20"/>
          <w:szCs w:val="20"/>
        </w:rPr>
        <w:t>)</w:t>
      </w:r>
    </w:p>
    <w:p w14:paraId="6252E96C" w14:textId="09E9214E" w:rsidR="004A72FA" w:rsidRPr="005377F6" w:rsidRDefault="00FB32AE" w:rsidP="004A72FA">
      <w:pPr>
        <w:jc w:val="both"/>
        <w:rPr>
          <w:rFonts w:ascii="Arial" w:eastAsia="Arial" w:hAnsi="Arial" w:cs="Arial"/>
          <w:sz w:val="20"/>
          <w:szCs w:val="20"/>
        </w:rPr>
      </w:pPr>
      <w:r>
        <w:pict w14:anchorId="1D219DB6">
          <v:shape id="Picture 472" o:spid="_x0000_i1032" type="#_x0000_t75" style="width:12.7pt;height:7.85pt;visibility:visible;mso-wrap-style:square">
            <v:imagedata r:id="rId11" o:title=""/>
          </v:shape>
        </w:pict>
      </w:r>
      <w:r w:rsidR="004A72FA" w:rsidRPr="005377F6">
        <w:rPr>
          <w:rFonts w:ascii="Arial" w:eastAsia="Arial" w:hAnsi="Arial" w:cs="Arial"/>
          <w:sz w:val="20"/>
          <w:szCs w:val="20"/>
        </w:rPr>
        <w:t>Tsis Siv Tau</w:t>
      </w:r>
    </w:p>
    <w:p w14:paraId="67FE725D" w14:textId="1DA84737" w:rsidR="004A72FA" w:rsidRPr="00CF2DC1" w:rsidRDefault="004A72FA" w:rsidP="004A72FA">
      <w:pPr>
        <w:jc w:val="both"/>
        <w:rPr>
          <w:rFonts w:ascii="Arial" w:eastAsia="Arial" w:hAnsi="Arial" w:cs="Arial"/>
          <w:b/>
          <w:bCs/>
          <w:sz w:val="20"/>
          <w:szCs w:val="20"/>
        </w:rPr>
      </w:pPr>
      <w:r>
        <w:rPr>
          <w:rFonts w:ascii="Arial" w:eastAsia="Arial" w:hAnsi="Arial" w:cs="Arial"/>
          <w:b/>
          <w:bCs/>
          <w:sz w:val="20"/>
          <w:szCs w:val="20"/>
        </w:rPr>
        <w:t xml:space="preserve">Lus </w:t>
      </w:r>
      <w:r w:rsidRPr="005377F6">
        <w:rPr>
          <w:rFonts w:ascii="Arial" w:eastAsia="Arial" w:hAnsi="Arial" w:cs="Arial"/>
          <w:b/>
          <w:bCs/>
          <w:sz w:val="20"/>
          <w:szCs w:val="20"/>
        </w:rPr>
        <w:t>As</w:t>
      </w:r>
      <w:r w:rsidR="00B96E7F">
        <w:rPr>
          <w:rFonts w:ascii="Arial" w:eastAsia="Arial" w:hAnsi="Arial" w:cs="Arial"/>
          <w:b/>
          <w:bCs/>
          <w:sz w:val="20"/>
          <w:szCs w:val="20"/>
        </w:rPr>
        <w:t xml:space="preserve"> K</w:t>
      </w:r>
      <w:r w:rsidRPr="005377F6">
        <w:rPr>
          <w:rFonts w:ascii="Arial" w:eastAsia="Arial" w:hAnsi="Arial" w:cs="Arial"/>
          <w:b/>
          <w:bCs/>
          <w:sz w:val="20"/>
          <w:szCs w:val="20"/>
        </w:rPr>
        <w:t>iv/</w:t>
      </w:r>
      <w:r>
        <w:rPr>
          <w:rFonts w:ascii="Arial" w:eastAsia="Arial" w:hAnsi="Arial" w:cs="Arial"/>
          <w:b/>
          <w:bCs/>
          <w:sz w:val="20"/>
          <w:szCs w:val="20"/>
        </w:rPr>
        <w:t xml:space="preserve">Kev Hais </w:t>
      </w:r>
      <w:r w:rsidRPr="005377F6">
        <w:rPr>
          <w:rFonts w:ascii="Arial" w:eastAsia="Arial" w:hAnsi="Arial" w:cs="Arial"/>
          <w:b/>
          <w:bCs/>
          <w:sz w:val="20"/>
          <w:szCs w:val="20"/>
        </w:rPr>
        <w:t xml:space="preserve">Lus </w:t>
      </w:r>
      <w:r w:rsidR="005E1116">
        <w:rPr>
          <w:rFonts w:ascii="Arial" w:eastAsia="Arial" w:hAnsi="Arial" w:cs="Arial"/>
          <w:b/>
          <w:bCs/>
          <w:sz w:val="20"/>
          <w:szCs w:val="20"/>
        </w:rPr>
        <w:t>Tag Nrho</w:t>
      </w:r>
      <w:r w:rsidR="000B43B8">
        <w:rPr>
          <w:rFonts w:ascii="Arial" w:eastAsia="Arial" w:hAnsi="Arial" w:cs="Arial"/>
          <w:b/>
          <w:bCs/>
          <w:sz w:val="20"/>
          <w:szCs w:val="20"/>
        </w:rPr>
        <w:t xml:space="preserve">                                                                                                                                                           </w:t>
      </w:r>
      <w:r w:rsidR="000B43B8" w:rsidRPr="000B43B8">
        <w:rPr>
          <w:rFonts w:ascii="Arial" w:eastAsia="Arial" w:hAnsi="Arial" w:cs="Arial"/>
          <w:b/>
          <w:bCs/>
          <w:sz w:val="2"/>
          <w:szCs w:val="2"/>
        </w:rPr>
        <w:t>,</w:t>
      </w:r>
      <w:r w:rsidR="000B43B8">
        <w:rPr>
          <w:rFonts w:ascii="Arial" w:eastAsia="Arial" w:hAnsi="Arial" w:cs="Arial"/>
          <w:b/>
          <w:bCs/>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w:t>
      </w:r>
      <w:r w:rsidR="00FF0368">
        <w:rPr>
          <w:rFonts w:ascii="Arial" w:eastAsia="Arial" w:hAnsi="Arial" w:cs="Arial"/>
          <w:sz w:val="20"/>
          <w:szCs w:val="20"/>
        </w:rPr>
        <w:t>s</w:t>
      </w:r>
      <w:r>
        <w:rPr>
          <w:rFonts w:ascii="Arial" w:eastAsia="Arial" w:hAnsi="Arial" w:cs="Arial"/>
          <w:sz w:val="20"/>
          <w:szCs w:val="20"/>
        </w:rPr>
        <w:t xml:space="preserve">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w:t>
      </w:r>
      <w:r w:rsidR="00813801">
        <w:rPr>
          <w:rFonts w:ascii="Arial" w:eastAsia="Arial" w:hAnsi="Arial" w:cs="Arial"/>
          <w:sz w:val="20"/>
          <w:szCs w:val="20"/>
        </w:rPr>
        <w:t xml:space="preserve">Tau </w:t>
      </w:r>
      <w:r>
        <w:rPr>
          <w:rFonts w:ascii="Arial" w:eastAsia="Arial" w:hAnsi="Arial" w:cs="Arial"/>
          <w:sz w:val="20"/>
          <w:szCs w:val="20"/>
        </w:rPr>
        <w:t>Raw</w:t>
      </w:r>
      <w:r w:rsidR="00FF0368">
        <w:rPr>
          <w:rFonts w:ascii="Arial" w:eastAsia="Arial" w:hAnsi="Arial" w:cs="Arial"/>
          <w:sz w:val="20"/>
          <w:szCs w:val="20"/>
        </w:rPr>
        <w:t>s</w:t>
      </w:r>
      <w:r>
        <w:rPr>
          <w:rFonts w:ascii="Arial" w:eastAsia="Arial" w:hAnsi="Arial" w:cs="Arial"/>
          <w:sz w:val="20"/>
          <w:szCs w:val="20"/>
        </w:rPr>
        <w:t xml:space="preserve"> Li 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3E3FD8">
        <w:rPr>
          <w:noProof/>
        </w:rPr>
        <w:drawing>
          <wp:inline distT="0" distB="0" distL="0" distR="0" wp14:anchorId="54BFF79A" wp14:editId="638AAF87">
            <wp:extent cx="151130" cy="117475"/>
            <wp:effectExtent l="0" t="0" r="127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Tsis</w:t>
      </w:r>
      <w:r>
        <w:rPr>
          <w:rFonts w:ascii="Arial" w:eastAsia="Arial" w:hAnsi="Arial" w:cs="Arial"/>
          <w:sz w:val="20"/>
          <w:szCs w:val="20"/>
        </w:rPr>
        <w:t xml:space="preserve"> Tau </w:t>
      </w:r>
      <w:r w:rsidR="00813801">
        <w:rPr>
          <w:rFonts w:ascii="Arial" w:eastAsia="Arial" w:hAnsi="Arial" w:cs="Arial"/>
          <w:sz w:val="20"/>
          <w:szCs w:val="20"/>
        </w:rPr>
        <w:t xml:space="preserve">Raws </w:t>
      </w:r>
      <w:r>
        <w:rPr>
          <w:rFonts w:ascii="Arial" w:eastAsia="Arial" w:hAnsi="Arial" w:cs="Arial"/>
          <w:sz w:val="20"/>
          <w:szCs w:val="20"/>
        </w:rPr>
        <w:t>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N</w:t>
      </w:r>
      <w:r w:rsidRPr="005377F6">
        <w:rPr>
          <w:rFonts w:ascii="Arial" w:eastAsia="Arial" w:hAnsi="Arial" w:cs="Arial"/>
          <w:sz w:val="20"/>
          <w:szCs w:val="20"/>
        </w:rPr>
        <w:t xml:space="preserve">yeem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47AEC748" wp14:editId="171FEA81">
            <wp:extent cx="151130" cy="117475"/>
            <wp:effectExtent l="0" t="0" r="127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r>
        <w:rPr>
          <w:rFonts w:ascii="Arial" w:eastAsia="Arial" w:hAnsi="Arial" w:cs="Arial"/>
          <w:sz w:val="20"/>
          <w:szCs w:val="20"/>
        </w:rPr>
        <w:t>N</w:t>
      </w:r>
      <w:r w:rsidRPr="005377F6">
        <w:rPr>
          <w:rFonts w:ascii="Arial" w:eastAsia="Arial" w:hAnsi="Arial" w:cs="Arial"/>
          <w:sz w:val="20"/>
          <w:szCs w:val="20"/>
        </w:rPr>
        <w:t xml:space="preserve">tawv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00F609EC">
        <w:rPr>
          <w:noProof/>
        </w:rPr>
        <w:drawing>
          <wp:inline distT="0" distB="0" distL="0" distR="0" wp14:anchorId="4094EC8E" wp14:editId="2C43D243">
            <wp:extent cx="151130" cy="117475"/>
            <wp:effectExtent l="0" t="0" r="127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H</w:t>
      </w:r>
      <w:r w:rsidRPr="005377F6">
        <w:rPr>
          <w:rFonts w:ascii="Arial" w:eastAsia="Arial" w:hAnsi="Arial" w:cs="Arial"/>
          <w:sz w:val="20"/>
          <w:szCs w:val="20"/>
        </w:rPr>
        <w:t xml:space="preserve">ais </w:t>
      </w:r>
      <w:r>
        <w:rPr>
          <w:rFonts w:ascii="Arial" w:eastAsia="Arial" w:hAnsi="Arial" w:cs="Arial"/>
          <w:sz w:val="20"/>
          <w:szCs w:val="20"/>
        </w:rPr>
        <w:t>L</w:t>
      </w:r>
      <w:r w:rsidRPr="005377F6">
        <w:rPr>
          <w:rFonts w:ascii="Arial" w:eastAsia="Arial" w:hAnsi="Arial" w:cs="Arial"/>
          <w:sz w:val="20"/>
          <w:szCs w:val="20"/>
        </w:rPr>
        <w:t xml:space="preserve">us thiab </w:t>
      </w:r>
      <w:r>
        <w:rPr>
          <w:rFonts w:ascii="Arial" w:eastAsia="Arial" w:hAnsi="Arial" w:cs="Arial"/>
          <w:sz w:val="20"/>
          <w:szCs w:val="20"/>
        </w:rPr>
        <w:t>K</w:t>
      </w:r>
      <w:r w:rsidRPr="005377F6">
        <w:rPr>
          <w:rFonts w:ascii="Arial" w:eastAsia="Arial" w:hAnsi="Arial" w:cs="Arial"/>
          <w:sz w:val="20"/>
          <w:szCs w:val="20"/>
        </w:rPr>
        <w:t xml:space="preserve">ev </w:t>
      </w:r>
      <w:r>
        <w:rPr>
          <w:rFonts w:ascii="Arial" w:eastAsia="Arial" w:hAnsi="Arial" w:cs="Arial"/>
          <w:sz w:val="20"/>
          <w:szCs w:val="20"/>
        </w:rPr>
        <w:t>M</w:t>
      </w:r>
      <w:r w:rsidRPr="005377F6">
        <w:rPr>
          <w:rFonts w:ascii="Arial" w:eastAsia="Arial" w:hAnsi="Arial" w:cs="Arial"/>
          <w:sz w:val="20"/>
          <w:szCs w:val="20"/>
        </w:rPr>
        <w:t xml:space="preserve">loog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123B2811" wp14:editId="027CC5A2">
            <wp:extent cx="151130" cy="117475"/>
            <wp:effectExtent l="0" t="0" r="127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r w:rsidR="00CF2DC1">
        <w:rPr>
          <w:rFonts w:ascii="Arial" w:eastAsia="Arial" w:hAnsi="Arial" w:cs="Arial"/>
          <w:b/>
          <w:bCs/>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T</w:t>
      </w:r>
      <w:r w:rsidRPr="005377F6">
        <w:rPr>
          <w:rFonts w:ascii="Arial" w:eastAsia="Arial" w:hAnsi="Arial" w:cs="Arial"/>
          <w:sz w:val="20"/>
          <w:szCs w:val="20"/>
        </w:rPr>
        <w:t xml:space="preserve">shawb </w:t>
      </w:r>
      <w:r>
        <w:rPr>
          <w:rFonts w:ascii="Arial" w:eastAsia="Arial" w:hAnsi="Arial" w:cs="Arial"/>
          <w:sz w:val="20"/>
          <w:szCs w:val="20"/>
        </w:rPr>
        <w:t>N</w:t>
      </w:r>
      <w:r w:rsidRPr="005377F6">
        <w:rPr>
          <w:rFonts w:ascii="Arial" w:eastAsia="Arial" w:hAnsi="Arial" w:cs="Arial"/>
          <w:sz w:val="20"/>
          <w:szCs w:val="20"/>
        </w:rPr>
        <w:t xml:space="preserve">rhiav/Nug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r>
        <w:rPr>
          <w:rFonts w:ascii="Arial" w:eastAsia="Arial" w:hAnsi="Arial" w:cs="Arial"/>
          <w:sz w:val="20"/>
          <w:szCs w:val="20"/>
        </w:rPr>
        <w:t>T</w:t>
      </w:r>
      <w:r w:rsidRPr="005377F6">
        <w:rPr>
          <w:rFonts w:ascii="Arial" w:eastAsia="Arial" w:hAnsi="Arial" w:cs="Arial"/>
          <w:sz w:val="20"/>
          <w:szCs w:val="20"/>
        </w:rPr>
        <w:t xml:space="preserve">oj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 xml:space="preserve">auv                              </w:t>
      </w:r>
      <w:r w:rsidR="00F609EC">
        <w:rPr>
          <w:noProof/>
        </w:rPr>
        <w:drawing>
          <wp:inline distT="0" distB="0" distL="0" distR="0" wp14:anchorId="57CAE18D" wp14:editId="1D3BB059">
            <wp:extent cx="151130" cy="117475"/>
            <wp:effectExtent l="0" t="0" r="127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Pr="005377F6">
        <w:rPr>
          <w:rFonts w:ascii="Arial" w:eastAsia="Arial" w:hAnsi="Arial" w:cs="Arial"/>
          <w:sz w:val="20"/>
          <w:szCs w:val="20"/>
        </w:rPr>
        <w:t xml:space="preserve">Hauv </w:t>
      </w:r>
      <w:r>
        <w:rPr>
          <w:rFonts w:ascii="Arial" w:eastAsia="Arial" w:hAnsi="Arial" w:cs="Arial"/>
          <w:sz w:val="20"/>
          <w:szCs w:val="20"/>
        </w:rPr>
        <w:t>Q</w:t>
      </w:r>
      <w:r w:rsidRPr="005377F6">
        <w:rPr>
          <w:rFonts w:ascii="Arial" w:eastAsia="Arial" w:hAnsi="Arial" w:cs="Arial"/>
          <w:sz w:val="20"/>
          <w:szCs w:val="20"/>
        </w:rPr>
        <w:t xml:space="preserve">ab </w:t>
      </w:r>
      <w:r>
        <w:rPr>
          <w:rFonts w:ascii="Arial" w:eastAsia="Arial" w:hAnsi="Arial" w:cs="Arial"/>
          <w:sz w:val="20"/>
          <w:szCs w:val="20"/>
        </w:rPr>
        <w:t>T</w:t>
      </w:r>
      <w:r w:rsidRPr="005377F6">
        <w:rPr>
          <w:rFonts w:ascii="Arial" w:eastAsia="Arial" w:hAnsi="Arial" w:cs="Arial"/>
          <w:sz w:val="20"/>
          <w:szCs w:val="20"/>
        </w:rPr>
        <w:t xml:space="preserve">us </w:t>
      </w:r>
      <w:r>
        <w:rPr>
          <w:rFonts w:ascii="Arial" w:eastAsia="Arial" w:hAnsi="Arial" w:cs="Arial"/>
          <w:sz w:val="20"/>
          <w:szCs w:val="20"/>
        </w:rPr>
        <w:t>Q</w:t>
      </w:r>
      <w:r w:rsidRPr="005377F6">
        <w:rPr>
          <w:rFonts w:ascii="Arial" w:eastAsia="Arial" w:hAnsi="Arial" w:cs="Arial"/>
          <w:sz w:val="20"/>
          <w:szCs w:val="20"/>
        </w:rPr>
        <w:t>auv</w:t>
      </w:r>
    </w:p>
    <w:p w14:paraId="7DAFC6E5" w14:textId="48D3C354" w:rsidR="004A72FA" w:rsidRPr="00617DAE" w:rsidRDefault="004A72FA" w:rsidP="004A72FA">
      <w:pPr>
        <w:rPr>
          <w:rFonts w:ascii="Arial" w:eastAsia="Arial" w:hAnsi="Arial"/>
          <w:b/>
          <w:bCs/>
          <w:sz w:val="22"/>
          <w:szCs w:val="18"/>
        </w:rPr>
      </w:pPr>
      <w:r>
        <w:rPr>
          <w:rFonts w:ascii="Arial" w:eastAsia="Arial" w:hAnsi="Arial"/>
          <w:b/>
          <w:bCs/>
          <w:sz w:val="22"/>
          <w:szCs w:val="18"/>
        </w:rPr>
        <w:t>Lej (math)</w:t>
      </w:r>
      <w:r w:rsidR="00617DAE">
        <w:rPr>
          <w:rFonts w:ascii="Arial" w:eastAsia="Arial" w:hAnsi="Arial"/>
          <w:b/>
          <w:bCs/>
          <w:sz w:val="22"/>
          <w:szCs w:val="18"/>
        </w:rPr>
        <w:t xml:space="preserve">                                                                                                                                                                                        </w:t>
      </w:r>
      <w:r w:rsidR="00FB32AE">
        <w:pict w14:anchorId="70E13D9A">
          <v:shape id="_x0000_i1033" type="#_x0000_t75" style="width:12.7pt;height:7.85pt;visibility:visible;mso-wrap-style:square">
            <v:imagedata r:id="rId11" o:title=""/>
          </v:shape>
        </w:pict>
      </w:r>
      <w:r w:rsidRPr="005377F6">
        <w:rPr>
          <w:rFonts w:ascii="Arial" w:eastAsia="Arial" w:hAnsi="Arial" w:cs="Arial"/>
          <w:sz w:val="20"/>
          <w:szCs w:val="20"/>
        </w:rPr>
        <w:t>Tsis Siv Tau</w:t>
      </w:r>
    </w:p>
    <w:p w14:paraId="21317149" w14:textId="64DB32B6" w:rsidR="004A72FA" w:rsidRPr="00CF2DC1" w:rsidRDefault="009001DD" w:rsidP="004A72FA">
      <w:pPr>
        <w:rPr>
          <w:rFonts w:ascii="Arial" w:eastAsia="Arial" w:hAnsi="Arial" w:cs="Arial"/>
          <w:b/>
          <w:bCs/>
          <w:sz w:val="20"/>
          <w:szCs w:val="20"/>
        </w:rPr>
      </w:pPr>
      <w:ins w:id="98" w:author="Fong RERHANG" w:date="2021-06-07T14:53:00Z">
        <w:r>
          <w:rPr>
            <w:rFonts w:ascii="Arial" w:eastAsia="Arial" w:hAnsi="Arial" w:cs="Arial"/>
            <w:b/>
            <w:bCs/>
            <w:sz w:val="20"/>
            <w:szCs w:val="20"/>
          </w:rPr>
          <w:t xml:space="preserve">Tag Nrho </w:t>
        </w:r>
      </w:ins>
      <w:r w:rsidR="004A72FA">
        <w:rPr>
          <w:rFonts w:ascii="Arial" w:eastAsia="Arial" w:hAnsi="Arial" w:cs="Arial"/>
          <w:b/>
          <w:bCs/>
          <w:sz w:val="20"/>
          <w:szCs w:val="20"/>
        </w:rPr>
        <w:t xml:space="preserve">Kev Siv </w:t>
      </w:r>
      <w:r w:rsidR="004A72FA" w:rsidRPr="005377F6">
        <w:rPr>
          <w:rFonts w:ascii="Arial" w:eastAsia="Arial" w:hAnsi="Arial" w:cs="Arial"/>
          <w:b/>
          <w:bCs/>
          <w:sz w:val="20"/>
          <w:szCs w:val="20"/>
        </w:rPr>
        <w:t>Lej</w:t>
      </w:r>
      <w:r w:rsidR="005E1116">
        <w:rPr>
          <w:rFonts w:ascii="Arial" w:eastAsia="Arial" w:hAnsi="Arial" w:cs="Arial"/>
          <w:b/>
          <w:bCs/>
          <w:sz w:val="20"/>
          <w:szCs w:val="20"/>
        </w:rPr>
        <w:t xml:space="preserve"> </w:t>
      </w:r>
      <w:del w:id="99" w:author="Fong RERHANG" w:date="2021-06-07T14:53:00Z">
        <w:r w:rsidR="005E1116" w:rsidDel="009001DD">
          <w:rPr>
            <w:rFonts w:ascii="Arial" w:eastAsia="Arial" w:hAnsi="Arial" w:cs="Arial"/>
            <w:b/>
            <w:bCs/>
            <w:sz w:val="20"/>
            <w:szCs w:val="20"/>
          </w:rPr>
          <w:delText>Tag Nrho</w:delText>
        </w:r>
      </w:del>
      <w:r w:rsidR="004A72FA" w:rsidRPr="005377F6">
        <w:rPr>
          <w:rFonts w:ascii="Arial" w:eastAsia="Arial" w:hAnsi="Arial" w:cs="Arial"/>
          <w:b/>
          <w:bCs/>
          <w:sz w:val="20"/>
          <w:szCs w:val="20"/>
        </w:rPr>
        <w:t xml:space="preserve"> (math overall)</w:t>
      </w:r>
      <w:r w:rsidR="00CE330D">
        <w:rPr>
          <w:rFonts w:ascii="Arial" w:eastAsia="Arial" w:hAnsi="Arial" w:cs="Arial"/>
          <w:b/>
          <w:bCs/>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Tshaj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4A72FA" w:rsidRPr="005377F6">
        <w:rPr>
          <w:rFonts w:ascii="Arial" w:eastAsia="Arial" w:hAnsi="Arial" w:cs="Arial"/>
          <w:sz w:val="20"/>
          <w:szCs w:val="20"/>
        </w:rPr>
        <w:t xml:space="preserve"> </w:t>
      </w:r>
      <w:r w:rsidR="00813801">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Yuav Luag </w:t>
      </w:r>
      <w:r w:rsidR="004A72FA">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4A72FA" w:rsidRPr="005377F6">
        <w:rPr>
          <w:rFonts w:ascii="Arial" w:eastAsia="Arial" w:hAnsi="Arial" w:cs="Arial"/>
          <w:sz w:val="20"/>
          <w:szCs w:val="20"/>
        </w:rPr>
        <w:t xml:space="preserv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32458785" wp14:editId="306CB6D5">
            <wp:extent cx="151130" cy="11747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Tsis </w:t>
      </w:r>
      <w:r w:rsidR="004A72FA">
        <w:rPr>
          <w:rFonts w:ascii="Arial" w:eastAsia="Arial" w:hAnsi="Arial" w:cs="Arial"/>
          <w:sz w:val="20"/>
          <w:szCs w:val="20"/>
        </w:rPr>
        <w:t xml:space="preserve">Tau </w:t>
      </w:r>
      <w:r w:rsidR="00813801">
        <w:rPr>
          <w:rFonts w:ascii="Arial" w:eastAsia="Arial" w:hAnsi="Arial" w:cs="Arial"/>
          <w:sz w:val="20"/>
          <w:szCs w:val="20"/>
        </w:rPr>
        <w:t xml:space="preserve">Raws </w:t>
      </w:r>
      <w:r w:rsidR="004A72FA">
        <w:rPr>
          <w:rFonts w:ascii="Arial" w:eastAsia="Arial" w:hAnsi="Arial" w:cs="Arial"/>
          <w:sz w:val="20"/>
          <w:szCs w:val="20"/>
        </w:rPr>
        <w:t>Li</w:t>
      </w:r>
      <w:r w:rsidR="00813801">
        <w:rPr>
          <w:rFonts w:ascii="Arial" w:eastAsia="Arial" w:hAnsi="Arial" w:cs="Arial"/>
          <w:sz w:val="20"/>
          <w:szCs w:val="20"/>
        </w:rPr>
        <w:t xml:space="preserv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CF2DC1">
        <w:rPr>
          <w:rFonts w:ascii="Arial" w:eastAsia="Arial" w:hAnsi="Arial" w:cs="Arial"/>
          <w:b/>
          <w:bCs/>
          <w:sz w:val="20"/>
          <w:szCs w:val="20"/>
        </w:rPr>
        <w:t xml:space="preserve"> </w:t>
      </w:r>
      <w:r w:rsidR="004A72FA" w:rsidRPr="005377F6">
        <w:rPr>
          <w:rFonts w:ascii="Arial" w:eastAsia="Arial" w:hAnsi="Arial" w:cs="Arial"/>
          <w:sz w:val="20"/>
          <w:szCs w:val="20"/>
        </w:rPr>
        <w:t>Cov Tswv</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yim thiab Txheej Txheem </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 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5D7CC295" wp14:editId="1641C93D">
            <wp:extent cx="151130" cy="1174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CF2DC1">
        <w:rPr>
          <w:rFonts w:ascii="Arial" w:eastAsia="Arial" w:hAnsi="Arial" w:cs="Arial"/>
          <w:b/>
          <w:bCs/>
          <w:sz w:val="20"/>
          <w:szCs w:val="20"/>
        </w:rPr>
        <w:t xml:space="preserve"> </w:t>
      </w:r>
      <w:r w:rsidR="004A72FA" w:rsidRPr="005377F6">
        <w:rPr>
          <w:rFonts w:ascii="Arial" w:eastAsia="Arial" w:hAnsi="Arial" w:cs="Arial"/>
          <w:sz w:val="20"/>
          <w:szCs w:val="20"/>
        </w:rPr>
        <w:t xml:space="preserve">Kev Daws Teeb Meem thiab Cov Ntaub Ntawv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51297A">
        <w:rPr>
          <w:rFonts w:ascii="Arial" w:eastAsia="Arial" w:hAnsi="Arial" w:cs="Arial"/>
          <w:sz w:val="20"/>
          <w:szCs w:val="20"/>
        </w:rPr>
        <w:t xml:space="preserve"> </w:t>
      </w:r>
      <w:r w:rsidR="004A72FA" w:rsidRPr="005377F6">
        <w:rPr>
          <w:rFonts w:ascii="Arial" w:eastAsia="Arial" w:hAnsi="Arial" w:cs="Arial"/>
          <w:sz w:val="20"/>
          <w:szCs w:val="20"/>
        </w:rPr>
        <w:t xml:space="preserve">  </w:t>
      </w:r>
      <w:r w:rsidR="00813801">
        <w:rPr>
          <w:noProof/>
        </w:rPr>
        <w:drawing>
          <wp:inline distT="0" distB="0" distL="0" distR="0" wp14:anchorId="430373CA" wp14:editId="767DDD3A">
            <wp:extent cx="151130" cy="117475"/>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r w:rsidR="00ED53AC">
        <w:rPr>
          <w:rFonts w:ascii="Arial" w:eastAsia="Arial" w:hAnsi="Arial" w:cs="Arial"/>
          <w:sz w:val="20"/>
          <w:szCs w:val="20"/>
        </w:rPr>
        <w:t xml:space="preserve"> </w:t>
      </w:r>
      <w:r w:rsidR="00CF2DC1">
        <w:rPr>
          <w:rFonts w:ascii="Arial" w:eastAsia="Arial" w:hAnsi="Arial" w:cs="Arial"/>
          <w:b/>
          <w:bCs/>
          <w:sz w:val="20"/>
          <w:szCs w:val="20"/>
        </w:rPr>
        <w:t xml:space="preserve"> </w:t>
      </w:r>
      <w:r w:rsidR="004A72FA" w:rsidRPr="005377F6">
        <w:rPr>
          <w:rFonts w:ascii="Arial" w:eastAsia="Arial" w:hAnsi="Arial" w:cs="Arial"/>
          <w:sz w:val="20"/>
          <w:szCs w:val="20"/>
        </w:rPr>
        <w:t xml:space="preserve">Kev Sib Tham Tsim Nyog               </w:t>
      </w:r>
      <w:r w:rsidR="004A72FA">
        <w:rPr>
          <w:rFonts w:ascii="Arial" w:eastAsia="Arial" w:hAnsi="Arial" w:cs="Arial"/>
          <w:sz w:val="20"/>
          <w:szCs w:val="20"/>
        </w:rPr>
        <w:t xml:space="preserve">            </w:t>
      </w:r>
      <w:r w:rsidR="00CF2DC1">
        <w:rPr>
          <w:rFonts w:ascii="Arial" w:eastAsia="Arial" w:hAnsi="Arial" w:cs="Arial"/>
          <w:sz w:val="20"/>
          <w:szCs w:val="20"/>
        </w:rPr>
        <w:t xml:space="preserve">       </w:t>
      </w:r>
      <w:r w:rsidR="004A72FA" w:rsidRPr="005377F6">
        <w:rPr>
          <w:rFonts w:ascii="Arial" w:eastAsia="Arial" w:hAnsi="Arial" w:cs="Arial"/>
          <w:sz w:val="20"/>
          <w:szCs w:val="20"/>
        </w:rPr>
        <w:t xml:space="preserve">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Saum </w:t>
      </w:r>
      <w:r w:rsidR="004A72FA">
        <w:rPr>
          <w:rFonts w:ascii="Arial" w:eastAsia="Arial" w:hAnsi="Arial" w:cs="Arial"/>
          <w:sz w:val="20"/>
          <w:szCs w:val="20"/>
        </w:rPr>
        <w:t>T</w:t>
      </w:r>
      <w:r w:rsidR="004A72FA" w:rsidRPr="005377F6">
        <w:rPr>
          <w:rFonts w:ascii="Arial" w:eastAsia="Arial" w:hAnsi="Arial" w:cs="Arial"/>
          <w:sz w:val="20"/>
          <w:szCs w:val="20"/>
        </w:rPr>
        <w:t xml:space="preserve">oj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4A72FA" w:rsidRPr="005377F6">
        <w:rPr>
          <w:rFonts w:ascii="Arial" w:eastAsia="Arial" w:hAnsi="Arial" w:cs="Arial"/>
          <w:sz w:val="20"/>
          <w:szCs w:val="20"/>
        </w:rPr>
        <w:sym w:font="Wingdings 2" w:char="F0A3"/>
      </w:r>
      <w:r w:rsidR="004A72FA" w:rsidRPr="005377F6">
        <w:rPr>
          <w:rFonts w:ascii="Arial" w:eastAsia="Arial" w:hAnsi="Arial" w:cs="Arial"/>
          <w:sz w:val="20"/>
          <w:szCs w:val="20"/>
        </w:rPr>
        <w:t xml:space="preserve"> Ze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 xml:space="preserve">auv    </w:t>
      </w:r>
      <w:r w:rsidR="00813801">
        <w:rPr>
          <w:noProof/>
        </w:rPr>
        <w:drawing>
          <wp:inline distT="0" distB="0" distL="0" distR="0" wp14:anchorId="30658FBB" wp14:editId="4347D565">
            <wp:extent cx="151130" cy="117475"/>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4A72FA" w:rsidRPr="005377F6">
        <w:rPr>
          <w:rFonts w:ascii="Arial" w:eastAsia="Arial" w:hAnsi="Arial" w:cs="Arial"/>
          <w:sz w:val="20"/>
          <w:szCs w:val="20"/>
        </w:rPr>
        <w:t xml:space="preserve">Hauv </w:t>
      </w:r>
      <w:r w:rsidR="004A72FA">
        <w:rPr>
          <w:rFonts w:ascii="Arial" w:eastAsia="Arial" w:hAnsi="Arial" w:cs="Arial"/>
          <w:sz w:val="20"/>
          <w:szCs w:val="20"/>
        </w:rPr>
        <w:t>Q</w:t>
      </w:r>
      <w:r w:rsidR="004A72FA" w:rsidRPr="005377F6">
        <w:rPr>
          <w:rFonts w:ascii="Arial" w:eastAsia="Arial" w:hAnsi="Arial" w:cs="Arial"/>
          <w:sz w:val="20"/>
          <w:szCs w:val="20"/>
        </w:rPr>
        <w:t xml:space="preserve">ab </w:t>
      </w:r>
      <w:r w:rsidR="004A72FA">
        <w:rPr>
          <w:rFonts w:ascii="Arial" w:eastAsia="Arial" w:hAnsi="Arial" w:cs="Arial"/>
          <w:sz w:val="20"/>
          <w:szCs w:val="20"/>
        </w:rPr>
        <w:t>T</w:t>
      </w:r>
      <w:r w:rsidR="004A72FA" w:rsidRPr="005377F6">
        <w:rPr>
          <w:rFonts w:ascii="Arial" w:eastAsia="Arial" w:hAnsi="Arial" w:cs="Arial"/>
          <w:sz w:val="20"/>
          <w:szCs w:val="20"/>
        </w:rPr>
        <w:t xml:space="preserve">us </w:t>
      </w:r>
      <w:r w:rsidR="004A72FA">
        <w:rPr>
          <w:rFonts w:ascii="Arial" w:eastAsia="Arial" w:hAnsi="Arial" w:cs="Arial"/>
          <w:sz w:val="20"/>
          <w:szCs w:val="20"/>
        </w:rPr>
        <w:t>Q</w:t>
      </w:r>
      <w:r w:rsidR="004A72FA" w:rsidRPr="005377F6">
        <w:rPr>
          <w:rFonts w:ascii="Arial" w:eastAsia="Arial" w:hAnsi="Arial" w:cs="Arial"/>
          <w:sz w:val="20"/>
          <w:szCs w:val="20"/>
        </w:rPr>
        <w:t>auv</w:t>
      </w:r>
    </w:p>
    <w:p w14:paraId="352014AD" w14:textId="58FC00A7" w:rsidR="004A72FA" w:rsidRPr="00950FA2" w:rsidRDefault="004A72FA" w:rsidP="004A72FA">
      <w:pPr>
        <w:rPr>
          <w:rFonts w:ascii="Arial" w:eastAsia="Arial" w:hAnsi="Arial" w:cs="Arial"/>
          <w:b/>
          <w:bCs/>
          <w:sz w:val="20"/>
          <w:szCs w:val="20"/>
          <w:cs/>
        </w:rPr>
      </w:pPr>
      <w:r w:rsidRPr="005377F6">
        <w:rPr>
          <w:rFonts w:ascii="Arial" w:eastAsia="Arial" w:hAnsi="Arial" w:cs="Arial"/>
          <w:b/>
          <w:bCs/>
          <w:sz w:val="20"/>
          <w:szCs w:val="20"/>
        </w:rPr>
        <w:t>Txheeb Lwm Txoj Kev Soj Ntsuam</w:t>
      </w:r>
      <w:r>
        <w:rPr>
          <w:rFonts w:ascii="Arial" w:eastAsia="Arial" w:hAnsi="Arial" w:cs="Arial"/>
          <w:b/>
          <w:bCs/>
          <w:sz w:val="20"/>
          <w:szCs w:val="20"/>
        </w:rPr>
        <w:t xml:space="preserve"> California (California Alternative Asses</w:t>
      </w:r>
      <w:ins w:id="100" w:author="Fong RERHANG" w:date="2021-06-07T14:55:00Z">
        <w:r w:rsidR="004B0F8E">
          <w:rPr>
            <w:rFonts w:ascii="Arial" w:eastAsia="Arial" w:hAnsi="Arial" w:cs="Arial"/>
            <w:b/>
            <w:bCs/>
            <w:sz w:val="20"/>
            <w:szCs w:val="20"/>
          </w:rPr>
          <w:t>s</w:t>
        </w:r>
      </w:ins>
      <w:r>
        <w:rPr>
          <w:rFonts w:ascii="Arial" w:eastAsia="Arial" w:hAnsi="Arial" w:cs="Arial"/>
          <w:b/>
          <w:bCs/>
          <w:sz w:val="20"/>
          <w:szCs w:val="20"/>
        </w:rPr>
        <w:t>ments</w:t>
      </w:r>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r w:rsidR="00950FA2">
        <w:rPr>
          <w:rFonts w:ascii="Arial" w:eastAsia="Arial" w:hAnsi="Arial" w:cs="Arial"/>
          <w:b/>
          <w:bCs/>
          <w:sz w:val="20"/>
          <w:szCs w:val="20"/>
        </w:rPr>
        <w:t xml:space="preserve">                                               </w:t>
      </w:r>
      <w:r>
        <w:rPr>
          <w:noProof/>
        </w:rPr>
        <w:drawing>
          <wp:inline distT="0" distB="0" distL="0" distR="0" wp14:anchorId="1645CA4D" wp14:editId="0E6EB8DA">
            <wp:extent cx="151130" cy="1174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sidR="004F43F5">
        <w:rPr>
          <w:rFonts w:ascii="Arial" w:eastAsia="Arial" w:hAnsi="Arial" w:cs="Arial"/>
          <w:sz w:val="20"/>
          <w:szCs w:val="20"/>
        </w:rPr>
        <w:t xml:space="preserve"> Tsis Tau</w:t>
      </w:r>
      <w:r w:rsidR="00950FA2">
        <w:rPr>
          <w:rFonts w:ascii="Arial" w:eastAsia="Arial" w:hAnsi="Arial" w:cs="Arial"/>
          <w:b/>
          <w:bCs/>
          <w:sz w:val="20"/>
          <w:szCs w:val="20"/>
        </w:rPr>
        <w:t xml:space="preserve">                                                                                                                                                                           </w:t>
      </w:r>
      <w:r>
        <w:rPr>
          <w:rFonts w:ascii="Arial" w:eastAsia="Arial" w:hAnsi="Arial" w:cs="Arial"/>
          <w:sz w:val="20"/>
          <w:szCs w:val="20"/>
        </w:rPr>
        <w:t xml:space="preserve">Kev Siv Ntawv </w:t>
      </w:r>
      <w:r w:rsidRPr="005377F6">
        <w:rPr>
          <w:rFonts w:ascii="Arial" w:eastAsia="Arial" w:hAnsi="Arial" w:cs="Arial"/>
          <w:sz w:val="20"/>
          <w:szCs w:val="20"/>
        </w:rPr>
        <w:t>As</w:t>
      </w:r>
      <w:r w:rsidR="00813801">
        <w:rPr>
          <w:rFonts w:ascii="Arial" w:eastAsia="Arial" w:hAnsi="Arial" w:cs="Arial"/>
          <w:sz w:val="20"/>
          <w:szCs w:val="20"/>
        </w:rPr>
        <w:t xml:space="preserve"> </w:t>
      </w:r>
      <w:r w:rsidRPr="005377F6">
        <w:rPr>
          <w:rFonts w:ascii="Arial" w:eastAsia="Arial" w:hAnsi="Arial" w:cs="Arial"/>
          <w:sz w:val="20"/>
          <w:szCs w:val="20"/>
        </w:rPr>
        <w:t xml:space="preserve">kiv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Pr>
          <w:rFonts w:ascii="Arial" w:hAnsi="Arial" w:cs="Arial"/>
          <w:noProof/>
          <w:sz w:val="20"/>
          <w:szCs w:val="20"/>
        </w:rPr>
        <w:drawing>
          <wp:inline distT="0" distB="0" distL="0" distR="0" wp14:anchorId="48B6449C" wp14:editId="1372DE1B">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r>
        <w:rPr>
          <w:rFonts w:ascii="Arial" w:eastAsia="Arial" w:hAnsi="Arial" w:cs="Arial"/>
          <w:sz w:val="20"/>
          <w:szCs w:val="20"/>
        </w:rPr>
        <w:t xml:space="preserve">Txwv Txiav kev </w:t>
      </w:r>
      <w:r w:rsidRPr="005377F6">
        <w:rPr>
          <w:rFonts w:ascii="Arial" w:eastAsia="Arial" w:hAnsi="Arial" w:cs="Arial"/>
          <w:sz w:val="20"/>
          <w:szCs w:val="20"/>
        </w:rPr>
        <w:t>Nkag Siab</w:t>
      </w:r>
      <w:r w:rsidR="009C61B1">
        <w:rPr>
          <w:rFonts w:ascii="Arial" w:eastAsia="Arial" w:hAnsi="Arial" w:cs="Arial"/>
          <w:sz w:val="20"/>
          <w:szCs w:val="20"/>
        </w:rPr>
        <w:t xml:space="preserve"> </w:t>
      </w:r>
      <w:r w:rsidR="00362289">
        <w:rPr>
          <w:rFonts w:ascii="Arial" w:eastAsia="Arial" w:hAnsi="Arial" w:cs="Arial"/>
          <w:sz w:val="20"/>
          <w:szCs w:val="20"/>
        </w:rPr>
        <w:t xml:space="preserve">       </w:t>
      </w:r>
      <w:r w:rsidRPr="005377F6">
        <w:rPr>
          <w:rFonts w:ascii="Arial" w:eastAsia="Arial" w:hAnsi="Arial" w:cs="Arial"/>
          <w:sz w:val="20"/>
          <w:szCs w:val="20"/>
        </w:rPr>
        <w:t xml:space="preserve">Kev </w:t>
      </w:r>
      <w:r>
        <w:rPr>
          <w:rFonts w:ascii="Arial" w:eastAsia="Arial" w:hAnsi="Arial" w:cs="Arial"/>
          <w:sz w:val="20"/>
          <w:szCs w:val="20"/>
        </w:rPr>
        <w:t>U</w:t>
      </w:r>
      <w:r w:rsidRPr="005377F6">
        <w:rPr>
          <w:rFonts w:ascii="Arial" w:eastAsia="Arial" w:hAnsi="Arial" w:cs="Arial"/>
          <w:sz w:val="20"/>
          <w:szCs w:val="20"/>
        </w:rPr>
        <w:t xml:space="preserve">a </w:t>
      </w:r>
      <w:r>
        <w:rPr>
          <w:rFonts w:ascii="Arial" w:eastAsia="Arial" w:hAnsi="Arial" w:cs="Arial"/>
          <w:sz w:val="20"/>
          <w:szCs w:val="20"/>
        </w:rPr>
        <w:t>L</w:t>
      </w:r>
      <w:r w:rsidRPr="005377F6">
        <w:rPr>
          <w:rFonts w:ascii="Arial" w:eastAsia="Arial" w:hAnsi="Arial" w:cs="Arial"/>
          <w:sz w:val="20"/>
          <w:szCs w:val="20"/>
        </w:rPr>
        <w:t xml:space="preserve">ej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38BF6596" wp14:editId="21A8F2AD">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Lub Hauv Paus Kev Nkag Siab   </w:t>
      </w:r>
      <w:r>
        <w:rPr>
          <w:rFonts w:ascii="Arial" w:eastAsia="Arial" w:hAnsi="Arial" w:cs="Arial"/>
          <w:sz w:val="20"/>
          <w:szCs w:val="20"/>
        </w:rPr>
        <w:t xml:space="preserve">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r w:rsidR="00362289">
        <w:rPr>
          <w:rFonts w:ascii="Arial" w:eastAsia="Arial" w:hAnsi="Arial" w:cs="Arial"/>
          <w:sz w:val="20"/>
          <w:szCs w:val="20"/>
        </w:rPr>
        <w:t xml:space="preserve">          </w:t>
      </w:r>
      <w:r w:rsidRPr="005377F6">
        <w:rPr>
          <w:rFonts w:ascii="Arial" w:eastAsia="Arial" w:hAnsi="Arial" w:cs="Arial"/>
          <w:sz w:val="20"/>
          <w:szCs w:val="20"/>
        </w:rPr>
        <w:t>Kev Tshawb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2AC60658" w14:textId="713F14FB" w:rsidR="004A72FA" w:rsidRPr="00127664" w:rsidRDefault="004B0F8E" w:rsidP="004A72FA">
      <w:pPr>
        <w:rPr>
          <w:rFonts w:ascii="Arial" w:eastAsia="Arial" w:hAnsi="Arial" w:cs="Arial"/>
          <w:b/>
          <w:bCs/>
          <w:sz w:val="20"/>
          <w:szCs w:val="20"/>
        </w:rPr>
      </w:pPr>
      <w:ins w:id="101" w:author="Fong RERHANG" w:date="2021-06-07T14:56:00Z">
        <w:r>
          <w:rPr>
            <w:rFonts w:ascii="Arial" w:eastAsia="Arial" w:hAnsi="Arial" w:cs="Arial"/>
            <w:b/>
            <w:bCs/>
            <w:sz w:val="20"/>
            <w:szCs w:val="20"/>
          </w:rPr>
          <w:t xml:space="preserve">Xeem Kev </w:t>
        </w:r>
      </w:ins>
      <w:r w:rsidR="004A72FA" w:rsidRPr="00127664">
        <w:rPr>
          <w:rFonts w:ascii="Arial" w:eastAsia="Arial" w:hAnsi="Arial" w:cs="Arial"/>
          <w:b/>
          <w:bCs/>
          <w:sz w:val="20"/>
          <w:szCs w:val="20"/>
        </w:rPr>
        <w:t xml:space="preserve">Txhim Kho </w:t>
      </w:r>
      <w:ins w:id="102" w:author="Fong RERHANG" w:date="2021-06-07T14:57:00Z">
        <w:r>
          <w:rPr>
            <w:rFonts w:ascii="Arial" w:eastAsia="Arial" w:hAnsi="Arial" w:cs="Arial"/>
            <w:b/>
            <w:bCs/>
            <w:sz w:val="20"/>
            <w:szCs w:val="20"/>
          </w:rPr>
          <w:t>Lus</w:t>
        </w:r>
      </w:ins>
      <w:del w:id="103" w:author="Fong RERHANG" w:date="2021-06-07T14:57:00Z">
        <w:r w:rsidR="004A72FA" w:rsidRPr="00127664" w:rsidDel="004B0F8E">
          <w:rPr>
            <w:rFonts w:ascii="Arial" w:eastAsia="Arial" w:hAnsi="Arial" w:cs="Arial"/>
            <w:b/>
            <w:bCs/>
            <w:sz w:val="20"/>
            <w:szCs w:val="20"/>
          </w:rPr>
          <w:delText>Kev Xeem Ntawm</w:delText>
        </w:r>
      </w:del>
      <w:r w:rsidR="004A72FA" w:rsidRPr="00127664">
        <w:rPr>
          <w:rFonts w:ascii="Arial" w:eastAsia="Arial" w:hAnsi="Arial" w:cs="Arial"/>
          <w:b/>
          <w:bCs/>
          <w:sz w:val="20"/>
          <w:szCs w:val="20"/>
        </w:rPr>
        <w:t xml:space="preserve"> As</w:t>
      </w:r>
      <w:r w:rsidR="005E1116">
        <w:rPr>
          <w:rFonts w:ascii="Arial" w:eastAsia="Arial" w:hAnsi="Arial" w:cs="Arial"/>
          <w:b/>
          <w:bCs/>
          <w:sz w:val="20"/>
          <w:szCs w:val="20"/>
        </w:rPr>
        <w:t>K</w:t>
      </w:r>
      <w:r w:rsidR="004A72FA" w:rsidRPr="00127664">
        <w:rPr>
          <w:rFonts w:ascii="Arial" w:eastAsia="Arial" w:hAnsi="Arial" w:cs="Arial"/>
          <w:b/>
          <w:bCs/>
          <w:sz w:val="20"/>
          <w:szCs w:val="20"/>
        </w:rPr>
        <w:t>iv (</w:t>
      </w:r>
      <w:r w:rsidR="004A72FA">
        <w:rPr>
          <w:rFonts w:ascii="Arial" w:eastAsia="Arial" w:hAnsi="Arial" w:cs="Arial"/>
          <w:b/>
          <w:bCs/>
          <w:sz w:val="20"/>
          <w:szCs w:val="20"/>
        </w:rPr>
        <w:t xml:space="preserve">Cov </w:t>
      </w:r>
      <w:r w:rsidR="004A72FA" w:rsidRPr="00127664">
        <w:rPr>
          <w:rFonts w:ascii="Arial" w:eastAsia="Arial" w:hAnsi="Arial" w:cs="Arial"/>
          <w:b/>
          <w:bCs/>
          <w:sz w:val="20"/>
          <w:szCs w:val="20"/>
        </w:rPr>
        <w:t>Neeg Kawm Lus As</w:t>
      </w:r>
      <w:ins w:id="104" w:author="Fong RERHANG" w:date="2021-06-07T14:57:00Z">
        <w:r>
          <w:rPr>
            <w:rFonts w:ascii="Arial" w:eastAsia="Arial" w:hAnsi="Arial" w:cs="Arial"/>
            <w:b/>
            <w:bCs/>
            <w:sz w:val="20"/>
            <w:szCs w:val="20"/>
          </w:rPr>
          <w:t>k</w:t>
        </w:r>
      </w:ins>
      <w:del w:id="105" w:author="Fong RERHANG" w:date="2021-06-07T14:57:00Z">
        <w:r w:rsidR="005E1116" w:rsidDel="004B0F8E">
          <w:rPr>
            <w:rFonts w:ascii="Arial" w:eastAsia="Arial" w:hAnsi="Arial" w:cs="Arial"/>
            <w:b/>
            <w:bCs/>
            <w:sz w:val="20"/>
            <w:szCs w:val="20"/>
          </w:rPr>
          <w:delText>K</w:delText>
        </w:r>
      </w:del>
      <w:r w:rsidR="004A72FA" w:rsidRPr="00127664">
        <w:rPr>
          <w:rFonts w:ascii="Arial" w:eastAsia="Arial" w:hAnsi="Arial" w:cs="Arial"/>
          <w:b/>
          <w:bCs/>
          <w:sz w:val="20"/>
          <w:szCs w:val="20"/>
        </w:rPr>
        <w:t>iv Xwb)</w:t>
      </w:r>
    </w:p>
    <w:p w14:paraId="342AC547" w14:textId="26AB8046" w:rsidR="004A72FA" w:rsidRPr="00CE330D" w:rsidRDefault="004A72FA" w:rsidP="004A72FA">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r w:rsidR="00CE330D">
        <w:rPr>
          <w:rFonts w:ascii="Arial" w:eastAsia="Arial" w:hAnsi="Arial" w:cs="Arial"/>
          <w:b/>
          <w:bCs/>
          <w:sz w:val="20"/>
          <w:szCs w:val="20"/>
        </w:rPr>
        <w:t xml:space="preserve">                                                                                                                                                                         </w:t>
      </w:r>
      <w:r w:rsidR="00724384">
        <w:rPr>
          <w:rFonts w:ascii="Arial" w:hAnsi="Arial" w:cs="Arial"/>
          <w:noProof/>
          <w:sz w:val="20"/>
          <w:szCs w:val="20"/>
        </w:rPr>
        <w:drawing>
          <wp:inline distT="0" distB="0" distL="0" distR="0" wp14:anchorId="1F432E0D" wp14:editId="60FB20F5">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sidR="00CE330D">
        <w:rPr>
          <w:rFonts w:ascii="Arial" w:eastAsia="Arial" w:hAnsi="Arial" w:cs="Arial"/>
          <w:b/>
          <w:bCs/>
          <w:sz w:val="20"/>
          <w:szCs w:val="20"/>
        </w:rPr>
        <w:t xml:space="preserve">                                                                                                                                                                                     </w:t>
      </w:r>
      <w:r w:rsidRPr="00127664">
        <w:rPr>
          <w:rFonts w:ascii="Arial" w:eastAsia="Arial" w:hAnsi="Arial" w:cs="Arial"/>
          <w:sz w:val="20"/>
          <w:szCs w:val="20"/>
        </w:rPr>
        <w:lastRenderedPageBreak/>
        <w:t xml:space="preserve">Xam Tag Nrho Cov </w:t>
      </w:r>
      <w:r>
        <w:rPr>
          <w:rFonts w:ascii="Arial" w:eastAsia="Arial" w:hAnsi="Arial" w:cs="Arial"/>
          <w:sz w:val="20"/>
          <w:szCs w:val="20"/>
        </w:rPr>
        <w:t>Q</w:t>
      </w:r>
      <w:r w:rsidRPr="00127664">
        <w:rPr>
          <w:rFonts w:ascii="Arial" w:eastAsia="Arial" w:hAnsi="Arial" w:cs="Arial"/>
          <w:sz w:val="20"/>
          <w:szCs w:val="20"/>
        </w:rPr>
        <w:t xml:space="preserve">hab </w:t>
      </w:r>
      <w:r>
        <w:rPr>
          <w:rFonts w:ascii="Arial" w:eastAsia="Arial" w:hAnsi="Arial" w:cs="Arial"/>
          <w:sz w:val="20"/>
          <w:szCs w:val="20"/>
        </w:rPr>
        <w:t>N</w:t>
      </w:r>
      <w:r w:rsidRPr="00127664">
        <w:rPr>
          <w:rFonts w:ascii="Arial" w:eastAsia="Arial" w:hAnsi="Arial" w:cs="Arial"/>
          <w:sz w:val="20"/>
          <w:szCs w:val="20"/>
        </w:rPr>
        <w:t>ia:</w:t>
      </w:r>
      <w:r w:rsidR="00F71230" w:rsidRPr="00F71230">
        <w:rPr>
          <w:rFonts w:ascii="Arial" w:eastAsia="Arial" w:hAnsi="Arial" w:cs="Arial"/>
          <w:i/>
          <w:iCs/>
          <w:sz w:val="20"/>
          <w:szCs w:val="20"/>
          <w:u w:val="single"/>
        </w:rPr>
        <w:t>1455</w:t>
      </w:r>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Q</w:t>
      </w:r>
      <w:r w:rsidR="00EE1E59">
        <w:rPr>
          <w:rFonts w:ascii="Arial" w:eastAsia="Arial" w:hAnsi="Arial" w:cs="Arial"/>
          <w:sz w:val="20"/>
          <w:szCs w:val="20"/>
        </w:rPr>
        <w:t>i</w:t>
      </w:r>
      <w:r w:rsidRPr="00127664">
        <w:rPr>
          <w:rFonts w:ascii="Arial" w:eastAsia="Arial" w:hAnsi="Arial" w:cs="Arial"/>
          <w:sz w:val="20"/>
          <w:szCs w:val="20"/>
        </w:rPr>
        <w:t xml:space="preserve">b Kawm </w:t>
      </w:r>
      <w:r>
        <w:rPr>
          <w:rFonts w:ascii="Arial" w:eastAsia="Arial" w:hAnsi="Arial" w:cs="Arial"/>
          <w:sz w:val="20"/>
          <w:szCs w:val="20"/>
        </w:rPr>
        <w:t>Tag Nrho</w:t>
      </w:r>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Qhov </w:t>
      </w:r>
      <w:r>
        <w:rPr>
          <w:rFonts w:ascii="Arial" w:eastAsia="Arial" w:hAnsi="Arial" w:cs="Arial"/>
          <w:sz w:val="20"/>
          <w:szCs w:val="20"/>
        </w:rPr>
        <w:t>N</w:t>
      </w:r>
      <w:r w:rsidRPr="00127664">
        <w:rPr>
          <w:rFonts w:ascii="Arial" w:eastAsia="Arial" w:hAnsi="Arial" w:cs="Arial"/>
          <w:sz w:val="20"/>
          <w:szCs w:val="20"/>
        </w:rPr>
        <w:t xml:space="preserve">cauj </w:t>
      </w:r>
      <w:r>
        <w:rPr>
          <w:rFonts w:ascii="Arial" w:eastAsia="Arial" w:hAnsi="Arial" w:cs="Arial"/>
          <w:sz w:val="20"/>
          <w:szCs w:val="20"/>
        </w:rPr>
        <w:t>H</w:t>
      </w:r>
      <w:r w:rsidRPr="00127664">
        <w:rPr>
          <w:rFonts w:ascii="Arial" w:eastAsia="Arial" w:hAnsi="Arial" w:cs="Arial"/>
          <w:sz w:val="20"/>
          <w:szCs w:val="20"/>
        </w:rPr>
        <w:t xml:space="preserve">ais </w:t>
      </w:r>
      <w:r>
        <w:rPr>
          <w:rFonts w:ascii="Arial" w:eastAsia="Arial" w:hAnsi="Arial" w:cs="Arial"/>
          <w:sz w:val="20"/>
          <w:szCs w:val="20"/>
        </w:rPr>
        <w:t>L</w:t>
      </w:r>
      <w:r w:rsidRPr="00127664">
        <w:rPr>
          <w:rFonts w:ascii="Arial" w:eastAsia="Arial" w:hAnsi="Arial" w:cs="Arial"/>
          <w:sz w:val="20"/>
          <w:szCs w:val="20"/>
        </w:rPr>
        <w:t xml:space="preserve">us Cov </w:t>
      </w:r>
      <w:r>
        <w:rPr>
          <w:rFonts w:ascii="Arial" w:eastAsia="Arial" w:hAnsi="Arial" w:cs="Arial"/>
          <w:sz w:val="20"/>
          <w:szCs w:val="20"/>
        </w:rPr>
        <w:t>Q</w:t>
      </w:r>
      <w:r w:rsidRPr="00127664">
        <w:rPr>
          <w:rFonts w:ascii="Arial" w:eastAsia="Arial" w:hAnsi="Arial" w:cs="Arial"/>
          <w:sz w:val="20"/>
          <w:szCs w:val="20"/>
        </w:rPr>
        <w:t xml:space="preserve">hab </w:t>
      </w:r>
      <w:r w:rsidR="00EE1E59">
        <w:rPr>
          <w:rFonts w:ascii="Arial" w:eastAsia="Arial" w:hAnsi="Arial" w:cs="Arial"/>
          <w:sz w:val="20"/>
          <w:szCs w:val="20"/>
        </w:rPr>
        <w:t>n</w:t>
      </w:r>
      <w:r w:rsidRPr="00127664">
        <w:rPr>
          <w:rFonts w:ascii="Arial" w:eastAsia="Arial" w:hAnsi="Arial" w:cs="Arial"/>
          <w:sz w:val="20"/>
          <w:szCs w:val="20"/>
        </w:rPr>
        <w:t>ia/</w:t>
      </w:r>
      <w:r w:rsidRPr="0084080B">
        <w:rPr>
          <w:rFonts w:ascii="Arial" w:eastAsia="Arial" w:hAnsi="Arial" w:cs="Arial"/>
          <w:sz w:val="20"/>
          <w:szCs w:val="20"/>
        </w:rPr>
        <w:t>Qib:</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sidR="0084080B">
        <w:rPr>
          <w:rFonts w:ascii="Arial" w:eastAsia="Arial" w:hAnsi="Arial" w:cs="Arial"/>
          <w:sz w:val="20"/>
          <w:szCs w:val="20"/>
        </w:rPr>
        <w:t xml:space="preserve">   </w:t>
      </w:r>
      <w:r w:rsidR="00E65300">
        <w:rPr>
          <w:rFonts w:ascii="Arial" w:eastAsia="Arial" w:hAnsi="Arial" w:cs="Arial"/>
          <w:sz w:val="20"/>
          <w:szCs w:val="20"/>
        </w:rPr>
        <w:t xml:space="preserve">             </w:t>
      </w:r>
      <w:r w:rsidR="0084080B">
        <w:rPr>
          <w:rFonts w:ascii="Arial" w:eastAsia="Arial" w:hAnsi="Arial" w:cs="Arial"/>
          <w:sz w:val="20"/>
          <w:szCs w:val="20"/>
        </w:rPr>
        <w:t xml:space="preserve">           </w:t>
      </w:r>
      <w:r w:rsidRPr="00127664">
        <w:rPr>
          <w:rFonts w:ascii="Arial" w:eastAsia="Arial" w:hAnsi="Arial" w:cs="Arial"/>
          <w:sz w:val="20"/>
          <w:szCs w:val="20"/>
        </w:rPr>
        <w:t xml:space="preserve">Kev Sau Ntawv Cov </w:t>
      </w:r>
      <w:r>
        <w:rPr>
          <w:rFonts w:ascii="Arial" w:eastAsia="Arial" w:hAnsi="Arial" w:cs="Arial"/>
          <w:sz w:val="20"/>
          <w:szCs w:val="20"/>
        </w:rPr>
        <w:t>Q</w:t>
      </w:r>
      <w:r w:rsidRPr="00127664">
        <w:rPr>
          <w:rFonts w:ascii="Arial" w:eastAsia="Arial" w:hAnsi="Arial" w:cs="Arial"/>
          <w:sz w:val="20"/>
          <w:szCs w:val="20"/>
        </w:rPr>
        <w:t xml:space="preserve">hab </w:t>
      </w:r>
      <w:r>
        <w:rPr>
          <w:rFonts w:ascii="Arial" w:eastAsia="Arial" w:hAnsi="Arial" w:cs="Arial"/>
          <w:sz w:val="20"/>
          <w:szCs w:val="20"/>
        </w:rPr>
        <w:t>N</w:t>
      </w:r>
      <w:r w:rsidRPr="00127664">
        <w:rPr>
          <w:rFonts w:ascii="Arial" w:eastAsia="Arial" w:hAnsi="Arial" w:cs="Arial"/>
          <w:sz w:val="20"/>
          <w:szCs w:val="20"/>
        </w:rPr>
        <w:t>ia/</w:t>
      </w:r>
      <w:r>
        <w:rPr>
          <w:rFonts w:ascii="Arial" w:eastAsia="Arial" w:hAnsi="Arial" w:cs="Arial"/>
          <w:sz w:val="20"/>
          <w:szCs w:val="20"/>
        </w:rPr>
        <w:t>Qib</w:t>
      </w:r>
      <w:r w:rsidRPr="00246E97">
        <w:rPr>
          <w:rFonts w:ascii="Arial" w:eastAsia="Arial" w:hAnsi="Arial" w:cs="Arial"/>
          <w:i/>
          <w:iCs/>
          <w:sz w:val="20"/>
          <w:szCs w:val="20"/>
        </w:rPr>
        <w:t>:</w:t>
      </w:r>
    </w:p>
    <w:p w14:paraId="67DF0CFB" w14:textId="3D9BAC32" w:rsidR="004A72FA" w:rsidRPr="00127664" w:rsidRDefault="004A72FA" w:rsidP="004A72FA">
      <w:pPr>
        <w:rPr>
          <w:rFonts w:ascii="Arial" w:eastAsia="Arial" w:hAnsi="Arial" w:cs="Arial"/>
          <w:sz w:val="20"/>
          <w:szCs w:val="20"/>
          <w:u w:val="single"/>
        </w:rPr>
      </w:pPr>
      <w:r w:rsidRPr="00127664">
        <w:rPr>
          <w:rFonts w:ascii="Arial" w:eastAsia="Arial" w:hAnsi="Arial" w:cs="Arial"/>
          <w:sz w:val="20"/>
          <w:szCs w:val="20"/>
        </w:rPr>
        <w:t xml:space="preserve">Mloog: </w:t>
      </w:r>
      <w:del w:id="106" w:author="Fong RERHANG" w:date="2021-06-07T15:00:00Z">
        <w:r w:rsidR="009F6C52" w:rsidRPr="009F6C52" w:rsidDel="004B0F8E">
          <w:rPr>
            <w:rFonts w:ascii="Arial" w:eastAsia="Arial" w:hAnsi="Arial" w:cs="Arial"/>
            <w:i/>
            <w:iCs/>
            <w:sz w:val="20"/>
            <w:szCs w:val="20"/>
            <w:u w:val="single"/>
          </w:rPr>
          <w:delText>Qee Yam Twg</w:delText>
        </w:r>
      </w:del>
      <w:ins w:id="107" w:author="Fong RERHANG" w:date="2021-06-07T14:59:00Z">
        <w:r w:rsidR="004B0F8E">
          <w:rPr>
            <w:rFonts w:ascii="Arial" w:eastAsia="Arial" w:hAnsi="Arial" w:cs="Arial"/>
            <w:i/>
            <w:iCs/>
            <w:sz w:val="20"/>
            <w:szCs w:val="20"/>
            <w:u w:val="single"/>
          </w:rPr>
          <w:t xml:space="preserve">Tau </w:t>
        </w:r>
      </w:ins>
      <w:ins w:id="108" w:author="Fong RERHANG" w:date="2021-06-07T15:00:00Z">
        <w:r w:rsidR="004B0F8E">
          <w:rPr>
            <w:rFonts w:ascii="Arial" w:eastAsia="Arial" w:hAnsi="Arial" w:cs="Arial"/>
            <w:i/>
            <w:iCs/>
            <w:sz w:val="20"/>
            <w:szCs w:val="20"/>
            <w:u w:val="single"/>
          </w:rPr>
          <w:t>Me Ntsi</w:t>
        </w:r>
      </w:ins>
      <w:r w:rsidR="009F6C52" w:rsidRPr="009F6C52">
        <w:rPr>
          <w:rFonts w:ascii="Arial" w:eastAsia="Arial" w:hAnsi="Arial" w:cs="Arial"/>
          <w:i/>
          <w:iCs/>
          <w:sz w:val="20"/>
          <w:szCs w:val="20"/>
          <w:u w:val="single"/>
        </w:rPr>
        <w:t>/Nruab Nrab</w:t>
      </w:r>
      <w:r w:rsidR="0084080B">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Hais:</w:t>
      </w:r>
      <w:r w:rsidR="00847BDA">
        <w:rPr>
          <w:rFonts w:ascii="Arial" w:eastAsia="Arial" w:hAnsi="Arial" w:cs="Arial"/>
          <w:sz w:val="20"/>
          <w:szCs w:val="20"/>
        </w:rPr>
        <w:t xml:space="preserve"> </w:t>
      </w:r>
      <w:r w:rsidR="00013CDE" w:rsidRPr="00013CDE">
        <w:rPr>
          <w:rFonts w:ascii="Arial" w:eastAsia="Arial" w:hAnsi="Arial" w:cs="Arial"/>
          <w:i/>
          <w:iCs/>
          <w:sz w:val="20"/>
          <w:szCs w:val="20"/>
          <w:u w:val="single"/>
        </w:rPr>
        <w:t>Kev Tsim Kho Zoo</w:t>
      </w:r>
      <w:r w:rsidR="00847BDA">
        <w:rPr>
          <w:rFonts w:ascii="Arial" w:eastAsia="Arial" w:hAnsi="Arial" w:cs="Arial"/>
          <w:sz w:val="20"/>
          <w:szCs w:val="20"/>
        </w:rPr>
        <w:t xml:space="preserve">    </w:t>
      </w:r>
      <w:r w:rsidR="0084080B">
        <w:rPr>
          <w:rFonts w:ascii="Arial" w:eastAsia="Arial" w:hAnsi="Arial" w:cs="Arial"/>
          <w:sz w:val="20"/>
          <w:szCs w:val="20"/>
        </w:rPr>
        <w:t xml:space="preserve">                   </w:t>
      </w:r>
      <w:r w:rsidR="00847BDA">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Nyeem:</w:t>
      </w:r>
      <w:r>
        <w:rPr>
          <w:rFonts w:ascii="Arial" w:eastAsia="Arial" w:hAnsi="Arial" w:cs="Arial"/>
          <w:sz w:val="20"/>
          <w:szCs w:val="20"/>
        </w:rPr>
        <w:t xml:space="preserve">  </w:t>
      </w:r>
      <w:ins w:id="109" w:author="Fong RERHANG" w:date="2021-06-07T15:00:00Z">
        <w:r w:rsidR="004B0F8E">
          <w:rPr>
            <w:rFonts w:ascii="Arial" w:eastAsia="Arial" w:hAnsi="Arial" w:cs="Arial"/>
            <w:i/>
            <w:iCs/>
            <w:sz w:val="20"/>
            <w:szCs w:val="20"/>
            <w:u w:val="single"/>
          </w:rPr>
          <w:t>Tau Me Ntsi</w:t>
        </w:r>
      </w:ins>
      <w:del w:id="110" w:author="Fong RERHANG" w:date="2021-06-07T15:00:00Z">
        <w:r w:rsidR="00BF0818" w:rsidRPr="009F6C52" w:rsidDel="004B0F8E">
          <w:rPr>
            <w:rFonts w:ascii="Arial" w:eastAsia="Arial" w:hAnsi="Arial" w:cs="Arial"/>
            <w:i/>
            <w:iCs/>
            <w:sz w:val="20"/>
            <w:szCs w:val="20"/>
            <w:u w:val="single"/>
          </w:rPr>
          <w:delText>Qee Yam Twg</w:delText>
        </w:r>
      </w:del>
      <w:r w:rsidR="00BF0818" w:rsidRPr="009F6C52">
        <w:rPr>
          <w:rFonts w:ascii="Arial" w:eastAsia="Arial" w:hAnsi="Arial" w:cs="Arial"/>
          <w:i/>
          <w:iCs/>
          <w:sz w:val="20"/>
          <w:szCs w:val="20"/>
          <w:u w:val="single"/>
        </w:rPr>
        <w:t>/Nruab Nrab</w:t>
      </w:r>
      <w:r>
        <w:rPr>
          <w:rFonts w:ascii="Arial" w:eastAsia="Arial" w:hAnsi="Arial" w:cs="Arial"/>
          <w:sz w:val="20"/>
          <w:szCs w:val="20"/>
        </w:rPr>
        <w:t xml:space="preserve">                                         </w:t>
      </w:r>
      <w:r w:rsidR="00236CCB">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r w:rsidR="006C7A16" w:rsidRPr="00013CDE">
        <w:rPr>
          <w:rFonts w:ascii="Arial" w:eastAsia="Arial" w:hAnsi="Arial" w:cs="Arial"/>
          <w:i/>
          <w:iCs/>
          <w:sz w:val="20"/>
          <w:szCs w:val="20"/>
          <w:u w:val="single"/>
        </w:rPr>
        <w:t>Kev Tsim Kho Zoo</w:t>
      </w:r>
      <w:r w:rsidR="006C7A16">
        <w:rPr>
          <w:rFonts w:ascii="Arial" w:eastAsia="Arial" w:hAnsi="Arial" w:cs="Arial"/>
          <w:sz w:val="20"/>
          <w:szCs w:val="20"/>
        </w:rPr>
        <w:t xml:space="preserve">  </w:t>
      </w:r>
    </w:p>
    <w:p w14:paraId="5B2C0D20" w14:textId="4EF7A286" w:rsidR="004B0F8E" w:rsidRDefault="004A72FA" w:rsidP="00782160">
      <w:pPr>
        <w:tabs>
          <w:tab w:val="center" w:pos="5613"/>
        </w:tabs>
        <w:jc w:val="both"/>
        <w:rPr>
          <w:ins w:id="111" w:author="Fong RERHANG" w:date="2021-06-07T15:02:00Z"/>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r w:rsidRPr="00940BFE">
        <w:rPr>
          <w:rFonts w:ascii="Arial" w:eastAsia="Arial" w:hAnsi="Arial"/>
          <w:b/>
          <w:bCs/>
          <w:sz w:val="20"/>
          <w:szCs w:val="20"/>
        </w:rPr>
        <w:t>Lwm Txoj Kev Soj Ntsuam</w:t>
      </w:r>
      <w:r w:rsidRPr="00940BFE">
        <w:rPr>
          <w:rFonts w:ascii="Arial" w:eastAsia="Arial" w:hAnsi="Arial"/>
          <w:b/>
          <w:bCs/>
          <w:sz w:val="20"/>
          <w:szCs w:val="20"/>
        </w:rPr>
        <w:tab/>
      </w:r>
      <w:r w:rsidRPr="002A07E5">
        <w:rPr>
          <w:rFonts w:ascii="Arial" w:eastAsia="Arial" w:hAnsi="Arial"/>
          <w:sz w:val="20"/>
          <w:szCs w:val="20"/>
        </w:rPr>
        <w:t>Npe:</w:t>
      </w:r>
      <w:r w:rsidR="00D732F5">
        <w:rPr>
          <w:rFonts w:ascii="Arial" w:eastAsia="Arial" w:hAnsi="Arial"/>
          <w:b/>
          <w:bCs/>
          <w:sz w:val="22"/>
          <w:szCs w:val="18"/>
        </w:rPr>
        <w:t xml:space="preserve">                                                                                                                          </w:t>
      </w:r>
    </w:p>
    <w:p w14:paraId="6FC2CCB5" w14:textId="7BF53677" w:rsidR="004A72FA" w:rsidRPr="003E6B28" w:rsidRDefault="004B0F8E" w:rsidP="00782160">
      <w:pPr>
        <w:tabs>
          <w:tab w:val="center" w:pos="5613"/>
        </w:tabs>
        <w:jc w:val="both"/>
        <w:rPr>
          <w:rFonts w:ascii="Arial" w:eastAsia="Arial" w:hAnsi="Arial"/>
          <w:b/>
          <w:bCs/>
          <w:sz w:val="22"/>
          <w:szCs w:val="18"/>
        </w:rPr>
      </w:pPr>
      <w:del w:id="112" w:author="Fong RERHANG" w:date="2021-06-07T15:05:00Z">
        <w:r w:rsidDel="008F5109">
          <w:rPr>
            <w:rFonts w:ascii="Arial" w:eastAsia="Arial" w:hAnsi="Arial"/>
            <w:b/>
            <w:bCs/>
            <w:noProof/>
            <w:sz w:val="20"/>
            <w:szCs w:val="20"/>
          </w:rPr>
          <mc:AlternateContent>
            <mc:Choice Requires="wps">
              <w:drawing>
                <wp:anchor distT="0" distB="0" distL="114300" distR="114300" simplePos="0" relativeHeight="251681792" behindDoc="0" locked="0" layoutInCell="1" allowOverlap="1" wp14:anchorId="4F11446B" wp14:editId="2C6096AE">
                  <wp:simplePos x="0" y="0"/>
                  <wp:positionH relativeFrom="column">
                    <wp:posOffset>4930453</wp:posOffset>
                  </wp:positionH>
                  <wp:positionV relativeFrom="paragraph">
                    <wp:posOffset>661878</wp:posOffset>
                  </wp:positionV>
                  <wp:extent cx="1710236" cy="393106"/>
                  <wp:effectExtent l="0" t="0" r="0" b="6985"/>
                  <wp:wrapNone/>
                  <wp:docPr id="264" name="Rectangle 264"/>
                  <wp:cNvGraphicFramePr/>
                  <a:graphic xmlns:a="http://schemas.openxmlformats.org/drawingml/2006/main">
                    <a:graphicData uri="http://schemas.microsoft.com/office/word/2010/wordprocessingShape">
                      <wps:wsp>
                        <wps:cNvSpPr/>
                        <wps:spPr>
                          <a:xfrm>
                            <a:off x="0" y="0"/>
                            <a:ext cx="1710236"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A0F93" w14:textId="068D7604" w:rsidR="00AA0E37" w:rsidRPr="00EC2553" w:rsidRDefault="00AA0E37" w:rsidP="00EC2553">
                              <w:pPr>
                                <w:rPr>
                                  <w:rFonts w:ascii="Arial" w:hAnsi="Arial" w:cs="Arial"/>
                                  <w:i/>
                                  <w:iCs/>
                                  <w:sz w:val="16"/>
                                  <w:szCs w:val="16"/>
                                  <w:u w:val="single"/>
                                </w:rPr>
                              </w:pPr>
                              <w:del w:id="113" w:author="Fong RERHANG" w:date="2021-06-07T15:05:00Z">
                                <w:r w:rsidDel="008F5109">
                                  <w:rPr>
                                    <w:rFonts w:ascii="Arial" w:hAnsi="Arial" w:cs="Arial"/>
                                    <w:i/>
                                    <w:iCs/>
                                    <w:sz w:val="16"/>
                                    <w:szCs w:val="16"/>
                                    <w:u w:val="single"/>
                                  </w:rPr>
                                  <w:delText>Tsis tuaj yeem tso daim iav tau</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1446B" id="Rectangle 264" o:spid="_x0000_s1026" style="position:absolute;left:0;text-align:left;margin-left:388.2pt;margin-top:52.1pt;width:134.65pt;height:3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" filled="f" stroked="f">
                  <v:textbox>
                    <w:txbxContent>
                      <w:p w14:paraId="3B0A0F93" w14:textId="068D7604" w:rsidR="00AA0E37" w:rsidRPr="00EC2553" w:rsidRDefault="00AA0E37" w:rsidP="00EC2553">
                        <w:pPr>
                          <w:rPr>
                            <w:rFonts w:ascii="Arial" w:hAnsi="Arial" w:cs="Arial"/>
                            <w:i/>
                            <w:iCs/>
                            <w:sz w:val="16"/>
                            <w:szCs w:val="16"/>
                            <w:u w:val="single"/>
                          </w:rPr>
                        </w:pPr>
                        <w:del w:id="114" w:author="Fong RERHANG" w:date="2021-06-07T15:05:00Z">
                          <w:r w:rsidDel="008F5109">
                            <w:rPr>
                              <w:rFonts w:ascii="Arial" w:hAnsi="Arial" w:cs="Arial"/>
                              <w:i/>
                              <w:iCs/>
                              <w:sz w:val="16"/>
                              <w:szCs w:val="16"/>
                              <w:u w:val="single"/>
                            </w:rPr>
                            <w:delText>Tsis tuaj yeem tso daim iav tau</w:delText>
                          </w:r>
                        </w:del>
                      </w:p>
                    </w:txbxContent>
                  </v:textbox>
                </v:rect>
              </w:pict>
            </mc:Fallback>
          </mc:AlternateContent>
        </w:r>
      </w:del>
      <w:del w:id="115" w:author="Fong RERHANG" w:date="2021-06-07T15:02:00Z">
        <w:r w:rsidR="00D732F5" w:rsidDel="004B0F8E">
          <w:rPr>
            <w:rFonts w:ascii="Arial" w:eastAsia="Arial" w:hAnsi="Arial"/>
            <w:b/>
            <w:bCs/>
            <w:sz w:val="22"/>
            <w:szCs w:val="18"/>
          </w:rPr>
          <w:delText xml:space="preserve">  </w:delText>
        </w:r>
      </w:del>
      <w:r w:rsidR="004A72FA" w:rsidRPr="00885CFE">
        <w:rPr>
          <w:rFonts w:ascii="Arial" w:eastAsia="Arial" w:hAnsi="Arial"/>
          <w:sz w:val="19"/>
          <w:szCs w:val="19"/>
        </w:rPr>
        <w:t xml:space="preserve">Cov </w:t>
      </w:r>
      <w:r w:rsidR="004A72FA">
        <w:rPr>
          <w:rFonts w:ascii="Arial" w:eastAsia="Arial" w:hAnsi="Arial"/>
          <w:sz w:val="19"/>
          <w:szCs w:val="19"/>
        </w:rPr>
        <w:t>Q</w:t>
      </w:r>
      <w:r w:rsidR="004A72FA" w:rsidRPr="00885CFE">
        <w:rPr>
          <w:rFonts w:ascii="Arial" w:eastAsia="Arial" w:hAnsi="Arial"/>
          <w:sz w:val="19"/>
          <w:szCs w:val="19"/>
        </w:rPr>
        <w:t xml:space="preserve">hab </w:t>
      </w:r>
      <w:r w:rsidR="004A72FA">
        <w:rPr>
          <w:rFonts w:ascii="Arial" w:eastAsia="Arial" w:hAnsi="Arial"/>
          <w:sz w:val="19"/>
          <w:szCs w:val="19"/>
        </w:rPr>
        <w:t>Q</w:t>
      </w:r>
      <w:r w:rsidR="004A72FA" w:rsidRPr="00885CFE">
        <w:rPr>
          <w:rFonts w:ascii="Arial" w:eastAsia="Arial" w:hAnsi="Arial"/>
          <w:sz w:val="19"/>
          <w:szCs w:val="19"/>
        </w:rPr>
        <w:t>ia Tag Nrho/Qib:</w:t>
      </w:r>
      <w:r w:rsidR="004A72FA">
        <w:rPr>
          <w:rFonts w:ascii="Arial" w:eastAsia="Arial" w:hAnsi="Arial"/>
          <w:sz w:val="19"/>
          <w:szCs w:val="19"/>
        </w:rPr>
        <w:t xml:space="preserve">             </w:t>
      </w:r>
      <w:r w:rsidR="004A72FA" w:rsidRPr="00885CFE">
        <w:rPr>
          <w:rFonts w:ascii="Arial" w:eastAsia="Arial" w:hAnsi="Arial"/>
          <w:sz w:val="19"/>
          <w:szCs w:val="19"/>
        </w:rPr>
        <w:t xml:space="preserve"> Mloog:           Hais</w:t>
      </w:r>
      <w:r w:rsidR="004A72FA">
        <w:rPr>
          <w:rFonts w:ascii="Arial" w:eastAsia="Arial" w:hAnsi="Arial"/>
          <w:sz w:val="19"/>
          <w:szCs w:val="19"/>
        </w:rPr>
        <w:t xml:space="preserve">      </w:t>
      </w:r>
      <w:r w:rsidR="004A72FA" w:rsidRPr="00885CFE">
        <w:rPr>
          <w:rFonts w:ascii="Arial" w:eastAsia="Arial" w:hAnsi="Arial"/>
          <w:sz w:val="19"/>
          <w:szCs w:val="19"/>
        </w:rPr>
        <w:t xml:space="preserve">        </w:t>
      </w:r>
      <w:r w:rsidR="004A72FA">
        <w:rPr>
          <w:rFonts w:ascii="Arial" w:eastAsia="Arial" w:hAnsi="Arial"/>
          <w:sz w:val="19"/>
          <w:szCs w:val="19"/>
        </w:rPr>
        <w:t xml:space="preserve">              </w:t>
      </w:r>
      <w:r w:rsidR="004A72FA" w:rsidRPr="00885CFE">
        <w:rPr>
          <w:rFonts w:ascii="Arial" w:eastAsia="Arial" w:hAnsi="Arial"/>
          <w:sz w:val="19"/>
          <w:szCs w:val="19"/>
        </w:rPr>
        <w:t xml:space="preserve">    Nyeem:</w:t>
      </w:r>
      <w:r w:rsidR="004A72FA">
        <w:rPr>
          <w:rFonts w:ascii="Arial" w:eastAsia="Arial" w:hAnsi="Arial"/>
          <w:sz w:val="19"/>
          <w:szCs w:val="19"/>
        </w:rPr>
        <w:t xml:space="preserve">                             </w:t>
      </w:r>
      <w:r w:rsidR="004A72FA" w:rsidRPr="00885CFE">
        <w:rPr>
          <w:rFonts w:ascii="Arial" w:eastAsia="Arial" w:hAnsi="Arial"/>
          <w:sz w:val="19"/>
          <w:szCs w:val="19"/>
        </w:rPr>
        <w:t xml:space="preserve"> Sau:</w:t>
      </w:r>
      <w:r w:rsidR="003E6B28">
        <w:rPr>
          <w:rFonts w:ascii="Arial" w:eastAsia="Arial" w:hAnsi="Arial"/>
          <w:b/>
          <w:bCs/>
          <w:sz w:val="22"/>
          <w:szCs w:val="18"/>
        </w:rPr>
        <w:t xml:space="preserve">                                </w:t>
      </w:r>
      <w:r w:rsidR="00EE1E59">
        <w:rPr>
          <w:rFonts w:ascii="Arial" w:eastAsia="Arial" w:hAnsi="Arial"/>
          <w:b/>
          <w:bCs/>
          <w:sz w:val="20"/>
          <w:szCs w:val="20"/>
        </w:rPr>
        <w:t xml:space="preserve">Kev </w:t>
      </w:r>
      <w:r w:rsidR="004A72FA" w:rsidRPr="00E50B8A">
        <w:rPr>
          <w:rFonts w:ascii="Arial" w:eastAsia="Arial" w:hAnsi="Arial"/>
          <w:b/>
          <w:bCs/>
          <w:sz w:val="20"/>
          <w:szCs w:val="20"/>
        </w:rPr>
        <w:t xml:space="preserve">Kuaj Ntsuas </w:t>
      </w:r>
      <w:r w:rsidR="004A72FA">
        <w:rPr>
          <w:rFonts w:ascii="Arial" w:eastAsia="Arial" w:hAnsi="Arial"/>
          <w:b/>
          <w:bCs/>
          <w:sz w:val="20"/>
          <w:szCs w:val="20"/>
        </w:rPr>
        <w:t>Kev Kawm Kib Las</w:t>
      </w:r>
      <w:r w:rsidR="004A72FA" w:rsidRPr="00E50B8A">
        <w:rPr>
          <w:rFonts w:ascii="Arial" w:eastAsia="Arial" w:hAnsi="Arial"/>
          <w:sz w:val="20"/>
          <w:szCs w:val="20"/>
        </w:rPr>
        <w:t xml:space="preserve"> (qib 5, 7 &amp; 9)</w:t>
      </w:r>
      <w:r w:rsidR="004A72FA">
        <w:rPr>
          <w:rFonts w:ascii="Arial" w:eastAsia="Arial" w:hAnsi="Arial"/>
          <w:sz w:val="20"/>
          <w:szCs w:val="20"/>
        </w:rPr>
        <w:t>;</w:t>
      </w:r>
      <w:r w:rsidR="003E6B28">
        <w:rPr>
          <w:rFonts w:ascii="Arial" w:eastAsia="Arial" w:hAnsi="Arial"/>
          <w:b/>
          <w:bCs/>
          <w:sz w:val="22"/>
          <w:szCs w:val="18"/>
        </w:rPr>
        <w:t xml:space="preserve">   </w:t>
      </w:r>
      <w:r w:rsidR="00BE55FA">
        <w:rPr>
          <w:rFonts w:asciiTheme="minorHAnsi" w:eastAsia="Arial" w:hAnsiTheme="minorHAnsi" w:cstheme="minorHAnsi"/>
          <w:i/>
          <w:iCs/>
          <w:sz w:val="22"/>
          <w:szCs w:val="18"/>
        </w:rPr>
        <w:t>tsis nyob hauv cheeb tsam kev sim</w:t>
      </w:r>
      <w:r w:rsidR="003E6B28" w:rsidRPr="00FE7D08">
        <w:rPr>
          <w:rFonts w:asciiTheme="minorHAnsi" w:eastAsia="Arial" w:hAnsiTheme="minorHAnsi" w:cstheme="minorHAnsi"/>
          <w:i/>
          <w:iCs/>
          <w:sz w:val="22"/>
          <w:szCs w:val="18"/>
        </w:rPr>
        <w:t xml:space="preserve">                                                                                                 </w:t>
      </w:r>
      <w:r w:rsidR="004A72FA" w:rsidRPr="000C44D3">
        <w:rPr>
          <w:rFonts w:ascii="Arial" w:eastAsia="Arial" w:hAnsi="Arial"/>
          <w:b/>
          <w:bCs/>
          <w:sz w:val="20"/>
          <w:szCs w:val="20"/>
        </w:rPr>
        <w:t>Lwm Cov</w:t>
      </w:r>
      <w:ins w:id="116" w:author="Fong RERHANG" w:date="2021-06-07T15:03:00Z">
        <w:r>
          <w:rPr>
            <w:rFonts w:ascii="Arial" w:eastAsia="Arial" w:hAnsi="Arial"/>
            <w:b/>
            <w:bCs/>
            <w:sz w:val="20"/>
            <w:szCs w:val="20"/>
          </w:rPr>
          <w:t xml:space="preserve"> Ntaub Ntawv</w:t>
        </w:r>
      </w:ins>
      <w:r w:rsidR="004A72FA" w:rsidRPr="000C44D3">
        <w:rPr>
          <w:rFonts w:ascii="Arial" w:eastAsia="Arial" w:hAnsi="Arial"/>
          <w:b/>
          <w:bCs/>
          <w:sz w:val="20"/>
          <w:szCs w:val="20"/>
        </w:rPr>
        <w:t xml:space="preserve"> Kev Ntsuam Xyuas </w:t>
      </w:r>
      <w:del w:id="117" w:author="Fong RERHANG" w:date="2021-06-07T15:03:00Z">
        <w:r w:rsidR="004A72FA" w:rsidRPr="000C44D3" w:rsidDel="004B0F8E">
          <w:rPr>
            <w:rFonts w:ascii="Arial" w:eastAsia="Arial" w:hAnsi="Arial"/>
            <w:b/>
            <w:bCs/>
            <w:sz w:val="20"/>
            <w:szCs w:val="20"/>
          </w:rPr>
          <w:delText xml:space="preserve">Cov Ntaub Ntawv </w:delText>
        </w:r>
      </w:del>
      <w:r w:rsidR="004A72FA" w:rsidRPr="000C44D3">
        <w:rPr>
          <w:rFonts w:ascii="Arial" w:eastAsia="Arial" w:hAnsi="Arial"/>
          <w:b/>
          <w:bCs/>
          <w:sz w:val="20"/>
          <w:szCs w:val="20"/>
        </w:rPr>
        <w:t xml:space="preserve">(piv txwv li, kev ntsuas cov ntaub ntawv kawm, lwm yam kev ntsuam xyuas ntawm </w:t>
      </w:r>
      <w:r w:rsidR="004A72FA">
        <w:rPr>
          <w:rFonts w:ascii="Arial" w:eastAsia="Arial" w:hAnsi="Arial"/>
          <w:b/>
          <w:bCs/>
          <w:sz w:val="20"/>
          <w:szCs w:val="20"/>
        </w:rPr>
        <w:t>lub tsev kawm</w:t>
      </w:r>
      <w:r w:rsidR="004A72FA" w:rsidRPr="000C44D3">
        <w:rPr>
          <w:rFonts w:ascii="Arial" w:eastAsia="Arial" w:hAnsi="Arial"/>
          <w:b/>
          <w:bCs/>
          <w:sz w:val="20"/>
          <w:szCs w:val="20"/>
        </w:rPr>
        <w:t xml:space="preserve">, thiab lwm yam) </w:t>
      </w:r>
      <w:r w:rsidR="00372786" w:rsidRPr="00372786">
        <w:rPr>
          <w:rFonts w:ascii="Calibri" w:eastAsia="Arial" w:hAnsi="Calibri" w:cs="Calibri"/>
          <w:i/>
          <w:iCs/>
          <w:sz w:val="20"/>
          <w:szCs w:val="20"/>
        </w:rPr>
        <w:t>Tsis muaj kev sim dab tsis vim</w:t>
      </w:r>
      <w:ins w:id="118" w:author="Fong RERHANG" w:date="2021-06-07T15:04:00Z">
        <w:r>
          <w:rPr>
            <w:rFonts w:ascii="Calibri" w:eastAsia="Arial" w:hAnsi="Calibri" w:cs="Calibri"/>
            <w:i/>
            <w:iCs/>
            <w:sz w:val="20"/>
            <w:szCs w:val="20"/>
          </w:rPr>
          <w:t xml:space="preserve"> kab mob</w:t>
        </w:r>
      </w:ins>
      <w:r w:rsidR="00372786" w:rsidRPr="00372786">
        <w:rPr>
          <w:rFonts w:ascii="Calibri" w:eastAsia="Arial" w:hAnsi="Calibri" w:cs="Calibri"/>
          <w:i/>
          <w:iCs/>
          <w:sz w:val="20"/>
          <w:szCs w:val="20"/>
        </w:rPr>
        <w:t xml:space="preserve"> Covid-19. Tsis muaj dab tsi tshaj tawm</w:t>
      </w:r>
    </w:p>
    <w:p w14:paraId="1F342315" w14:textId="569B9533" w:rsidR="004A72FA" w:rsidRPr="00684A88" w:rsidRDefault="004B0F8E" w:rsidP="004A72FA">
      <w:pPr>
        <w:rPr>
          <w:rFonts w:ascii="Arial" w:eastAsia="Arial" w:hAnsi="Arial"/>
          <w:sz w:val="20"/>
          <w:szCs w:val="20"/>
        </w:rPr>
      </w:pPr>
      <w:r>
        <w:rPr>
          <w:rFonts w:ascii="Arial" w:eastAsia="Arial" w:hAnsi="Arial"/>
          <w:b/>
          <w:bCs/>
          <w:noProof/>
          <w:sz w:val="20"/>
          <w:szCs w:val="20"/>
        </w:rPr>
        <mc:AlternateContent>
          <mc:Choice Requires="wps">
            <w:drawing>
              <wp:anchor distT="0" distB="0" distL="114300" distR="114300" simplePos="0" relativeHeight="251679744" behindDoc="0" locked="0" layoutInCell="1" allowOverlap="1" wp14:anchorId="4C7FA3AB" wp14:editId="1B1FE5A3">
                <wp:simplePos x="0" y="0"/>
                <wp:positionH relativeFrom="column">
                  <wp:posOffset>4422860</wp:posOffset>
                </wp:positionH>
                <wp:positionV relativeFrom="paragraph">
                  <wp:posOffset>212280</wp:posOffset>
                </wp:positionV>
                <wp:extent cx="2683380" cy="393106"/>
                <wp:effectExtent l="0" t="0" r="0" b="6985"/>
                <wp:wrapNone/>
                <wp:docPr id="479" name="Rectangle 479"/>
                <wp:cNvGraphicFramePr/>
                <a:graphic xmlns:a="http://schemas.openxmlformats.org/drawingml/2006/main">
                  <a:graphicData uri="http://schemas.microsoft.com/office/word/2010/wordprocessingShape">
                    <wps:wsp>
                      <wps:cNvSpPr/>
                      <wps:spPr>
                        <a:xfrm>
                          <a:off x="0" y="0"/>
                          <a:ext cx="2683380" cy="3931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FE1E" w14:textId="464DE75D" w:rsidR="00AA0E37" w:rsidRPr="00EC2553" w:rsidRDefault="00AA0E37" w:rsidP="00EC2553">
                            <w:pPr>
                              <w:rPr>
                                <w:rFonts w:ascii="Arial" w:hAnsi="Arial" w:cs="Arial"/>
                                <w:i/>
                                <w:iCs/>
                                <w:sz w:val="16"/>
                                <w:szCs w:val="1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A3AB" id="Rectangle 479" o:spid="_x0000_s1027" style="position:absolute;margin-left:348.25pt;margin-top:16.7pt;width:211.3pt;height:3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" filled="f" stroked="f">
                <v:textbox>
                  <w:txbxContent>
                    <w:p w14:paraId="6B92FE1E" w14:textId="464DE75D" w:rsidR="00AA0E37" w:rsidRPr="00EC2553" w:rsidRDefault="00AA0E37" w:rsidP="00EC2553">
                      <w:pPr>
                        <w:rPr>
                          <w:rFonts w:ascii="Arial" w:hAnsi="Arial" w:cs="Arial"/>
                          <w:i/>
                          <w:iCs/>
                          <w:sz w:val="16"/>
                          <w:szCs w:val="16"/>
                          <w:u w:val="single"/>
                        </w:rPr>
                      </w:pPr>
                    </w:p>
                  </w:txbxContent>
                </v:textbox>
              </v:rect>
            </w:pict>
          </mc:Fallback>
        </mc:AlternateContent>
      </w:r>
      <w:r w:rsidR="004A72FA">
        <w:rPr>
          <w:rFonts w:ascii="Arial" w:eastAsia="Arial" w:hAnsi="Arial"/>
          <w:b/>
          <w:bCs/>
          <w:sz w:val="20"/>
          <w:szCs w:val="20"/>
        </w:rPr>
        <w:t>Hnub Ntawm Kev Hnov Lus</w:t>
      </w:r>
      <w:r w:rsidR="004A72FA" w:rsidRPr="00684A88">
        <w:rPr>
          <w:rFonts w:ascii="Arial" w:eastAsia="Arial" w:hAnsi="Arial"/>
          <w:b/>
          <w:bCs/>
          <w:sz w:val="20"/>
          <w:szCs w:val="20"/>
        </w:rPr>
        <w:t>:</w:t>
      </w:r>
      <w:r w:rsidR="004A72FA" w:rsidRPr="00684A88">
        <w:rPr>
          <w:rFonts w:ascii="Arial" w:eastAsia="Arial" w:hAnsi="Arial"/>
          <w:sz w:val="20"/>
          <w:szCs w:val="20"/>
        </w:rPr>
        <w:t xml:space="preserve"> </w:t>
      </w:r>
      <w:r w:rsidR="002116D7">
        <w:rPr>
          <w:rFonts w:ascii="Arial" w:eastAsia="Arial" w:hAnsi="Arial"/>
          <w:i/>
          <w:iCs/>
          <w:sz w:val="20"/>
          <w:szCs w:val="20"/>
          <w:u w:val="single"/>
        </w:rPr>
        <w:t>5/27/2021</w:t>
      </w:r>
      <w:r w:rsidR="004A72FA"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sidR="004A72FA">
        <w:rPr>
          <w:rFonts w:ascii="Arial" w:eastAsia="Arial" w:hAnsi="Arial"/>
          <w:sz w:val="20"/>
          <w:szCs w:val="20"/>
        </w:rPr>
        <w:t xml:space="preserve"> </w:t>
      </w:r>
      <w:r w:rsidR="004A72FA" w:rsidRPr="00684A88">
        <w:rPr>
          <w:rFonts w:ascii="Arial" w:eastAsia="Arial" w:hAnsi="Arial"/>
          <w:sz w:val="20"/>
          <w:szCs w:val="20"/>
        </w:rPr>
        <w:t xml:space="preserve">Dhau </w:t>
      </w:r>
      <w:r w:rsidR="004A72FA" w:rsidRPr="00684A88">
        <w:rPr>
          <w:rFonts w:ascii="Arial" w:eastAsia="Arial" w:hAnsi="Arial"/>
          <w:sz w:val="20"/>
          <w:szCs w:val="20"/>
        </w:rPr>
        <w:sym w:font="Wingdings 2" w:char="F0A3"/>
      </w:r>
      <w:r w:rsidR="004A72FA" w:rsidRPr="00684A88">
        <w:rPr>
          <w:rFonts w:ascii="Arial" w:eastAsia="Arial" w:hAnsi="Arial"/>
          <w:sz w:val="20"/>
          <w:szCs w:val="20"/>
        </w:rPr>
        <w:t xml:space="preserve">Tsis </w:t>
      </w:r>
      <w:r w:rsidR="004A72FA">
        <w:rPr>
          <w:rFonts w:ascii="Arial" w:eastAsia="Arial" w:hAnsi="Arial"/>
          <w:sz w:val="20"/>
          <w:szCs w:val="20"/>
        </w:rPr>
        <w:t>D</w:t>
      </w:r>
      <w:r w:rsidR="004A72FA" w:rsidRPr="00684A88">
        <w:rPr>
          <w:rFonts w:ascii="Arial" w:eastAsia="Arial" w:hAnsi="Arial"/>
          <w:sz w:val="20"/>
          <w:szCs w:val="20"/>
        </w:rPr>
        <w:t xml:space="preserve">hau </w:t>
      </w:r>
      <w:r w:rsidR="008C4B38">
        <w:rPr>
          <w:rFonts w:ascii="Arial" w:eastAsia="Arial" w:hAnsi="Arial"/>
          <w:sz w:val="20"/>
          <w:szCs w:val="20"/>
        </w:rPr>
        <w:sym w:font="Wingdings 2" w:char="F052"/>
      </w:r>
      <w:r w:rsidR="001362F0">
        <w:rPr>
          <w:rFonts w:ascii="Arial" w:eastAsia="Arial" w:hAnsi="Arial"/>
          <w:sz w:val="20"/>
          <w:szCs w:val="20"/>
        </w:rPr>
        <w:t xml:space="preserve"> </w:t>
      </w:r>
      <w:r w:rsidR="004A72FA" w:rsidRPr="00684A88">
        <w:rPr>
          <w:rFonts w:ascii="Arial" w:eastAsia="Arial" w:hAnsi="Arial"/>
          <w:sz w:val="20"/>
          <w:szCs w:val="20"/>
        </w:rPr>
        <w:t xml:space="preserve">Lwm </w:t>
      </w:r>
      <w:r w:rsidR="004A72FA">
        <w:rPr>
          <w:rFonts w:ascii="Arial" w:eastAsia="Arial" w:hAnsi="Arial"/>
          <w:sz w:val="20"/>
          <w:szCs w:val="20"/>
        </w:rPr>
        <w:t xml:space="preserve">Yam </w:t>
      </w:r>
      <w:ins w:id="119" w:author="Fong RERHANG" w:date="2021-06-07T15:07:00Z">
        <w:r w:rsidR="008F5109">
          <w:rPr>
            <w:rFonts w:ascii="Arial" w:eastAsia="Arial" w:hAnsi="Arial"/>
            <w:sz w:val="20"/>
            <w:szCs w:val="20"/>
          </w:rPr>
          <w:t xml:space="preserve"> </w:t>
        </w:r>
        <w:r w:rsidR="008F5109" w:rsidRPr="008F5109">
          <w:rPr>
            <w:rFonts w:ascii="Arial" w:eastAsia="Arial" w:hAnsi="Arial"/>
            <w:i/>
            <w:iCs/>
            <w:sz w:val="18"/>
            <w:szCs w:val="18"/>
            <w:u w:val="single"/>
            <w:rPrChange w:id="120" w:author="Fong RERHANG" w:date="2021-06-07T15:07:00Z">
              <w:rPr>
                <w:rFonts w:ascii="Arial" w:eastAsia="Arial" w:hAnsi="Arial"/>
                <w:sz w:val="20"/>
                <w:szCs w:val="20"/>
              </w:rPr>
            </w:rPrChange>
          </w:rPr>
          <w:t>Tsi tuaj yeem pom tau</w:t>
        </w:r>
      </w:ins>
    </w:p>
    <w:p w14:paraId="2E32A2B0" w14:textId="6674EB29" w:rsidR="004A72FA" w:rsidRDefault="004A72FA" w:rsidP="004A72FA">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w:t>
      </w:r>
      <w:r w:rsidR="00452033">
        <w:rPr>
          <w:rFonts w:ascii="Arial" w:eastAsia="Arial" w:hAnsi="Arial"/>
          <w:b/>
          <w:bCs/>
          <w:sz w:val="20"/>
          <w:szCs w:val="20"/>
        </w:rPr>
        <w:t xml:space="preserve"> Ze</w:t>
      </w:r>
      <w:r w:rsidRPr="00684A88">
        <w:rPr>
          <w:rFonts w:ascii="Arial" w:eastAsia="Arial" w:hAnsi="Arial"/>
          <w:b/>
          <w:bCs/>
          <w:sz w:val="20"/>
          <w:szCs w:val="20"/>
        </w:rPr>
        <w:t>:</w:t>
      </w:r>
      <w:r w:rsidRPr="00684A88">
        <w:rPr>
          <w:rFonts w:ascii="Arial" w:eastAsia="Arial" w:hAnsi="Arial"/>
          <w:sz w:val="20"/>
          <w:szCs w:val="20"/>
        </w:rPr>
        <w:t xml:space="preserve"> </w:t>
      </w:r>
      <w:r w:rsidR="008C4B38" w:rsidRPr="00684A88">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Dhau</w:t>
      </w:r>
      <w:r>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sidR="007640EE">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60670968" w14:textId="6EF747D6" w:rsidR="00452033" w:rsidRPr="00684A88" w:rsidRDefault="00452033" w:rsidP="00452033">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 </w:t>
      </w:r>
      <w:r w:rsidR="000841C9">
        <w:rPr>
          <w:rFonts w:ascii="Arial" w:eastAsia="Arial" w:hAnsi="Arial"/>
          <w:b/>
          <w:bCs/>
          <w:sz w:val="20"/>
          <w:szCs w:val="20"/>
        </w:rPr>
        <w:t>Deb</w:t>
      </w:r>
      <w:r w:rsidRPr="00684A88">
        <w:rPr>
          <w:rFonts w:ascii="Arial" w:eastAsia="Arial" w:hAnsi="Arial"/>
          <w:b/>
          <w:bCs/>
          <w:sz w:val="20"/>
          <w:szCs w:val="20"/>
        </w:rPr>
        <w:t>:</w:t>
      </w:r>
      <w:r w:rsidRPr="00684A88">
        <w:rPr>
          <w:rFonts w:ascii="Arial" w:eastAsia="Arial" w:hAnsi="Arial"/>
          <w:sz w:val="20"/>
          <w:szCs w:val="20"/>
        </w:rPr>
        <w:t xml:space="preserve"> </w:t>
      </w:r>
      <w:r w:rsidRPr="00684A88">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Dhau</w:t>
      </w:r>
      <w:r>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2E6E8167" w14:textId="77777777" w:rsidR="00452033" w:rsidRPr="00684A88" w:rsidRDefault="00452033" w:rsidP="004A72FA">
      <w:pPr>
        <w:rPr>
          <w:rFonts w:ascii="Arial" w:eastAsia="Arial" w:hAnsi="Arial"/>
          <w:i/>
          <w:iCs/>
          <w:sz w:val="20"/>
          <w:szCs w:val="20"/>
          <w:u w:val="single"/>
        </w:rPr>
      </w:pPr>
    </w:p>
    <w:p w14:paraId="67980D68" w14:textId="07E57FB1" w:rsidR="004A72FA" w:rsidRDefault="004A72FA" w:rsidP="004A72FA">
      <w:pPr>
        <w:rPr>
          <w:rFonts w:ascii="Arial" w:eastAsia="Arial" w:hAnsi="Arial"/>
          <w:b/>
          <w:bCs/>
          <w:sz w:val="20"/>
          <w:szCs w:val="20"/>
        </w:rPr>
      </w:pPr>
      <w:r w:rsidRPr="0018748A">
        <w:rPr>
          <w:rFonts w:ascii="Arial" w:eastAsia="Arial" w:hAnsi="Arial"/>
          <w:b/>
          <w:bCs/>
          <w:sz w:val="20"/>
          <w:szCs w:val="20"/>
        </w:rPr>
        <w:t>Ua</w:t>
      </w:r>
      <w:r>
        <w:rPr>
          <w:rFonts w:ascii="Arial" w:eastAsia="Arial" w:hAnsi="Arial"/>
          <w:b/>
          <w:bCs/>
          <w:sz w:val="20"/>
          <w:szCs w:val="20"/>
        </w:rPr>
        <w:t xml:space="preserve"> </w:t>
      </w:r>
      <w:ins w:id="121" w:author="Fong RERHANG" w:date="2021-06-07T15:09:00Z">
        <w:r w:rsidR="008F5109">
          <w:rPr>
            <w:rFonts w:ascii="Arial" w:eastAsia="Arial" w:hAnsi="Arial"/>
            <w:b/>
            <w:bCs/>
            <w:sz w:val="20"/>
            <w:szCs w:val="20"/>
          </w:rPr>
          <w:t>N</w:t>
        </w:r>
      </w:ins>
      <w:del w:id="122" w:author="Fong RERHANG" w:date="2021-06-07T15:09:00Z">
        <w:r w:rsidRPr="0018748A" w:rsidDel="008F5109">
          <w:rPr>
            <w:rFonts w:ascii="Arial" w:eastAsia="Arial" w:hAnsi="Arial"/>
            <w:b/>
            <w:bCs/>
            <w:sz w:val="20"/>
            <w:szCs w:val="20"/>
          </w:rPr>
          <w:delText>n</w:delText>
        </w:r>
      </w:del>
      <w:r w:rsidRPr="0018748A">
        <w:rPr>
          <w:rFonts w:ascii="Arial" w:eastAsia="Arial" w:hAnsi="Arial"/>
          <w:b/>
          <w:bCs/>
          <w:sz w:val="20"/>
          <w:szCs w:val="20"/>
        </w:rPr>
        <w:t>tej</w:t>
      </w:r>
      <w:r>
        <w:rPr>
          <w:rFonts w:ascii="Arial" w:eastAsia="Arial" w:hAnsi="Arial"/>
          <w:b/>
          <w:bCs/>
          <w:sz w:val="20"/>
          <w:szCs w:val="20"/>
        </w:rPr>
        <w:t xml:space="preserve"> </w:t>
      </w:r>
      <w:del w:id="123" w:author="Fong RERHANG" w:date="2021-06-07T15:09:00Z">
        <w:r w:rsidDel="008F5109">
          <w:rPr>
            <w:rFonts w:ascii="Arial" w:eastAsia="Arial" w:hAnsi="Arial"/>
            <w:b/>
            <w:bCs/>
            <w:sz w:val="20"/>
            <w:szCs w:val="20"/>
          </w:rPr>
          <w:delText>k</w:delText>
        </w:r>
      </w:del>
      <w:ins w:id="124" w:author="Fong RERHANG" w:date="2021-06-07T15:09:00Z">
        <w:r w:rsidR="008F5109">
          <w:rPr>
            <w:rFonts w:ascii="Arial" w:eastAsia="Arial" w:hAnsi="Arial"/>
            <w:b/>
            <w:bCs/>
            <w:sz w:val="20"/>
            <w:szCs w:val="20"/>
          </w:rPr>
          <w:t>K</w:t>
        </w:r>
      </w:ins>
      <w:r>
        <w:rPr>
          <w:rFonts w:ascii="Arial" w:eastAsia="Arial" w:hAnsi="Arial"/>
          <w:b/>
          <w:bCs/>
          <w:sz w:val="20"/>
          <w:szCs w:val="20"/>
        </w:rPr>
        <w:t xml:space="preserve">awm </w:t>
      </w:r>
      <w:del w:id="125" w:author="Fong RERHANG" w:date="2021-06-07T15:09:00Z">
        <w:r w:rsidDel="008F5109">
          <w:rPr>
            <w:rFonts w:ascii="Arial" w:eastAsia="Arial" w:hAnsi="Arial"/>
            <w:b/>
            <w:bCs/>
            <w:sz w:val="20"/>
            <w:szCs w:val="20"/>
          </w:rPr>
          <w:delText>n</w:delText>
        </w:r>
      </w:del>
      <w:ins w:id="126" w:author="Fong RERHANG" w:date="2021-06-07T15:09:00Z">
        <w:r w:rsidR="008F5109">
          <w:rPr>
            <w:rFonts w:ascii="Arial" w:eastAsia="Arial" w:hAnsi="Arial"/>
            <w:b/>
            <w:bCs/>
            <w:sz w:val="20"/>
            <w:szCs w:val="20"/>
          </w:rPr>
          <w:t>M</w:t>
        </w:r>
      </w:ins>
      <w:r>
        <w:rPr>
          <w:rFonts w:ascii="Arial" w:eastAsia="Arial" w:hAnsi="Arial"/>
          <w:b/>
          <w:bCs/>
          <w:sz w:val="20"/>
          <w:szCs w:val="20"/>
        </w:rPr>
        <w:t>tawv</w:t>
      </w:r>
      <w:r w:rsidRPr="0018748A">
        <w:rPr>
          <w:rFonts w:ascii="Arial" w:eastAsia="Arial" w:hAnsi="Arial"/>
          <w:b/>
          <w:bCs/>
          <w:sz w:val="20"/>
          <w:szCs w:val="20"/>
        </w:rPr>
        <w:t>/</w:t>
      </w:r>
      <w:del w:id="127" w:author="Fong RERHANG" w:date="2021-06-07T15:09:00Z">
        <w:r w:rsidDel="008F5109">
          <w:rPr>
            <w:rFonts w:ascii="Arial" w:eastAsia="Arial" w:hAnsi="Arial"/>
            <w:b/>
            <w:bCs/>
            <w:sz w:val="20"/>
            <w:szCs w:val="20"/>
          </w:rPr>
          <w:delText>k</w:delText>
        </w:r>
      </w:del>
      <w:ins w:id="128" w:author="Fong RERHANG" w:date="2021-06-07T15:09:00Z">
        <w:r w:rsidR="008F5109">
          <w:rPr>
            <w:rFonts w:ascii="Arial" w:eastAsia="Arial" w:hAnsi="Arial"/>
            <w:b/>
            <w:bCs/>
            <w:sz w:val="20"/>
            <w:szCs w:val="20"/>
          </w:rPr>
          <w:t>K</w:t>
        </w:r>
      </w:ins>
      <w:r>
        <w:rPr>
          <w:rFonts w:ascii="Arial" w:eastAsia="Arial" w:hAnsi="Arial"/>
          <w:b/>
          <w:bCs/>
          <w:sz w:val="20"/>
          <w:szCs w:val="20"/>
        </w:rPr>
        <w:t xml:space="preserve">awm </w:t>
      </w:r>
      <w:del w:id="129" w:author="Fong RERHANG" w:date="2021-06-07T15:09:00Z">
        <w:r w:rsidDel="008F5109">
          <w:rPr>
            <w:rFonts w:ascii="Arial" w:eastAsia="Arial" w:hAnsi="Arial"/>
            <w:b/>
            <w:bCs/>
            <w:sz w:val="20"/>
            <w:szCs w:val="20"/>
          </w:rPr>
          <w:delText>n</w:delText>
        </w:r>
      </w:del>
      <w:ins w:id="130" w:author="Fong RERHANG" w:date="2021-06-07T15:09:00Z">
        <w:r w:rsidR="008F5109">
          <w:rPr>
            <w:rFonts w:ascii="Arial" w:eastAsia="Arial" w:hAnsi="Arial"/>
            <w:b/>
            <w:bCs/>
            <w:sz w:val="20"/>
            <w:szCs w:val="20"/>
          </w:rPr>
          <w:t>N</w:t>
        </w:r>
      </w:ins>
      <w:r>
        <w:rPr>
          <w:rFonts w:ascii="Arial" w:eastAsia="Arial" w:hAnsi="Arial"/>
          <w:b/>
          <w:bCs/>
          <w:sz w:val="20"/>
          <w:szCs w:val="20"/>
        </w:rPr>
        <w:t>tawv</w:t>
      </w:r>
      <w:r w:rsidRPr="0018748A">
        <w:rPr>
          <w:rFonts w:ascii="Arial" w:eastAsia="Arial" w:hAnsi="Arial"/>
          <w:b/>
          <w:bCs/>
          <w:sz w:val="20"/>
          <w:szCs w:val="20"/>
        </w:rPr>
        <w:t>/Kev Txawj Ua Hauj</w:t>
      </w:r>
      <w:r>
        <w:rPr>
          <w:rFonts w:ascii="Arial" w:eastAsia="Arial" w:hAnsi="Arial"/>
          <w:b/>
          <w:bCs/>
          <w:sz w:val="20"/>
          <w:szCs w:val="20"/>
        </w:rPr>
        <w:t xml:space="preserve"> </w:t>
      </w:r>
      <w:r w:rsidRPr="0018748A">
        <w:rPr>
          <w:rFonts w:ascii="Arial" w:eastAsia="Arial" w:hAnsi="Arial"/>
          <w:b/>
          <w:bCs/>
          <w:sz w:val="20"/>
          <w:szCs w:val="20"/>
        </w:rPr>
        <w:t>lwm</w:t>
      </w:r>
    </w:p>
    <w:p w14:paraId="3013F89E" w14:textId="4A0FCE08" w:rsidR="00904A87" w:rsidRPr="00AC2917" w:rsidRDefault="00944D7A" w:rsidP="00166AEA">
      <w:pPr>
        <w:rPr>
          <w:rFonts w:ascii="Calibri" w:eastAsia="Arial" w:hAnsi="Calibri" w:cs="DokChampa"/>
          <w:i/>
          <w:iCs/>
          <w:sz w:val="20"/>
          <w:szCs w:val="20"/>
          <w:cs/>
          <w:lang w:bidi="lo-LA"/>
        </w:rPr>
      </w:pPr>
      <w:r w:rsidRPr="00944D7A">
        <w:rPr>
          <w:rFonts w:ascii="Calibri" w:eastAsia="Arial" w:hAnsi="Calibri" w:cs="Calibri"/>
          <w:i/>
          <w:iCs/>
          <w:sz w:val="20"/>
          <w:szCs w:val="20"/>
        </w:rPr>
        <w:t>Kev tuaj koom tseem muaj kev txhawj xeeb vim</w:t>
      </w:r>
      <w:r w:rsidR="005176C5">
        <w:rPr>
          <w:rFonts w:ascii="Calibri" w:eastAsia="Arial" w:hAnsi="Calibri" w:cs="Calibri"/>
          <w:i/>
          <w:iCs/>
          <w:sz w:val="20"/>
          <w:szCs w:val="20"/>
        </w:rPr>
        <w:t xml:space="preserve"> kev</w:t>
      </w:r>
      <w:r w:rsidRPr="00944D7A">
        <w:rPr>
          <w:rFonts w:ascii="Calibri" w:eastAsia="Arial" w:hAnsi="Calibri" w:cs="Calibri"/>
          <w:i/>
          <w:iCs/>
          <w:sz w:val="20"/>
          <w:szCs w:val="20"/>
        </w:rPr>
        <w:t xml:space="preserve"> ncua sij</w:t>
      </w:r>
      <w:r w:rsidR="005176C5">
        <w:rPr>
          <w:rFonts w:ascii="Calibri" w:eastAsia="Arial" w:hAnsi="Calibri" w:cs="Calibri"/>
          <w:i/>
          <w:iCs/>
          <w:sz w:val="20"/>
          <w:szCs w:val="20"/>
        </w:rPr>
        <w:t xml:space="preserve"> </w:t>
      </w:r>
      <w:r w:rsidRPr="00944D7A">
        <w:rPr>
          <w:rFonts w:ascii="Calibri" w:eastAsia="Arial" w:hAnsi="Calibri" w:cs="Calibri"/>
          <w:i/>
          <w:iCs/>
          <w:sz w:val="20"/>
          <w:szCs w:val="20"/>
        </w:rPr>
        <w:t xml:space="preserve">hawm so vim </w:t>
      </w:r>
      <w:ins w:id="131" w:author="Fong RERHANG" w:date="2021-06-07T15:10:00Z">
        <w:r w:rsidR="008F5109">
          <w:rPr>
            <w:rFonts w:ascii="Calibri" w:eastAsia="Arial" w:hAnsi="Calibri" w:cs="Calibri"/>
            <w:i/>
            <w:iCs/>
            <w:sz w:val="20"/>
            <w:szCs w:val="20"/>
          </w:rPr>
          <w:t xml:space="preserve">cov </w:t>
        </w:r>
      </w:ins>
      <w:r w:rsidR="005176C5">
        <w:rPr>
          <w:rFonts w:ascii="Calibri" w:eastAsia="Arial" w:hAnsi="Calibri" w:cs="Calibri"/>
          <w:i/>
          <w:iCs/>
          <w:sz w:val="20"/>
          <w:szCs w:val="20"/>
        </w:rPr>
        <w:t>kev nkeeg</w:t>
      </w:r>
      <w:r w:rsidRPr="00944D7A">
        <w:rPr>
          <w:rFonts w:ascii="Calibri" w:eastAsia="Arial" w:hAnsi="Calibri" w:cs="Calibri"/>
          <w:i/>
          <w:iCs/>
          <w:sz w:val="20"/>
          <w:szCs w:val="20"/>
        </w:rPr>
        <w:t xml:space="preserve"> thiab kev </w:t>
      </w:r>
      <w:r w:rsidR="002C2249">
        <w:rPr>
          <w:rFonts w:ascii="Calibri" w:eastAsia="Arial" w:hAnsi="Calibri" w:cs="Calibri"/>
          <w:i/>
          <w:iCs/>
          <w:sz w:val="20"/>
          <w:szCs w:val="20"/>
        </w:rPr>
        <w:t xml:space="preserve">kho </w:t>
      </w:r>
      <w:r w:rsidRPr="00944D7A">
        <w:rPr>
          <w:rFonts w:ascii="Calibri" w:eastAsia="Arial" w:hAnsi="Calibri" w:cs="Calibri"/>
          <w:i/>
          <w:iCs/>
          <w:sz w:val="20"/>
          <w:szCs w:val="20"/>
        </w:rPr>
        <w:t>mob</w:t>
      </w:r>
      <w:r w:rsidR="005176C5">
        <w:rPr>
          <w:rFonts w:ascii="Calibri" w:eastAsia="Arial" w:hAnsi="Calibri" w:cs="Calibri"/>
          <w:i/>
          <w:iCs/>
          <w:sz w:val="20"/>
          <w:szCs w:val="20"/>
        </w:rPr>
        <w:t>.</w:t>
      </w:r>
    </w:p>
    <w:p w14:paraId="4E56A721" w14:textId="19B0A3F3" w:rsidR="004A72FA" w:rsidRPr="00083675" w:rsidRDefault="004A72FA" w:rsidP="00BD202A">
      <w:pPr>
        <w:rPr>
          <w:rFonts w:ascii="Arial" w:hAnsi="Arial"/>
          <w:b/>
          <w:bCs/>
          <w:spacing w:val="5"/>
          <w:sz w:val="20"/>
          <w:szCs w:val="20"/>
        </w:rPr>
      </w:pPr>
      <w:r w:rsidRPr="00246E97">
        <w:rPr>
          <w:rStyle w:val="BookTitle"/>
          <w:rFonts w:ascii="Arial" w:hAnsi="Arial"/>
          <w:sz w:val="20"/>
          <w:szCs w:val="20"/>
        </w:rPr>
        <w:t xml:space="preserve">Kev Tsim Kho Kev Sib Txuas Lus </w:t>
      </w:r>
      <w:r w:rsidR="00083675">
        <w:rPr>
          <w:rStyle w:val="BookTitle"/>
          <w:rFonts w:ascii="Arial" w:hAnsi="Arial"/>
          <w:i w:val="0"/>
          <w:iCs w:val="0"/>
          <w:sz w:val="20"/>
          <w:szCs w:val="20"/>
        </w:rPr>
        <w:t xml:space="preserve">                                                                                                                                             </w:t>
      </w:r>
      <w:r w:rsidR="00136F75" w:rsidRPr="00136F75">
        <w:rPr>
          <w:rFonts w:ascii="Calibri" w:eastAsia="Arial" w:hAnsi="Calibri" w:cs="Calibri"/>
          <w:i/>
          <w:iCs/>
          <w:sz w:val="20"/>
          <w:szCs w:val="20"/>
        </w:rPr>
        <w:t xml:space="preserve">Mai Yer tuaj yeem txuas lus qhov nws xav tau, thov kev pab thaum nws xav tau los ntawm cov xib fwb, thiab hais ua lus </w:t>
      </w:r>
      <w:r w:rsidR="00693CBF">
        <w:rPr>
          <w:rFonts w:ascii="Calibri" w:eastAsia="Arial" w:hAnsi="Calibri" w:cs="Calibri"/>
          <w:i/>
          <w:iCs/>
          <w:sz w:val="20"/>
          <w:szCs w:val="20"/>
        </w:rPr>
        <w:t xml:space="preserve">hmoob </w:t>
      </w:r>
      <w:r w:rsidR="00136F75" w:rsidRPr="00136F75">
        <w:rPr>
          <w:rFonts w:ascii="Calibri" w:eastAsia="Arial" w:hAnsi="Calibri" w:cs="Calibri"/>
          <w:i/>
          <w:iCs/>
          <w:sz w:val="20"/>
          <w:szCs w:val="20"/>
        </w:rPr>
        <w:t>thiab Askiv.</w:t>
      </w:r>
    </w:p>
    <w:p w14:paraId="2AF97F17" w14:textId="25C46210" w:rsidR="004A72FA" w:rsidRPr="00083675" w:rsidRDefault="004A72FA" w:rsidP="00083675">
      <w:pPr>
        <w:rPr>
          <w:rFonts w:ascii="Arial" w:hAnsi="Arial"/>
          <w:b/>
          <w:bCs/>
          <w:sz w:val="20"/>
          <w:szCs w:val="20"/>
        </w:rPr>
      </w:pPr>
      <w:r>
        <w:rPr>
          <w:rFonts w:ascii="Arial" w:hAnsi="Arial"/>
          <w:b/>
          <w:bCs/>
          <w:sz w:val="20"/>
          <w:szCs w:val="20"/>
        </w:rPr>
        <w:t xml:space="preserve">Kev </w:t>
      </w:r>
      <w:r w:rsidRPr="00044BA2">
        <w:rPr>
          <w:rFonts w:ascii="Arial" w:hAnsi="Arial"/>
          <w:b/>
          <w:bCs/>
          <w:sz w:val="20"/>
          <w:szCs w:val="20"/>
        </w:rPr>
        <w:t xml:space="preserve">Tsim Kho </w:t>
      </w:r>
      <w:r w:rsidR="00A502A1">
        <w:rPr>
          <w:rFonts w:ascii="Arial" w:hAnsi="Arial"/>
          <w:b/>
          <w:bCs/>
          <w:sz w:val="20"/>
          <w:szCs w:val="20"/>
        </w:rPr>
        <w:t xml:space="preserve">Kev Siv </w:t>
      </w:r>
      <w:r w:rsidRPr="00044BA2">
        <w:rPr>
          <w:rFonts w:ascii="Arial" w:hAnsi="Arial"/>
          <w:b/>
          <w:bCs/>
          <w:sz w:val="20"/>
          <w:szCs w:val="20"/>
        </w:rPr>
        <w:t xml:space="preserve">Lub </w:t>
      </w:r>
      <w:r>
        <w:rPr>
          <w:rFonts w:ascii="Arial" w:hAnsi="Arial"/>
          <w:b/>
          <w:bCs/>
          <w:sz w:val="20"/>
          <w:szCs w:val="20"/>
        </w:rPr>
        <w:t xml:space="preserve">Nrog Cev Uas Tsis Zoo/Zoo </w:t>
      </w:r>
      <w:r w:rsidR="00083675">
        <w:rPr>
          <w:rFonts w:ascii="Arial" w:hAnsi="Arial"/>
          <w:b/>
          <w:bCs/>
          <w:sz w:val="20"/>
          <w:szCs w:val="20"/>
        </w:rPr>
        <w:t xml:space="preserve">                                                                                                   </w:t>
      </w:r>
      <w:r w:rsidR="00DE34B4" w:rsidRPr="00DE34B4">
        <w:rPr>
          <w:rFonts w:asciiTheme="minorHAnsi" w:eastAsia="Arial" w:hAnsiTheme="minorHAnsi" w:cstheme="minorHAnsi"/>
          <w:i/>
          <w:iCs/>
          <w:sz w:val="19"/>
          <w:szCs w:val="19"/>
        </w:rPr>
        <w:t>Tsis muaj kev txhawj xeeb</w:t>
      </w:r>
      <w:r w:rsidR="003D6872">
        <w:rPr>
          <w:rFonts w:asciiTheme="minorHAnsi" w:eastAsia="Arial" w:hAnsiTheme="minorHAnsi" w:cstheme="minorHAnsi"/>
          <w:i/>
          <w:iCs/>
          <w:sz w:val="19"/>
          <w:szCs w:val="19"/>
        </w:rPr>
        <w:t xml:space="preserve"> dab tsis</w:t>
      </w:r>
      <w:r w:rsidR="00DE34B4" w:rsidRPr="00DE34B4">
        <w:rPr>
          <w:rFonts w:asciiTheme="minorHAnsi" w:eastAsia="Arial" w:hAnsiTheme="minorHAnsi" w:cstheme="minorHAnsi"/>
          <w:i/>
          <w:iCs/>
          <w:sz w:val="19"/>
          <w:szCs w:val="19"/>
        </w:rPr>
        <w:t xml:space="preserve"> lub sij</w:t>
      </w:r>
      <w:r w:rsidR="003D6872">
        <w:rPr>
          <w:rFonts w:asciiTheme="minorHAnsi" w:eastAsia="Arial" w:hAnsiTheme="minorHAnsi" w:cstheme="minorHAnsi"/>
          <w:i/>
          <w:iCs/>
          <w:sz w:val="19"/>
          <w:szCs w:val="19"/>
        </w:rPr>
        <w:t xml:space="preserve"> </w:t>
      </w:r>
      <w:r w:rsidR="00DE34B4" w:rsidRPr="00DE34B4">
        <w:rPr>
          <w:rFonts w:asciiTheme="minorHAnsi" w:eastAsia="Arial" w:hAnsiTheme="minorHAnsi" w:cstheme="minorHAnsi"/>
          <w:i/>
          <w:iCs/>
          <w:sz w:val="19"/>
          <w:szCs w:val="19"/>
        </w:rPr>
        <w:t>hawm no. Mai Yer</w:t>
      </w:r>
      <w:ins w:id="132" w:author="Fong RERHANG" w:date="2021-06-07T18:02:00Z">
        <w:r w:rsidR="00302A9E">
          <w:rPr>
            <w:rFonts w:asciiTheme="minorHAnsi" w:eastAsia="Arial" w:hAnsiTheme="minorHAnsi" w:cstheme="minorHAnsi"/>
            <w:i/>
            <w:iCs/>
            <w:sz w:val="19"/>
            <w:szCs w:val="19"/>
          </w:rPr>
          <w:t xml:space="preserve"> li</w:t>
        </w:r>
      </w:ins>
      <w:r w:rsidR="00DE34B4" w:rsidRPr="00DE34B4">
        <w:rPr>
          <w:rFonts w:asciiTheme="minorHAnsi" w:eastAsia="Arial" w:hAnsiTheme="minorHAnsi" w:cstheme="minorHAnsi"/>
          <w:i/>
          <w:iCs/>
          <w:sz w:val="19"/>
          <w:szCs w:val="19"/>
        </w:rPr>
        <w:t xml:space="preserve"> </w:t>
      </w:r>
      <w:r w:rsidR="003D6872">
        <w:rPr>
          <w:rFonts w:asciiTheme="minorHAnsi" w:eastAsia="Arial" w:hAnsiTheme="minorHAnsi" w:cstheme="minorHAnsi"/>
          <w:i/>
          <w:iCs/>
          <w:sz w:val="19"/>
          <w:szCs w:val="19"/>
        </w:rPr>
        <w:t>kev</w:t>
      </w:r>
      <w:r w:rsidR="00DE34B4" w:rsidRPr="00DE34B4">
        <w:rPr>
          <w:rFonts w:asciiTheme="minorHAnsi" w:eastAsia="Arial" w:hAnsiTheme="minorHAnsi" w:cstheme="minorHAnsi"/>
          <w:i/>
          <w:iCs/>
          <w:sz w:val="19"/>
          <w:szCs w:val="19"/>
        </w:rPr>
        <w:t xml:space="preserve"> sau</w:t>
      </w:r>
      <w:r w:rsidR="003D6872">
        <w:rPr>
          <w:rFonts w:asciiTheme="minorHAnsi" w:eastAsia="Arial" w:hAnsiTheme="minorHAnsi" w:cstheme="minorHAnsi"/>
          <w:i/>
          <w:iCs/>
          <w:sz w:val="19"/>
          <w:szCs w:val="19"/>
        </w:rPr>
        <w:t xml:space="preserve"> ntawv tuaj</w:t>
      </w:r>
      <w:r w:rsidR="00DE34B4" w:rsidRPr="00DE34B4">
        <w:rPr>
          <w:rFonts w:asciiTheme="minorHAnsi" w:eastAsia="Arial" w:hAnsiTheme="minorHAnsi" w:cstheme="minorHAnsi"/>
          <w:i/>
          <w:iCs/>
          <w:sz w:val="19"/>
          <w:szCs w:val="19"/>
        </w:rPr>
        <w:t xml:space="preserve"> nyeem</w:t>
      </w:r>
      <w:ins w:id="133" w:author="Fong RERHANG" w:date="2021-06-07T18:03:00Z">
        <w:r w:rsidR="00302A9E">
          <w:rPr>
            <w:rFonts w:asciiTheme="minorHAnsi" w:eastAsia="Arial" w:hAnsiTheme="minorHAnsi" w:cstheme="minorHAnsi"/>
            <w:i/>
            <w:iCs/>
            <w:sz w:val="19"/>
            <w:szCs w:val="19"/>
          </w:rPr>
          <w:t xml:space="preserve"> tau</w:t>
        </w:r>
      </w:ins>
      <w:del w:id="134" w:author="Fong RERHANG" w:date="2021-06-07T18:03:00Z">
        <w:r w:rsidR="00DE34B4" w:rsidRPr="00DE34B4" w:rsidDel="00302A9E">
          <w:rPr>
            <w:rFonts w:asciiTheme="minorHAnsi" w:eastAsia="Arial" w:hAnsiTheme="minorHAnsi" w:cstheme="minorHAnsi"/>
            <w:i/>
            <w:iCs/>
            <w:sz w:val="19"/>
            <w:szCs w:val="19"/>
          </w:rPr>
          <w:delText xml:space="preserve"> yog nyeem.</w:delText>
        </w:r>
      </w:del>
    </w:p>
    <w:p w14:paraId="1849FCAD" w14:textId="78F2D913" w:rsidR="00060F31" w:rsidRPr="00083675" w:rsidRDefault="004A72FA" w:rsidP="00BD202A">
      <w:pPr>
        <w:rPr>
          <w:rFonts w:ascii="Arial" w:hAnsi="Arial"/>
          <w:b/>
          <w:bCs/>
          <w:sz w:val="20"/>
          <w:szCs w:val="20"/>
        </w:rPr>
      </w:pPr>
      <w:r>
        <w:rPr>
          <w:rFonts w:ascii="Arial" w:hAnsi="Arial"/>
          <w:b/>
          <w:bCs/>
          <w:sz w:val="20"/>
          <w:szCs w:val="20"/>
        </w:rPr>
        <w:t>Yeeb Yam Kev Coj</w:t>
      </w:r>
      <w:r w:rsidRPr="00257DA7">
        <w:rPr>
          <w:rFonts w:ascii="Arial" w:hAnsi="Arial"/>
          <w:b/>
          <w:bCs/>
          <w:sz w:val="20"/>
          <w:szCs w:val="20"/>
        </w:rPr>
        <w:t>/Cwj Pwm</w:t>
      </w:r>
      <w:r>
        <w:rPr>
          <w:rFonts w:ascii="Arial" w:hAnsi="Arial"/>
          <w:b/>
          <w:bCs/>
          <w:sz w:val="20"/>
          <w:szCs w:val="20"/>
        </w:rPr>
        <w:t xml:space="preserve"> Ntawm Kev Noj Nyob</w:t>
      </w:r>
      <w:r w:rsidR="00083675">
        <w:rPr>
          <w:rFonts w:ascii="Arial" w:hAnsi="Arial"/>
          <w:b/>
          <w:bCs/>
          <w:sz w:val="20"/>
          <w:szCs w:val="20"/>
        </w:rPr>
        <w:t xml:space="preserve">                                                                                                                                   </w:t>
      </w:r>
      <w:r w:rsidR="00285997" w:rsidRPr="00285997">
        <w:rPr>
          <w:rFonts w:ascii="Calibri" w:eastAsia="Arial" w:hAnsi="Calibri" w:cs="Calibri"/>
          <w:i/>
          <w:iCs/>
          <w:sz w:val="20"/>
          <w:szCs w:val="20"/>
        </w:rPr>
        <w:t>Mai Yer tawm tsam hauv nws txoj kev zoo rov los ntawm kev mob thaum yau. nws tab tom ua hauj</w:t>
      </w:r>
      <w:r w:rsidR="00FB5408">
        <w:rPr>
          <w:rFonts w:ascii="Calibri" w:eastAsia="Arial" w:hAnsi="Calibri" w:cs="Calibri"/>
          <w:i/>
          <w:iCs/>
          <w:sz w:val="20"/>
          <w:szCs w:val="20"/>
        </w:rPr>
        <w:t xml:space="preserve"> </w:t>
      </w:r>
      <w:r w:rsidR="00285997" w:rsidRPr="00285997">
        <w:rPr>
          <w:rFonts w:ascii="Calibri" w:eastAsia="Arial" w:hAnsi="Calibri" w:cs="Calibri"/>
          <w:i/>
          <w:iCs/>
          <w:sz w:val="20"/>
          <w:szCs w:val="20"/>
        </w:rPr>
        <w:t xml:space="preserve">lwm dhau los ntawm theem kev quaj ntsuag. </w:t>
      </w:r>
      <w:ins w:id="135" w:author="Fong RERHANG" w:date="2021-06-07T18:07:00Z">
        <w:r w:rsidR="00302A9E">
          <w:rPr>
            <w:rFonts w:ascii="Calibri" w:eastAsia="Arial" w:hAnsi="Calibri" w:cs="Calibri"/>
            <w:i/>
            <w:iCs/>
            <w:sz w:val="20"/>
            <w:szCs w:val="20"/>
          </w:rPr>
          <w:t>N</w:t>
        </w:r>
      </w:ins>
      <w:del w:id="136" w:author="Fong RERHANG" w:date="2021-06-07T18:07:00Z">
        <w:r w:rsidR="00285997" w:rsidRPr="00285997" w:rsidDel="00302A9E">
          <w:rPr>
            <w:rFonts w:ascii="Calibri" w:eastAsia="Arial" w:hAnsi="Calibri" w:cs="Calibri"/>
            <w:i/>
            <w:iCs/>
            <w:sz w:val="20"/>
            <w:szCs w:val="20"/>
          </w:rPr>
          <w:delText>n</w:delText>
        </w:r>
      </w:del>
      <w:r w:rsidR="00285997" w:rsidRPr="00285997">
        <w:rPr>
          <w:rFonts w:ascii="Calibri" w:eastAsia="Arial" w:hAnsi="Calibri" w:cs="Calibri"/>
          <w:i/>
          <w:iCs/>
          <w:sz w:val="20"/>
          <w:szCs w:val="20"/>
        </w:rPr>
        <w:t xml:space="preserve">ws tab tom pom tus kws pab tswv yim txog kev nyuaj siab. </w:t>
      </w:r>
      <w:ins w:id="137" w:author="Fong RERHANG" w:date="2021-06-07T18:07:00Z">
        <w:r w:rsidR="00302A9E">
          <w:rPr>
            <w:rFonts w:ascii="Calibri" w:eastAsia="Arial" w:hAnsi="Calibri" w:cs="Calibri"/>
            <w:i/>
            <w:iCs/>
            <w:sz w:val="20"/>
            <w:szCs w:val="20"/>
          </w:rPr>
          <w:t xml:space="preserve">Lub sij hawm no, </w:t>
        </w:r>
      </w:ins>
      <w:r w:rsidR="00285997" w:rsidRPr="00285997">
        <w:rPr>
          <w:rFonts w:ascii="Calibri" w:eastAsia="Arial" w:hAnsi="Calibri" w:cs="Calibri"/>
          <w:i/>
          <w:iCs/>
          <w:sz w:val="20"/>
          <w:szCs w:val="20"/>
        </w:rPr>
        <w:t xml:space="preserve">Mai Yer tsis </w:t>
      </w:r>
      <w:del w:id="138" w:author="Fong RERHANG" w:date="2021-06-07T18:08:00Z">
        <w:r w:rsidR="00285997" w:rsidRPr="00285997" w:rsidDel="00302A9E">
          <w:rPr>
            <w:rFonts w:ascii="Calibri" w:eastAsia="Arial" w:hAnsi="Calibri" w:cs="Calibri"/>
            <w:i/>
            <w:iCs/>
            <w:sz w:val="20"/>
            <w:szCs w:val="20"/>
          </w:rPr>
          <w:delText>yog</w:delText>
        </w:r>
      </w:del>
      <w:ins w:id="139" w:author="Fong RERHANG" w:date="2021-06-07T18:08:00Z">
        <w:r w:rsidR="00302A9E">
          <w:rPr>
            <w:rFonts w:ascii="Calibri" w:eastAsia="Arial" w:hAnsi="Calibri" w:cs="Calibri"/>
            <w:i/>
            <w:iCs/>
            <w:sz w:val="20"/>
            <w:szCs w:val="20"/>
          </w:rPr>
          <w:t>muaj</w:t>
        </w:r>
      </w:ins>
      <w:r w:rsidR="00285997" w:rsidRPr="00285997">
        <w:rPr>
          <w:rFonts w:ascii="Calibri" w:eastAsia="Arial" w:hAnsi="Calibri" w:cs="Calibri"/>
          <w:i/>
          <w:iCs/>
          <w:sz w:val="20"/>
          <w:szCs w:val="20"/>
        </w:rPr>
        <w:t xml:space="preserve"> kev txhawj xeeb txog kev coj</w:t>
      </w:r>
      <w:r w:rsidR="00FB5408">
        <w:rPr>
          <w:rFonts w:ascii="Calibri" w:eastAsia="Arial" w:hAnsi="Calibri" w:cs="Calibri"/>
          <w:i/>
          <w:iCs/>
          <w:sz w:val="20"/>
          <w:szCs w:val="20"/>
        </w:rPr>
        <w:t xml:space="preserve"> tus</w:t>
      </w:r>
      <w:r w:rsidR="00285997" w:rsidRPr="00285997">
        <w:rPr>
          <w:rFonts w:ascii="Calibri" w:eastAsia="Arial" w:hAnsi="Calibri" w:cs="Calibri"/>
          <w:i/>
          <w:iCs/>
          <w:sz w:val="20"/>
          <w:szCs w:val="20"/>
        </w:rPr>
        <w:t xml:space="preserve"> cwj pwm</w:t>
      </w:r>
      <w:ins w:id="140" w:author="Fong RERHANG" w:date="2021-06-07T18:08:00Z">
        <w:r w:rsidR="00302A9E">
          <w:rPr>
            <w:rFonts w:ascii="Calibri" w:eastAsia="Arial" w:hAnsi="Calibri" w:cs="Calibri"/>
            <w:i/>
            <w:iCs/>
            <w:sz w:val="20"/>
            <w:szCs w:val="20"/>
          </w:rPr>
          <w:t>.</w:t>
        </w:r>
      </w:ins>
      <w:del w:id="141" w:author="Fong RERHANG" w:date="2021-06-07T18:08:00Z">
        <w:r w:rsidR="00285997" w:rsidRPr="00285997" w:rsidDel="00302A9E">
          <w:rPr>
            <w:rFonts w:ascii="Calibri" w:eastAsia="Arial" w:hAnsi="Calibri" w:cs="Calibri"/>
            <w:i/>
            <w:iCs/>
            <w:sz w:val="20"/>
            <w:szCs w:val="20"/>
          </w:rPr>
          <w:delText>, lub sij</w:delText>
        </w:r>
        <w:r w:rsidR="00FB5408" w:rsidDel="00302A9E">
          <w:rPr>
            <w:rFonts w:ascii="Calibri" w:eastAsia="Arial" w:hAnsi="Calibri" w:cs="Calibri"/>
            <w:i/>
            <w:iCs/>
            <w:sz w:val="20"/>
            <w:szCs w:val="20"/>
          </w:rPr>
          <w:delText xml:space="preserve"> </w:delText>
        </w:r>
        <w:r w:rsidR="00285997" w:rsidRPr="00285997" w:rsidDel="00302A9E">
          <w:rPr>
            <w:rFonts w:ascii="Calibri" w:eastAsia="Arial" w:hAnsi="Calibri" w:cs="Calibri"/>
            <w:i/>
            <w:iCs/>
            <w:sz w:val="20"/>
            <w:szCs w:val="20"/>
          </w:rPr>
          <w:delText>hawm no.</w:delText>
        </w:r>
      </w:del>
    </w:p>
    <w:p w14:paraId="6BC59CD9" w14:textId="3AE05BFB" w:rsidR="004A72FA" w:rsidRPr="00083675" w:rsidRDefault="004A72FA" w:rsidP="00083675">
      <w:pPr>
        <w:tabs>
          <w:tab w:val="left" w:pos="1245"/>
        </w:tabs>
        <w:jc w:val="both"/>
        <w:rPr>
          <w:rFonts w:ascii="Arial" w:hAnsi="Arial"/>
          <w:b/>
          <w:bCs/>
          <w:sz w:val="20"/>
          <w:szCs w:val="20"/>
        </w:rPr>
      </w:pPr>
      <w:r>
        <w:rPr>
          <w:rFonts w:ascii="Arial" w:hAnsi="Arial"/>
          <w:b/>
          <w:bCs/>
          <w:sz w:val="20"/>
          <w:szCs w:val="20"/>
        </w:rPr>
        <w:t xml:space="preserve">Kev </w:t>
      </w:r>
      <w:del w:id="142" w:author="Fong RERHANG" w:date="2021-06-07T18:09:00Z">
        <w:r w:rsidRPr="00912EAA" w:rsidDel="00302A9E">
          <w:rPr>
            <w:rFonts w:ascii="Arial" w:hAnsi="Arial"/>
            <w:b/>
            <w:bCs/>
            <w:sz w:val="20"/>
            <w:szCs w:val="20"/>
          </w:rPr>
          <w:delText>Ua Hauj Lwm</w:delText>
        </w:r>
      </w:del>
      <w:ins w:id="143" w:author="Fong RERHANG" w:date="2021-06-07T18:09:00Z">
        <w:r w:rsidR="00302A9E">
          <w:rPr>
            <w:rFonts w:ascii="Arial" w:hAnsi="Arial"/>
            <w:b/>
            <w:bCs/>
            <w:sz w:val="20"/>
            <w:szCs w:val="20"/>
          </w:rPr>
          <w:t>Kawm</w:t>
        </w:r>
      </w:ins>
      <w:r w:rsidRPr="00912EAA">
        <w:rPr>
          <w:rFonts w:ascii="Arial" w:hAnsi="Arial"/>
          <w:b/>
          <w:bCs/>
          <w:sz w:val="20"/>
          <w:szCs w:val="20"/>
        </w:rPr>
        <w:tab/>
      </w:r>
      <w:r w:rsidR="00083675">
        <w:rPr>
          <w:rFonts w:ascii="Arial" w:hAnsi="Arial"/>
          <w:b/>
          <w:bCs/>
          <w:sz w:val="20"/>
          <w:szCs w:val="20"/>
        </w:rPr>
        <w:t xml:space="preserve">                                                                                                                                                               </w:t>
      </w:r>
      <w:r w:rsidR="00AA405F" w:rsidRPr="00AA405F">
        <w:rPr>
          <w:rFonts w:ascii="Calibri" w:eastAsia="Arial" w:hAnsi="Calibri" w:cs="Calibri"/>
          <w:i/>
          <w:iCs/>
          <w:sz w:val="20"/>
          <w:szCs w:val="20"/>
        </w:rPr>
        <w:t>Mai Yer xav mus kawm hauv tsev kawm qib siab tab sis tsis paub tseeb tias nws xav kawm dab tsi, Tom qab kawm ntawv tas, nws xav ua hauj</w:t>
      </w:r>
      <w:r w:rsidR="00AA405F">
        <w:rPr>
          <w:rFonts w:ascii="Calibri" w:eastAsia="Arial" w:hAnsi="Calibri" w:cs="Calibri"/>
          <w:i/>
          <w:iCs/>
          <w:sz w:val="20"/>
          <w:szCs w:val="20"/>
        </w:rPr>
        <w:t xml:space="preserve"> </w:t>
      </w:r>
      <w:r w:rsidR="00AA405F" w:rsidRPr="00AA405F">
        <w:rPr>
          <w:rFonts w:ascii="Calibri" w:eastAsia="Arial" w:hAnsi="Calibri" w:cs="Calibri"/>
          <w:i/>
          <w:iCs/>
          <w:sz w:val="20"/>
          <w:szCs w:val="20"/>
        </w:rPr>
        <w:t>lwm li tus neeg khaws nyiaj.</w:t>
      </w:r>
    </w:p>
    <w:p w14:paraId="1E5369F0" w14:textId="14865726" w:rsidR="004A72FA" w:rsidRPr="00083675" w:rsidRDefault="004A72FA" w:rsidP="00083675">
      <w:pPr>
        <w:rPr>
          <w:rFonts w:ascii="Arial" w:hAnsi="Arial"/>
          <w:b/>
          <w:bCs/>
          <w:sz w:val="20"/>
          <w:szCs w:val="20"/>
        </w:rPr>
      </w:pPr>
      <w:r w:rsidRPr="00BB46E4">
        <w:rPr>
          <w:rFonts w:ascii="Arial" w:hAnsi="Arial"/>
          <w:b/>
          <w:bCs/>
          <w:sz w:val="20"/>
          <w:szCs w:val="20"/>
        </w:rPr>
        <w:t>Kho kom Haum/Kev Ua Neej Nyob Txhua Hnub</w:t>
      </w:r>
      <w:r w:rsidR="00083675">
        <w:rPr>
          <w:rFonts w:ascii="Arial" w:hAnsi="Arial"/>
          <w:b/>
          <w:bCs/>
          <w:sz w:val="20"/>
          <w:szCs w:val="20"/>
        </w:rPr>
        <w:t xml:space="preserve">                                                                                                                  </w:t>
      </w:r>
      <w:r w:rsidR="002D3487" w:rsidRPr="002D3487">
        <w:rPr>
          <w:rFonts w:ascii="Calibri" w:hAnsi="Calibri" w:cs="Calibri"/>
          <w:i/>
          <w:iCs/>
          <w:sz w:val="20"/>
          <w:szCs w:val="20"/>
        </w:rPr>
        <w:t xml:space="preserve">Mai Yer </w:t>
      </w:r>
      <w:ins w:id="144" w:author="Fong RERHANG" w:date="2021-06-07T18:12:00Z">
        <w:r w:rsidR="00607143">
          <w:rPr>
            <w:rFonts w:ascii="Calibri" w:hAnsi="Calibri" w:cs="Calibri"/>
            <w:i/>
            <w:iCs/>
            <w:sz w:val="20"/>
            <w:szCs w:val="20"/>
          </w:rPr>
          <w:t>tau ua</w:t>
        </w:r>
      </w:ins>
      <w:del w:id="145" w:author="Fong RERHANG" w:date="2021-06-07T18:12:00Z">
        <w:r w:rsidR="002D3487" w:rsidRPr="002D3487" w:rsidDel="00607143">
          <w:rPr>
            <w:rFonts w:ascii="Calibri" w:hAnsi="Calibri" w:cs="Calibri"/>
            <w:i/>
            <w:iCs/>
            <w:sz w:val="20"/>
            <w:szCs w:val="20"/>
          </w:rPr>
          <w:delText>yog saib xyuas</w:delText>
        </w:r>
      </w:del>
      <w:r w:rsidR="002D3487" w:rsidRPr="002D3487">
        <w:rPr>
          <w:rFonts w:ascii="Calibri" w:hAnsi="Calibri" w:cs="Calibri"/>
          <w:i/>
          <w:iCs/>
          <w:sz w:val="20"/>
          <w:szCs w:val="20"/>
        </w:rPr>
        <w:t xml:space="preserve"> hauj</w:t>
      </w:r>
      <w:r w:rsidR="008A5489">
        <w:rPr>
          <w:rFonts w:ascii="Calibri" w:hAnsi="Calibri" w:cs="Calibri"/>
          <w:i/>
          <w:iCs/>
          <w:sz w:val="20"/>
          <w:szCs w:val="20"/>
        </w:rPr>
        <w:t xml:space="preserve"> </w:t>
      </w:r>
      <w:r w:rsidR="002D3487" w:rsidRPr="002D3487">
        <w:rPr>
          <w:rFonts w:ascii="Calibri" w:hAnsi="Calibri" w:cs="Calibri"/>
          <w:i/>
          <w:iCs/>
          <w:sz w:val="20"/>
          <w:szCs w:val="20"/>
        </w:rPr>
        <w:t xml:space="preserve">lwm hauv tsev thiab pab </w:t>
      </w:r>
      <w:r w:rsidR="008A5489">
        <w:rPr>
          <w:rFonts w:ascii="Calibri" w:hAnsi="Calibri" w:cs="Calibri"/>
          <w:i/>
          <w:iCs/>
          <w:sz w:val="20"/>
          <w:szCs w:val="20"/>
        </w:rPr>
        <w:t>cov ib puag ncig ntawm tsev</w:t>
      </w:r>
      <w:r w:rsidR="002D3487" w:rsidRPr="002D3487">
        <w:rPr>
          <w:rFonts w:ascii="Calibri" w:hAnsi="Calibri" w:cs="Calibri"/>
          <w:i/>
          <w:iCs/>
          <w:sz w:val="20"/>
          <w:szCs w:val="20"/>
        </w:rPr>
        <w:t xml:space="preserve">. nws tuaj yeem hnav </w:t>
      </w:r>
      <w:r w:rsidR="008A5489">
        <w:rPr>
          <w:rFonts w:ascii="Calibri" w:hAnsi="Calibri" w:cs="Calibri"/>
          <w:i/>
          <w:iCs/>
          <w:sz w:val="20"/>
          <w:szCs w:val="20"/>
        </w:rPr>
        <w:t>khaub ncaws ntawm</w:t>
      </w:r>
      <w:ins w:id="146" w:author="Fong RERHANG" w:date="2021-06-07T18:12:00Z">
        <w:r w:rsidR="00607143">
          <w:rPr>
            <w:rFonts w:ascii="Calibri" w:hAnsi="Calibri" w:cs="Calibri"/>
            <w:i/>
            <w:iCs/>
            <w:sz w:val="20"/>
            <w:szCs w:val="20"/>
          </w:rPr>
          <w:t xml:space="preserve"> tau ntawm</w:t>
        </w:r>
      </w:ins>
      <w:r w:rsidR="008A5489">
        <w:rPr>
          <w:rFonts w:ascii="Calibri" w:hAnsi="Calibri" w:cs="Calibri"/>
          <w:i/>
          <w:iCs/>
          <w:sz w:val="20"/>
          <w:szCs w:val="20"/>
        </w:rPr>
        <w:t xml:space="preserve"> nws tus kheej thiab pom tau tias hnav tau zoo.</w:t>
      </w:r>
    </w:p>
    <w:p w14:paraId="73B8B465" w14:textId="590632B1" w:rsidR="004A72FA" w:rsidRDefault="004A72FA" w:rsidP="00083675">
      <w:pPr>
        <w:rPr>
          <w:rFonts w:ascii="Calibri" w:hAnsi="Calibri" w:cs="Calibri"/>
          <w:i/>
          <w:iCs/>
          <w:sz w:val="20"/>
          <w:szCs w:val="20"/>
        </w:rPr>
      </w:pPr>
      <w:r w:rsidRPr="002E6123">
        <w:rPr>
          <w:rFonts w:ascii="Arial" w:hAnsi="Arial"/>
          <w:b/>
          <w:bCs/>
          <w:sz w:val="22"/>
          <w:szCs w:val="22"/>
        </w:rPr>
        <w:t>Kev Noj Qab Haus Huv</w:t>
      </w:r>
      <w:r w:rsidR="00083675">
        <w:rPr>
          <w:rFonts w:ascii="Arial" w:hAnsi="Arial"/>
          <w:b/>
          <w:bCs/>
          <w:sz w:val="22"/>
          <w:szCs w:val="22"/>
        </w:rPr>
        <w:t xml:space="preserve">                                                                                                                                     </w:t>
      </w:r>
      <w:r w:rsidR="00A95727">
        <w:rPr>
          <w:rFonts w:ascii="Calibri" w:hAnsi="Calibri" w:cs="Calibri"/>
          <w:i/>
          <w:iCs/>
          <w:sz w:val="20"/>
          <w:szCs w:val="20"/>
        </w:rPr>
        <w:t>Kev ceeb toom kev ntsuam xyuas:</w:t>
      </w:r>
    </w:p>
    <w:p w14:paraId="5DD3A1E4" w14:textId="535F76BA" w:rsidR="00A95727" w:rsidRDefault="00EA53DA" w:rsidP="00083675">
      <w:pPr>
        <w:rPr>
          <w:rFonts w:ascii="Calibri" w:hAnsi="Calibri" w:cs="Calibri"/>
          <w:i/>
          <w:iCs/>
          <w:sz w:val="20"/>
          <w:szCs w:val="20"/>
        </w:rPr>
      </w:pPr>
      <w:r>
        <w:rPr>
          <w:rFonts w:ascii="Calibri" w:hAnsi="Calibri" w:cs="Calibri"/>
          <w:i/>
          <w:iCs/>
          <w:sz w:val="20"/>
          <w:szCs w:val="20"/>
        </w:rPr>
        <w:t>5/27/2021:</w:t>
      </w:r>
      <w:r w:rsidR="00784C56" w:rsidRPr="00784C56">
        <w:t xml:space="preserve"> </w:t>
      </w:r>
      <w:r w:rsidR="00784C56" w:rsidRPr="00784C56">
        <w:rPr>
          <w:rFonts w:ascii="Calibri" w:hAnsi="Calibri" w:cs="Calibri"/>
          <w:i/>
          <w:iCs/>
          <w:sz w:val="20"/>
          <w:szCs w:val="20"/>
        </w:rPr>
        <w:t>Sim 3 zaug</w:t>
      </w:r>
      <w:ins w:id="147" w:author="Fong RERHANG" w:date="2021-06-07T18:15:00Z">
        <w:r w:rsidR="00607143">
          <w:rPr>
            <w:rFonts w:ascii="Calibri" w:hAnsi="Calibri" w:cs="Calibri"/>
            <w:i/>
            <w:iCs/>
            <w:sz w:val="20"/>
            <w:szCs w:val="20"/>
          </w:rPr>
          <w:t xml:space="preserve"> tiv tauj niam txiv</w:t>
        </w:r>
      </w:ins>
      <w:r w:rsidR="00784C56" w:rsidRPr="00784C56">
        <w:rPr>
          <w:rFonts w:ascii="Calibri" w:hAnsi="Calibri" w:cs="Calibri"/>
          <w:i/>
          <w:iCs/>
          <w:sz w:val="20"/>
          <w:szCs w:val="20"/>
        </w:rPr>
        <w:t xml:space="preserve"> tsis</w:t>
      </w:r>
      <w:r w:rsidR="00784C56">
        <w:rPr>
          <w:rFonts w:ascii="Calibri" w:hAnsi="Calibri" w:cs="Calibri"/>
          <w:i/>
          <w:iCs/>
          <w:sz w:val="20"/>
          <w:szCs w:val="20"/>
        </w:rPr>
        <w:t xml:space="preserve"> </w:t>
      </w:r>
      <w:ins w:id="148" w:author="Fong RERHANG" w:date="2021-06-07T18:15:00Z">
        <w:r w:rsidR="00607143">
          <w:rPr>
            <w:rFonts w:ascii="Calibri" w:hAnsi="Calibri" w:cs="Calibri"/>
            <w:i/>
            <w:iCs/>
            <w:sz w:val="20"/>
            <w:szCs w:val="20"/>
          </w:rPr>
          <w:t>tau.</w:t>
        </w:r>
      </w:ins>
      <w:del w:id="149" w:author="Fong RERHANG" w:date="2021-06-07T18:15:00Z">
        <w:r w:rsidR="00784C56" w:rsidDel="00607143">
          <w:rPr>
            <w:rFonts w:ascii="Calibri" w:hAnsi="Calibri" w:cs="Calibri"/>
            <w:i/>
            <w:iCs/>
            <w:sz w:val="20"/>
            <w:szCs w:val="20"/>
          </w:rPr>
          <w:delText>pub mus</w:delText>
        </w:r>
        <w:r w:rsidR="00784C56" w:rsidRPr="00784C56" w:rsidDel="00607143">
          <w:rPr>
            <w:rFonts w:ascii="Calibri" w:hAnsi="Calibri" w:cs="Calibri"/>
            <w:i/>
            <w:iCs/>
            <w:sz w:val="20"/>
            <w:szCs w:val="20"/>
          </w:rPr>
          <w:delText xml:space="preserve"> cuag </w:delText>
        </w:r>
        <w:r w:rsidR="00784C56" w:rsidDel="00607143">
          <w:rPr>
            <w:rFonts w:ascii="Calibri" w:hAnsi="Calibri" w:cs="Calibri"/>
            <w:i/>
            <w:iCs/>
            <w:sz w:val="20"/>
            <w:szCs w:val="20"/>
          </w:rPr>
          <w:delText>leej</w:delText>
        </w:r>
        <w:r w:rsidR="00784C56" w:rsidRPr="00784C56" w:rsidDel="00607143">
          <w:rPr>
            <w:rFonts w:ascii="Calibri" w:hAnsi="Calibri" w:cs="Calibri"/>
            <w:i/>
            <w:iCs/>
            <w:sz w:val="20"/>
            <w:szCs w:val="20"/>
          </w:rPr>
          <w:delText xml:space="preserve"> niam txiv</w:delText>
        </w:r>
      </w:del>
      <w:r w:rsidR="0009409D">
        <w:rPr>
          <w:rFonts w:ascii="Calibri" w:hAnsi="Calibri" w:cs="Calibri"/>
          <w:i/>
          <w:iCs/>
          <w:sz w:val="20"/>
          <w:szCs w:val="20"/>
        </w:rPr>
        <w:t>.</w:t>
      </w:r>
    </w:p>
    <w:p w14:paraId="56A9FBA2" w14:textId="65CFEDCD" w:rsidR="0009409D" w:rsidRDefault="00B43581" w:rsidP="00083675">
      <w:pPr>
        <w:rPr>
          <w:rFonts w:ascii="Calibri" w:hAnsi="Calibri" w:cs="Calibri"/>
          <w:i/>
          <w:iCs/>
          <w:sz w:val="20"/>
          <w:szCs w:val="20"/>
        </w:rPr>
      </w:pPr>
      <w:r>
        <w:rPr>
          <w:rFonts w:ascii="Calibri" w:hAnsi="Calibri" w:cs="Calibri"/>
          <w:i/>
          <w:iCs/>
          <w:sz w:val="20"/>
          <w:szCs w:val="20"/>
        </w:rPr>
        <w:t>5/9/2019:</w:t>
      </w:r>
      <w:r w:rsidR="00F04FBA" w:rsidRPr="00F04FBA">
        <w:t xml:space="preserve"> </w:t>
      </w:r>
      <w:r w:rsidR="00F04FBA" w:rsidRPr="00F04FBA">
        <w:rPr>
          <w:rFonts w:ascii="Calibri" w:hAnsi="Calibri" w:cs="Calibri"/>
          <w:i/>
          <w:iCs/>
          <w:sz w:val="20"/>
          <w:szCs w:val="20"/>
        </w:rPr>
        <w:t>Mai Yer tsis tau noj tshuaj tam sim no. Lub sij</w:t>
      </w:r>
      <w:r w:rsidR="00F04FBA">
        <w:rPr>
          <w:rFonts w:ascii="Calibri" w:hAnsi="Calibri" w:cs="Calibri"/>
          <w:i/>
          <w:iCs/>
          <w:sz w:val="20"/>
          <w:szCs w:val="20"/>
        </w:rPr>
        <w:t xml:space="preserve"> </w:t>
      </w:r>
      <w:r w:rsidR="00F04FBA" w:rsidRPr="00F04FBA">
        <w:rPr>
          <w:rFonts w:ascii="Calibri" w:hAnsi="Calibri" w:cs="Calibri"/>
          <w:i/>
          <w:iCs/>
          <w:sz w:val="20"/>
          <w:szCs w:val="20"/>
        </w:rPr>
        <w:t>hawm tam sim no tsis muaj kev txhawj xeeb txog kev noj qab haus huv. Nws tsis muaj kws kho mob uas nws niaj hnub tuaj xyuas.</w:t>
      </w:r>
    </w:p>
    <w:p w14:paraId="74E2CED3" w14:textId="070A5AED" w:rsidR="00F04FBA" w:rsidRDefault="00A27789" w:rsidP="00083675">
      <w:pPr>
        <w:rPr>
          <w:rFonts w:ascii="Calibri" w:hAnsi="Calibri" w:cs="Calibri"/>
          <w:i/>
          <w:iCs/>
          <w:sz w:val="20"/>
          <w:szCs w:val="20"/>
        </w:rPr>
      </w:pPr>
      <w:r>
        <w:rPr>
          <w:rFonts w:ascii="Calibri" w:hAnsi="Calibri" w:cs="Calibri"/>
          <w:i/>
          <w:iCs/>
          <w:sz w:val="20"/>
          <w:szCs w:val="20"/>
        </w:rPr>
        <w:t>12/2017:</w:t>
      </w:r>
      <w:r w:rsidR="00691712" w:rsidRPr="00691712">
        <w:t xml:space="preserve"> </w:t>
      </w:r>
      <w:r w:rsidR="00691712" w:rsidRPr="00691712">
        <w:rPr>
          <w:rFonts w:ascii="Calibri" w:hAnsi="Calibri" w:cs="Calibri"/>
          <w:i/>
          <w:iCs/>
          <w:sz w:val="20"/>
          <w:szCs w:val="20"/>
        </w:rPr>
        <w:t>Mai Yer dhau qhov kuaj</w:t>
      </w:r>
      <w:ins w:id="150" w:author="Fong RERHANG" w:date="2021-06-07T18:20:00Z">
        <w:r w:rsidR="00607143">
          <w:rPr>
            <w:rFonts w:ascii="Calibri" w:hAnsi="Calibri" w:cs="Calibri"/>
            <w:i/>
            <w:iCs/>
            <w:sz w:val="20"/>
            <w:szCs w:val="20"/>
          </w:rPr>
          <w:t xml:space="preserve"> ob yam </w:t>
        </w:r>
      </w:ins>
      <w:ins w:id="151" w:author="Fong RERHANG" w:date="2021-06-07T18:21:00Z">
        <w:r w:rsidR="00607143">
          <w:rPr>
            <w:rFonts w:ascii="Calibri" w:hAnsi="Calibri" w:cs="Calibri"/>
            <w:i/>
            <w:iCs/>
            <w:sz w:val="20"/>
            <w:szCs w:val="20"/>
          </w:rPr>
          <w:t>xw li nw qhov</w:t>
        </w:r>
      </w:ins>
      <w:r w:rsidR="00691712" w:rsidRPr="00691712">
        <w:rPr>
          <w:rFonts w:ascii="Calibri" w:hAnsi="Calibri" w:cs="Calibri"/>
          <w:i/>
          <w:iCs/>
          <w:sz w:val="20"/>
          <w:szCs w:val="20"/>
        </w:rPr>
        <w:t xml:space="preserve"> </w:t>
      </w:r>
      <w:ins w:id="152" w:author="Fong RERHANG" w:date="2021-06-07T18:19:00Z">
        <w:r w:rsidR="00607143">
          <w:rPr>
            <w:rFonts w:ascii="Calibri" w:hAnsi="Calibri" w:cs="Calibri"/>
            <w:i/>
            <w:iCs/>
            <w:sz w:val="20"/>
            <w:szCs w:val="20"/>
          </w:rPr>
          <w:t xml:space="preserve">kev </w:t>
        </w:r>
      </w:ins>
      <w:ins w:id="153" w:author="Fong RERHANG" w:date="2021-06-07T18:21:00Z">
        <w:r w:rsidR="00607143">
          <w:rPr>
            <w:rFonts w:ascii="Calibri" w:hAnsi="Calibri" w:cs="Calibri"/>
            <w:i/>
            <w:iCs/>
            <w:sz w:val="20"/>
            <w:szCs w:val="20"/>
          </w:rPr>
          <w:t xml:space="preserve">hnov lus </w:t>
        </w:r>
      </w:ins>
      <w:del w:id="154" w:author="Fong RERHANG" w:date="2021-06-07T18:21:00Z">
        <w:r w:rsidR="00691712" w:rsidRPr="00691712" w:rsidDel="00607143">
          <w:rPr>
            <w:rFonts w:ascii="Calibri" w:hAnsi="Calibri" w:cs="Calibri"/>
            <w:i/>
            <w:iCs/>
            <w:sz w:val="20"/>
            <w:szCs w:val="20"/>
          </w:rPr>
          <w:delText>pom</w:delText>
        </w:r>
      </w:del>
      <w:r w:rsidR="00691712" w:rsidRPr="00691712">
        <w:rPr>
          <w:rFonts w:ascii="Calibri" w:hAnsi="Calibri" w:cs="Calibri"/>
          <w:i/>
          <w:iCs/>
          <w:sz w:val="20"/>
          <w:szCs w:val="20"/>
        </w:rPr>
        <w:t xml:space="preserve"> </w:t>
      </w:r>
      <w:del w:id="155" w:author="Fong RERHANG" w:date="2021-06-07T18:20:00Z">
        <w:r w:rsidR="00691712" w:rsidRPr="00691712" w:rsidDel="00607143">
          <w:rPr>
            <w:rFonts w:ascii="Calibri" w:hAnsi="Calibri" w:cs="Calibri"/>
            <w:i/>
            <w:iCs/>
            <w:sz w:val="20"/>
            <w:szCs w:val="20"/>
          </w:rPr>
          <w:delText xml:space="preserve">ob lub rooj sib hais </w:delText>
        </w:r>
      </w:del>
      <w:r w:rsidR="00691712" w:rsidRPr="00691712">
        <w:rPr>
          <w:rFonts w:ascii="Calibri" w:hAnsi="Calibri" w:cs="Calibri"/>
          <w:i/>
          <w:iCs/>
          <w:sz w:val="20"/>
          <w:szCs w:val="20"/>
        </w:rPr>
        <w:t xml:space="preserve">thiab </w:t>
      </w:r>
      <w:r w:rsidR="00691712">
        <w:rPr>
          <w:rFonts w:ascii="Calibri" w:hAnsi="Calibri" w:cs="Calibri"/>
          <w:i/>
          <w:iCs/>
          <w:sz w:val="20"/>
          <w:szCs w:val="20"/>
        </w:rPr>
        <w:t xml:space="preserve">kev </w:t>
      </w:r>
      <w:r w:rsidR="00691712" w:rsidRPr="00691712">
        <w:rPr>
          <w:rFonts w:ascii="Calibri" w:hAnsi="Calibri" w:cs="Calibri"/>
          <w:i/>
          <w:iCs/>
          <w:sz w:val="20"/>
          <w:szCs w:val="20"/>
        </w:rPr>
        <w:t xml:space="preserve">pom kev. nyob ze thiab deb lub zeem muag </w:t>
      </w:r>
      <w:r w:rsidR="00691712">
        <w:rPr>
          <w:rFonts w:ascii="Calibri" w:hAnsi="Calibri" w:cs="Calibri"/>
          <w:i/>
          <w:iCs/>
          <w:sz w:val="20"/>
          <w:szCs w:val="20"/>
        </w:rPr>
        <w:t>kuj tseem zoo.</w:t>
      </w:r>
    </w:p>
    <w:p w14:paraId="18F2B698" w14:textId="0BB57ABB" w:rsidR="00DD0F2E" w:rsidRPr="00451242" w:rsidRDefault="00401238" w:rsidP="00083675">
      <w:pPr>
        <w:rPr>
          <w:rFonts w:ascii="Calibri" w:hAnsi="Calibri" w:cs="Calibri"/>
          <w:i/>
          <w:iCs/>
          <w:sz w:val="20"/>
          <w:szCs w:val="20"/>
        </w:rPr>
      </w:pPr>
      <w:r w:rsidRPr="00401238">
        <w:rPr>
          <w:rFonts w:ascii="Calibri" w:hAnsi="Calibri" w:cs="Calibri"/>
          <w:i/>
          <w:iCs/>
          <w:sz w:val="20"/>
          <w:szCs w:val="20"/>
        </w:rPr>
        <w:t>Yav dhau los</w:t>
      </w:r>
      <w:r>
        <w:rPr>
          <w:rFonts w:ascii="Calibri" w:hAnsi="Calibri" w:cs="Calibri"/>
          <w:i/>
          <w:iCs/>
          <w:sz w:val="20"/>
          <w:szCs w:val="20"/>
        </w:rPr>
        <w:t>:</w:t>
      </w:r>
      <w:r w:rsidR="00E93092" w:rsidRPr="00E93092">
        <w:t xml:space="preserve"> </w:t>
      </w:r>
      <w:r w:rsidR="00E93092" w:rsidRPr="00E93092">
        <w:rPr>
          <w:rFonts w:ascii="Calibri" w:hAnsi="Calibri" w:cs="Calibri"/>
          <w:i/>
          <w:iCs/>
          <w:sz w:val="20"/>
          <w:szCs w:val="20"/>
        </w:rPr>
        <w:t xml:space="preserve">Mai Yer </w:t>
      </w:r>
      <w:r w:rsidR="00E93092">
        <w:rPr>
          <w:rFonts w:ascii="Calibri" w:hAnsi="Calibri" w:cs="Calibri"/>
          <w:i/>
          <w:iCs/>
          <w:sz w:val="20"/>
          <w:szCs w:val="20"/>
        </w:rPr>
        <w:t xml:space="preserve">muaj kev </w:t>
      </w:r>
      <w:r w:rsidR="00E93092" w:rsidRPr="00E93092">
        <w:rPr>
          <w:rFonts w:ascii="Calibri" w:hAnsi="Calibri" w:cs="Calibri"/>
          <w:i/>
          <w:iCs/>
          <w:sz w:val="20"/>
          <w:szCs w:val="20"/>
        </w:rPr>
        <w:t>noj qab nyob zoo. nws muaj kev fab ua xua. Tsis</w:t>
      </w:r>
      <w:ins w:id="156" w:author="Fong RERHANG" w:date="2021-06-07T18:22:00Z">
        <w:r w:rsidR="000802A2">
          <w:rPr>
            <w:rFonts w:ascii="Calibri" w:hAnsi="Calibri" w:cs="Calibri"/>
            <w:i/>
            <w:iCs/>
            <w:sz w:val="20"/>
            <w:szCs w:val="20"/>
          </w:rPr>
          <w:t xml:space="preserve"> noj tshuaj</w:t>
        </w:r>
      </w:ins>
      <w:r w:rsidR="00E93092" w:rsidRPr="00E93092">
        <w:rPr>
          <w:rFonts w:ascii="Calibri" w:hAnsi="Calibri" w:cs="Calibri"/>
          <w:i/>
          <w:iCs/>
          <w:sz w:val="20"/>
          <w:szCs w:val="20"/>
        </w:rPr>
        <w:t xml:space="preserve"> niaj hnub</w:t>
      </w:r>
      <w:del w:id="157" w:author="Fong RERHANG" w:date="2021-06-07T18:22:00Z">
        <w:r w:rsidR="00E93092" w:rsidRPr="00E93092" w:rsidDel="000802A2">
          <w:rPr>
            <w:rFonts w:ascii="Calibri" w:hAnsi="Calibri" w:cs="Calibri"/>
            <w:i/>
            <w:iCs/>
            <w:sz w:val="20"/>
            <w:szCs w:val="20"/>
          </w:rPr>
          <w:delText xml:space="preserve"> noj tshuaj</w:delText>
        </w:r>
      </w:del>
      <w:r w:rsidR="00E93092" w:rsidRPr="00E93092">
        <w:rPr>
          <w:rFonts w:ascii="Calibri" w:hAnsi="Calibri" w:cs="Calibri"/>
          <w:i/>
          <w:iCs/>
          <w:sz w:val="20"/>
          <w:szCs w:val="20"/>
        </w:rPr>
        <w:t xml:space="preserve">. </w:t>
      </w:r>
      <w:r w:rsidR="00E93092">
        <w:rPr>
          <w:rFonts w:ascii="Calibri" w:hAnsi="Calibri" w:cs="Calibri"/>
          <w:i/>
          <w:iCs/>
          <w:sz w:val="20"/>
          <w:szCs w:val="20"/>
        </w:rPr>
        <w:t xml:space="preserve">Kev kuaj kev pom kev </w:t>
      </w:r>
      <w:r w:rsidR="00E93092" w:rsidRPr="00E93092">
        <w:rPr>
          <w:rFonts w:ascii="Calibri" w:hAnsi="Calibri" w:cs="Calibri"/>
          <w:i/>
          <w:iCs/>
          <w:sz w:val="20"/>
          <w:szCs w:val="20"/>
        </w:rPr>
        <w:t>thiab kuaj pob ntseg</w:t>
      </w:r>
      <w:ins w:id="158" w:author="Fong RERHANG" w:date="2021-06-07T18:23:00Z">
        <w:r w:rsidR="000802A2">
          <w:rPr>
            <w:rFonts w:ascii="Calibri" w:hAnsi="Calibri" w:cs="Calibri"/>
            <w:i/>
            <w:iCs/>
            <w:sz w:val="20"/>
            <w:szCs w:val="20"/>
          </w:rPr>
          <w:t xml:space="preserve"> dhau</w:t>
        </w:r>
      </w:ins>
      <w:r w:rsidR="00E93092">
        <w:rPr>
          <w:rFonts w:ascii="Calibri" w:hAnsi="Calibri" w:cs="Calibri"/>
          <w:i/>
          <w:iCs/>
          <w:sz w:val="20"/>
          <w:szCs w:val="20"/>
        </w:rPr>
        <w:t>.</w:t>
      </w:r>
    </w:p>
    <w:p w14:paraId="2205589D" w14:textId="3C37F1F6" w:rsidR="004A72FA" w:rsidRPr="00B405C4" w:rsidRDefault="004A72FA" w:rsidP="00B405C4">
      <w:pPr>
        <w:rPr>
          <w:rFonts w:ascii="Arial" w:hAnsi="Arial"/>
          <w:b/>
          <w:bCs/>
          <w:sz w:val="20"/>
          <w:szCs w:val="20"/>
        </w:rPr>
      </w:pPr>
      <w:r w:rsidRPr="009D58FD">
        <w:rPr>
          <w:rFonts w:ascii="Arial" w:hAnsi="Arial"/>
          <w:b/>
          <w:bCs/>
          <w:sz w:val="20"/>
          <w:szCs w:val="20"/>
        </w:rPr>
        <w:t xml:space="preserve">Rau tub ntxhais kawm kom tau txais txiaj ntsig kev kawm, cov hom phiaj </w:t>
      </w:r>
      <w:r>
        <w:rPr>
          <w:rFonts w:ascii="Arial" w:hAnsi="Arial"/>
          <w:b/>
          <w:bCs/>
          <w:sz w:val="20"/>
          <w:szCs w:val="20"/>
        </w:rPr>
        <w:t xml:space="preserve">yuav raug sau qhia </w:t>
      </w:r>
      <w:r w:rsidRPr="009D58FD">
        <w:rPr>
          <w:rFonts w:ascii="Arial" w:hAnsi="Arial"/>
          <w:b/>
          <w:bCs/>
          <w:sz w:val="20"/>
          <w:szCs w:val="20"/>
        </w:rPr>
        <w:t xml:space="preserve">rau cov </w:t>
      </w:r>
      <w:r>
        <w:rPr>
          <w:rFonts w:ascii="Arial" w:hAnsi="Arial"/>
          <w:b/>
          <w:bCs/>
          <w:sz w:val="20"/>
          <w:szCs w:val="20"/>
        </w:rPr>
        <w:t xml:space="preserve">thaj tsam </w:t>
      </w:r>
      <w:r w:rsidRPr="009D58FD">
        <w:rPr>
          <w:rFonts w:ascii="Arial" w:hAnsi="Arial"/>
          <w:b/>
          <w:bCs/>
          <w:sz w:val="20"/>
          <w:szCs w:val="20"/>
        </w:rPr>
        <w:t>kev xav</w:t>
      </w:r>
      <w:r>
        <w:rPr>
          <w:rFonts w:ascii="Arial" w:hAnsi="Arial"/>
          <w:b/>
          <w:bCs/>
          <w:sz w:val="20"/>
          <w:szCs w:val="20"/>
        </w:rPr>
        <w:t xml:space="preserve"> tau</w:t>
      </w:r>
      <w:r w:rsidRPr="009D58FD">
        <w:rPr>
          <w:rFonts w:ascii="Arial" w:hAnsi="Arial"/>
          <w:b/>
          <w:bCs/>
          <w:sz w:val="20"/>
          <w:szCs w:val="20"/>
        </w:rPr>
        <w:t xml:space="preserve"> hauv qab no:</w:t>
      </w:r>
      <w:r w:rsidR="00B405C4">
        <w:rPr>
          <w:rFonts w:ascii="Arial" w:hAnsi="Arial"/>
          <w:b/>
          <w:bCs/>
          <w:sz w:val="20"/>
          <w:szCs w:val="20"/>
        </w:rPr>
        <w:t xml:space="preserve">                                                                                                                                                         </w:t>
      </w:r>
      <w:r w:rsidR="00157D54" w:rsidRPr="00157D54">
        <w:rPr>
          <w:rFonts w:ascii="Calibri" w:hAnsi="Calibri" w:cs="Calibri"/>
          <w:i/>
          <w:iCs/>
          <w:sz w:val="20"/>
          <w:szCs w:val="20"/>
        </w:rPr>
        <w:t>Kev tuaj koom, GPA, kev paub txog tus kheej, thiab kev hloov pauv</w:t>
      </w:r>
    </w:p>
    <w:p w14:paraId="0677C848" w14:textId="3C4B25EF" w:rsidR="00176A02" w:rsidRDefault="00176A02" w:rsidP="008D6FBB">
      <w:pPr>
        <w:jc w:val="both"/>
        <w:rPr>
          <w:rFonts w:ascii="Calibri" w:hAnsi="Calibri" w:cs="Calibri"/>
          <w:sz w:val="20"/>
          <w:szCs w:val="20"/>
        </w:rPr>
      </w:pPr>
    </w:p>
    <w:p w14:paraId="098509C3" w14:textId="77777777" w:rsidR="007579EF" w:rsidRDefault="007579EF" w:rsidP="00176A02">
      <w:pPr>
        <w:jc w:val="center"/>
        <w:rPr>
          <w:rFonts w:ascii="Arial" w:eastAsia="Arial" w:hAnsi="Arial"/>
          <w:b/>
          <w:sz w:val="22"/>
          <w:szCs w:val="22"/>
        </w:rPr>
      </w:pPr>
    </w:p>
    <w:p w14:paraId="1AE4DD0E" w14:textId="77777777" w:rsidR="007579EF" w:rsidRDefault="007579EF" w:rsidP="00176A02">
      <w:pPr>
        <w:jc w:val="center"/>
        <w:rPr>
          <w:rFonts w:ascii="Arial" w:eastAsia="Arial" w:hAnsi="Arial"/>
          <w:b/>
          <w:sz w:val="22"/>
          <w:szCs w:val="22"/>
        </w:rPr>
      </w:pPr>
    </w:p>
    <w:p w14:paraId="1E3CB218" w14:textId="77777777" w:rsidR="007579EF" w:rsidRDefault="007579EF" w:rsidP="00176A02">
      <w:pPr>
        <w:jc w:val="center"/>
        <w:rPr>
          <w:rFonts w:ascii="Arial" w:eastAsia="Arial" w:hAnsi="Arial"/>
          <w:b/>
          <w:sz w:val="22"/>
          <w:szCs w:val="22"/>
        </w:rPr>
      </w:pPr>
    </w:p>
    <w:p w14:paraId="36A74A58" w14:textId="77777777" w:rsidR="007579EF" w:rsidRDefault="007579EF" w:rsidP="00176A02">
      <w:pPr>
        <w:jc w:val="center"/>
        <w:rPr>
          <w:rFonts w:ascii="Arial" w:eastAsia="Arial" w:hAnsi="Arial"/>
          <w:b/>
          <w:sz w:val="22"/>
          <w:szCs w:val="22"/>
        </w:rPr>
      </w:pPr>
    </w:p>
    <w:p w14:paraId="7273900C" w14:textId="77777777" w:rsidR="007579EF" w:rsidRDefault="007579EF" w:rsidP="00176A02">
      <w:pPr>
        <w:jc w:val="center"/>
        <w:rPr>
          <w:rFonts w:ascii="Arial" w:eastAsia="Arial" w:hAnsi="Arial"/>
          <w:b/>
          <w:sz w:val="22"/>
          <w:szCs w:val="22"/>
        </w:rPr>
      </w:pPr>
    </w:p>
    <w:p w14:paraId="40B9A7EB" w14:textId="77777777" w:rsidR="007579EF" w:rsidRDefault="007579EF" w:rsidP="00176A02">
      <w:pPr>
        <w:jc w:val="center"/>
        <w:rPr>
          <w:rFonts w:ascii="Arial" w:eastAsia="Arial" w:hAnsi="Arial"/>
          <w:b/>
          <w:sz w:val="22"/>
          <w:szCs w:val="22"/>
        </w:rPr>
      </w:pPr>
    </w:p>
    <w:p w14:paraId="1859DE37" w14:textId="77777777" w:rsidR="007579EF" w:rsidRDefault="007579EF" w:rsidP="00176A02">
      <w:pPr>
        <w:jc w:val="center"/>
        <w:rPr>
          <w:rFonts w:ascii="Arial" w:eastAsia="Arial" w:hAnsi="Arial"/>
          <w:b/>
          <w:sz w:val="22"/>
          <w:szCs w:val="22"/>
        </w:rPr>
      </w:pPr>
    </w:p>
    <w:p w14:paraId="29427AAA" w14:textId="77777777" w:rsidR="007579EF" w:rsidRDefault="007579EF" w:rsidP="00176A02">
      <w:pPr>
        <w:jc w:val="center"/>
        <w:rPr>
          <w:rFonts w:ascii="Arial" w:eastAsia="Arial" w:hAnsi="Arial"/>
          <w:b/>
          <w:sz w:val="22"/>
          <w:szCs w:val="22"/>
        </w:rPr>
      </w:pPr>
    </w:p>
    <w:p w14:paraId="2774D274" w14:textId="77777777" w:rsidR="007579EF" w:rsidRDefault="007579EF" w:rsidP="00176A02">
      <w:pPr>
        <w:jc w:val="center"/>
        <w:rPr>
          <w:rFonts w:ascii="Arial" w:eastAsia="Arial" w:hAnsi="Arial"/>
          <w:b/>
          <w:sz w:val="22"/>
          <w:szCs w:val="22"/>
        </w:rPr>
      </w:pPr>
    </w:p>
    <w:p w14:paraId="58A48C03" w14:textId="77777777" w:rsidR="007579EF" w:rsidRDefault="007579EF" w:rsidP="00176A02">
      <w:pPr>
        <w:jc w:val="center"/>
        <w:rPr>
          <w:rFonts w:ascii="Arial" w:eastAsia="Arial" w:hAnsi="Arial"/>
          <w:b/>
          <w:sz w:val="22"/>
          <w:szCs w:val="22"/>
        </w:rPr>
      </w:pPr>
    </w:p>
    <w:p w14:paraId="71597E71" w14:textId="77777777" w:rsidR="007579EF" w:rsidRDefault="007579EF" w:rsidP="00176A02">
      <w:pPr>
        <w:jc w:val="center"/>
        <w:rPr>
          <w:rFonts w:ascii="Arial" w:eastAsia="Arial" w:hAnsi="Arial"/>
          <w:b/>
          <w:sz w:val="22"/>
          <w:szCs w:val="22"/>
        </w:rPr>
      </w:pPr>
    </w:p>
    <w:p w14:paraId="757BC13E" w14:textId="77777777" w:rsidR="007579EF" w:rsidRDefault="007579EF" w:rsidP="00176A02">
      <w:pPr>
        <w:jc w:val="center"/>
        <w:rPr>
          <w:rFonts w:ascii="Arial" w:eastAsia="Arial" w:hAnsi="Arial"/>
          <w:b/>
          <w:sz w:val="22"/>
          <w:szCs w:val="22"/>
        </w:rPr>
      </w:pPr>
    </w:p>
    <w:p w14:paraId="3B08219A" w14:textId="05B9DC26" w:rsidR="007579EF" w:rsidRDefault="007579EF" w:rsidP="00176A02">
      <w:pPr>
        <w:jc w:val="center"/>
        <w:rPr>
          <w:rFonts w:ascii="Arial" w:eastAsia="Arial" w:hAnsi="Arial"/>
          <w:b/>
          <w:sz w:val="22"/>
          <w:szCs w:val="22"/>
        </w:rPr>
      </w:pPr>
    </w:p>
    <w:p w14:paraId="7E340E84" w14:textId="77777777" w:rsidR="00AA7A8E" w:rsidRDefault="00AA7A8E" w:rsidP="00AA7A8E">
      <w:pPr>
        <w:spacing w:line="0" w:lineRule="atLeast"/>
        <w:ind w:right="60"/>
        <w:jc w:val="center"/>
        <w:rPr>
          <w:rFonts w:ascii="Arial" w:eastAsia="Arial" w:hAnsi="Arial"/>
          <w:b/>
          <w:sz w:val="23"/>
        </w:rPr>
      </w:pPr>
      <w:r>
        <w:rPr>
          <w:rFonts w:ascii="Arial" w:eastAsia="Arial" w:hAnsi="Arial"/>
          <w:b/>
          <w:sz w:val="23"/>
        </w:rPr>
        <w:t>SACRAMENTO CITY UNIFIED</w:t>
      </w:r>
    </w:p>
    <w:p w14:paraId="0DBC4DBE" w14:textId="36B5C6D9" w:rsidR="000802A2" w:rsidRDefault="00AA7A8E" w:rsidP="00AA7A8E">
      <w:pPr>
        <w:jc w:val="center"/>
        <w:rPr>
          <w:ins w:id="159" w:author="Fong RERHANG" w:date="2021-06-07T18:29:00Z"/>
          <w:rFonts w:ascii="Arial" w:eastAsia="Arial" w:hAnsi="Arial"/>
          <w:b/>
          <w:bCs/>
          <w:sz w:val="22"/>
          <w:szCs w:val="18"/>
        </w:rPr>
      </w:pPr>
      <w:r>
        <w:rPr>
          <w:rFonts w:ascii="Arial" w:eastAsia="Arial" w:hAnsi="Arial"/>
          <w:b/>
          <w:bCs/>
          <w:sz w:val="22"/>
          <w:szCs w:val="18"/>
        </w:rPr>
        <w:t xml:space="preserve">KEV KAWM </w:t>
      </w:r>
      <w:del w:id="160" w:author="Fong RERHANG" w:date="2021-06-07T18:29:00Z">
        <w:r w:rsidDel="000802A2">
          <w:rPr>
            <w:rFonts w:ascii="Arial" w:eastAsia="Arial" w:hAnsi="Arial"/>
            <w:b/>
            <w:bCs/>
            <w:sz w:val="22"/>
            <w:szCs w:val="18"/>
          </w:rPr>
          <w:delText xml:space="preserve">TSHWJ XEEB </w:delText>
        </w:r>
      </w:del>
      <w:r>
        <w:rPr>
          <w:rFonts w:ascii="Arial" w:eastAsia="Arial" w:hAnsi="Arial"/>
          <w:b/>
          <w:bCs/>
          <w:sz w:val="22"/>
          <w:szCs w:val="18"/>
        </w:rPr>
        <w:t>KEV XIAM OOB QHAB</w:t>
      </w:r>
      <w:ins w:id="161" w:author="Fong RERHANG" w:date="2021-06-07T18:29:00Z">
        <w:r w:rsidR="000802A2" w:rsidRPr="000802A2">
          <w:rPr>
            <w:rFonts w:ascii="Arial" w:eastAsia="Arial" w:hAnsi="Arial"/>
            <w:b/>
            <w:bCs/>
            <w:sz w:val="22"/>
            <w:szCs w:val="18"/>
          </w:rPr>
          <w:t xml:space="preserve"> </w:t>
        </w:r>
        <w:r w:rsidR="000802A2">
          <w:rPr>
            <w:rFonts w:ascii="Arial" w:eastAsia="Arial" w:hAnsi="Arial"/>
            <w:b/>
            <w:bCs/>
            <w:sz w:val="22"/>
            <w:szCs w:val="18"/>
          </w:rPr>
          <w:t>TSHWJ XEEB</w:t>
        </w:r>
      </w:ins>
    </w:p>
    <w:p w14:paraId="2E1DDBC2" w14:textId="5E50C858" w:rsidR="00AA7A8E" w:rsidRPr="003E5852" w:rsidRDefault="00AA7A8E" w:rsidP="00AA7A8E">
      <w:pPr>
        <w:jc w:val="center"/>
        <w:rPr>
          <w:rFonts w:ascii="Arial" w:eastAsia="Arial" w:hAnsi="Arial"/>
          <w:b/>
          <w:bCs/>
          <w:sz w:val="22"/>
          <w:szCs w:val="18"/>
        </w:rPr>
      </w:pPr>
      <w:r>
        <w:rPr>
          <w:rFonts w:ascii="Arial" w:eastAsia="Arial" w:hAnsi="Arial"/>
          <w:b/>
          <w:bCs/>
          <w:sz w:val="22"/>
          <w:szCs w:val="18"/>
        </w:rPr>
        <w:t xml:space="preserve"> PAB PAWG SAIB XYUAS KEV MUAJ FEEM NTAWM QHOV </w:t>
      </w:r>
      <w:ins w:id="162" w:author="Fong RERHANG" w:date="2021-06-07T18:31:00Z">
        <w:r w:rsidR="000802A2">
          <w:rPr>
            <w:rFonts w:ascii="Arial" w:eastAsia="Arial" w:hAnsi="Arial"/>
            <w:b/>
            <w:bCs/>
            <w:sz w:val="22"/>
            <w:szCs w:val="18"/>
          </w:rPr>
          <w:t xml:space="preserve">KEV </w:t>
        </w:r>
      </w:ins>
      <w:r>
        <w:rPr>
          <w:rFonts w:ascii="Arial" w:eastAsia="Arial" w:hAnsi="Arial"/>
          <w:b/>
          <w:bCs/>
          <w:sz w:val="22"/>
          <w:szCs w:val="18"/>
        </w:rPr>
        <w:t>TSIM NYOM</w:t>
      </w:r>
      <w:ins w:id="163" w:author="Fong RERHANG" w:date="2021-06-07T18:31:00Z">
        <w:r w:rsidR="000802A2">
          <w:rPr>
            <w:rFonts w:ascii="Arial" w:eastAsia="Arial" w:hAnsi="Arial"/>
            <w:b/>
            <w:bCs/>
            <w:sz w:val="22"/>
            <w:szCs w:val="18"/>
          </w:rPr>
          <w:t xml:space="preserve"> TSIS TSIM NYOG</w:t>
        </w:r>
      </w:ins>
      <w:del w:id="164" w:author="Fong RERHANG" w:date="2021-06-07T18:31:00Z">
        <w:r w:rsidDel="000802A2">
          <w:rPr>
            <w:rFonts w:ascii="Arial" w:eastAsia="Arial" w:hAnsi="Arial"/>
            <w:b/>
            <w:bCs/>
            <w:sz w:val="22"/>
            <w:szCs w:val="18"/>
          </w:rPr>
          <w:delText xml:space="preserve"> KEV MUAJ FEEM NTAWM QHOV TSIS TSIM NYOG</w:delText>
        </w:r>
      </w:del>
    </w:p>
    <w:p w14:paraId="4A847A6B" w14:textId="3E2B8F28" w:rsidR="00AA7A8E" w:rsidRDefault="00AA7A8E" w:rsidP="00AA7A8E">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Lee, Mai Yer</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575925A6" w14:textId="0DE28302" w:rsidR="00AA7A8E" w:rsidRPr="00E93E53" w:rsidRDefault="00AA7A8E" w:rsidP="00AA7A8E">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078B1868" wp14:editId="462AABCF">
            <wp:extent cx="152400" cy="118745"/>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del w:id="165" w:author="Fong RERHANG" w:date="2021-06-07T18:32:00Z">
        <w:r w:rsidDel="006B01B1">
          <w:rPr>
            <w:rFonts w:ascii="Arial" w:eastAsia="Arial" w:hAnsi="Arial"/>
            <w:sz w:val="22"/>
            <w:szCs w:val="18"/>
          </w:rPr>
          <w:delText xml:space="preserve">Thawj Zaug </w:delText>
        </w:r>
      </w:del>
      <w:r>
        <w:rPr>
          <w:rFonts w:ascii="Arial" w:eastAsia="Arial" w:hAnsi="Arial"/>
          <w:sz w:val="22"/>
          <w:szCs w:val="18"/>
        </w:rPr>
        <w:t>Kev Soj Ntsuam</w:t>
      </w:r>
      <w:ins w:id="166" w:author="Fong RERHANG" w:date="2021-06-07T18:32:00Z">
        <w:r w:rsidR="006B01B1" w:rsidRPr="006B01B1">
          <w:rPr>
            <w:rFonts w:ascii="Arial" w:eastAsia="Arial" w:hAnsi="Arial"/>
            <w:sz w:val="22"/>
            <w:szCs w:val="18"/>
          </w:rPr>
          <w:t xml:space="preserve"> </w:t>
        </w:r>
        <w:r w:rsidR="006B01B1">
          <w:rPr>
            <w:rFonts w:ascii="Arial" w:eastAsia="Arial" w:hAnsi="Arial"/>
            <w:sz w:val="22"/>
            <w:szCs w:val="18"/>
          </w:rPr>
          <w:t>Thawj Zaug</w:t>
        </w:r>
      </w:ins>
    </w:p>
    <w:p w14:paraId="120635C9" w14:textId="098ACB88" w:rsidR="00AA7A8E" w:rsidRDefault="00AA7A8E" w:rsidP="00AA7A8E">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sidR="00CA259B">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sidR="00CA259B">
        <w:rPr>
          <w:rFonts w:ascii="Arial" w:eastAsia="Arial" w:hAnsi="Arial"/>
          <w:sz w:val="22"/>
          <w:szCs w:val="18"/>
        </w:rPr>
        <w:t xml:space="preserve">    </w:t>
      </w:r>
      <w:r>
        <w:rPr>
          <w:rFonts w:ascii="Arial" w:eastAsia="Arial" w:hAnsi="Arial"/>
          <w:sz w:val="22"/>
          <w:szCs w:val="18"/>
        </w:rPr>
        <w:t xml:space="preserve">       </w:t>
      </w:r>
      <w:r w:rsidR="00887212">
        <w:rPr>
          <w:rFonts w:ascii="Arial" w:eastAsia="Arial" w:hAnsi="Arial"/>
          <w:sz w:val="22"/>
          <w:szCs w:val="18"/>
        </w:rPr>
        <w:t xml:space="preserve"> </w:t>
      </w:r>
      <w:r w:rsidR="00D024DC">
        <w:rPr>
          <w:rFonts w:ascii="Arial" w:hAnsi="Arial"/>
          <w:sz w:val="20"/>
          <w:szCs w:val="20"/>
        </w:rPr>
        <w:sym w:font="Wingdings 2" w:char="F052"/>
      </w:r>
      <w:r>
        <w:rPr>
          <w:rFonts w:ascii="Arial" w:eastAsia="Arial" w:hAnsi="Arial"/>
          <w:sz w:val="22"/>
          <w:szCs w:val="18"/>
        </w:rPr>
        <w:t xml:space="preserve">   Kev Soj Ntsuam Dua 3-Xyoos</w:t>
      </w:r>
    </w:p>
    <w:p w14:paraId="134A29C1" w14:textId="15E58531" w:rsidR="00AA7A8E" w:rsidRDefault="006B01B1" w:rsidP="00AA7A8E">
      <w:pPr>
        <w:tabs>
          <w:tab w:val="left" w:pos="2325"/>
        </w:tabs>
        <w:jc w:val="both"/>
        <w:rPr>
          <w:rFonts w:ascii="Arial" w:eastAsia="Arial" w:hAnsi="Arial"/>
          <w:sz w:val="20"/>
          <w:szCs w:val="20"/>
        </w:rPr>
      </w:pPr>
      <w:ins w:id="167" w:author="Fong RERHANG" w:date="2021-06-07T18:34:00Z">
        <w:r>
          <w:rPr>
            <w:rFonts w:ascii="Arial" w:eastAsia="Arial" w:hAnsi="Arial"/>
            <w:sz w:val="20"/>
            <w:szCs w:val="20"/>
          </w:rPr>
          <w:t xml:space="preserve">Kev kawm xiam oob khab </w:t>
        </w:r>
      </w:ins>
      <w:ins w:id="168" w:author="Fong RERHANG" w:date="2021-06-07T18:35:00Z">
        <w:r>
          <w:rPr>
            <w:rFonts w:ascii="Arial" w:eastAsia="Arial" w:hAnsi="Arial"/>
            <w:sz w:val="20"/>
            <w:szCs w:val="20"/>
          </w:rPr>
          <w:t>tshwj xeeb</w:t>
        </w:r>
      </w:ins>
      <w:del w:id="169" w:author="Fong RERHANG" w:date="2021-06-07T18:35:00Z">
        <w:r w:rsidR="00AA7A8E" w:rsidRPr="00BE470D" w:rsidDel="006B01B1">
          <w:rPr>
            <w:rFonts w:ascii="Arial" w:eastAsia="Arial" w:hAnsi="Arial"/>
            <w:sz w:val="20"/>
            <w:szCs w:val="20"/>
          </w:rPr>
          <w:delText>Qhov tsis taus kawm tshwj xeeb</w:delText>
        </w:r>
        <w:r w:rsidR="00AA7A8E" w:rsidDel="006B01B1">
          <w:rPr>
            <w:rFonts w:ascii="Arial" w:eastAsia="Arial" w:hAnsi="Arial"/>
            <w:sz w:val="20"/>
            <w:szCs w:val="20"/>
          </w:rPr>
          <w:delText xml:space="preserve"> xiam oob khab</w:delText>
        </w:r>
        <w:r w:rsidR="00AA7A8E" w:rsidRPr="00BE470D" w:rsidDel="006B01B1">
          <w:rPr>
            <w:rFonts w:ascii="Arial" w:eastAsia="Arial" w:hAnsi="Arial"/>
            <w:sz w:val="20"/>
            <w:szCs w:val="20"/>
          </w:rPr>
          <w:delText xml:space="preserve"> </w:delText>
        </w:r>
      </w:del>
      <w:r w:rsidR="00AA7A8E" w:rsidRPr="00BE470D">
        <w:rPr>
          <w:rFonts w:ascii="Arial" w:eastAsia="Arial" w:hAnsi="Arial"/>
          <w:sz w:val="20"/>
          <w:szCs w:val="20"/>
        </w:rPr>
        <w:t xml:space="preserve">txhais tau tias yog ib qho kev </w:t>
      </w:r>
      <w:ins w:id="170" w:author="Fong RERHANG" w:date="2021-06-07T18:36:00Z">
        <w:r>
          <w:rPr>
            <w:rFonts w:ascii="Arial" w:eastAsia="Arial" w:hAnsi="Arial"/>
            <w:sz w:val="20"/>
            <w:szCs w:val="20"/>
          </w:rPr>
          <w:t>xiam oob kha ib qho</w:t>
        </w:r>
      </w:ins>
      <w:del w:id="171" w:author="Fong RERHANG" w:date="2021-06-07T18:35:00Z">
        <w:r w:rsidR="00AA7A8E" w:rsidRPr="00BE470D" w:rsidDel="006B01B1">
          <w:rPr>
            <w:rFonts w:ascii="Arial" w:eastAsia="Arial" w:hAnsi="Arial"/>
            <w:sz w:val="20"/>
            <w:szCs w:val="20"/>
          </w:rPr>
          <w:delText>tsis txaus siab hauv ib</w:delText>
        </w:r>
      </w:del>
      <w:r w:rsidR="00AA7A8E" w:rsidRPr="00BE470D">
        <w:rPr>
          <w:rFonts w:ascii="Arial" w:eastAsia="Arial" w:hAnsi="Arial"/>
          <w:sz w:val="20"/>
          <w:szCs w:val="20"/>
        </w:rPr>
        <w:t xml:space="preserve"> los sis ntau ntawm cov txheej txheem kev puas siab puas ntsws uas koom nrog kev nkag siab los sis siv cov lus, hais los sis sau ntawv, uas tej zaum tau ua rau nws tus kheej tsis muaj peev xwm mloog, xav, hais, nyeem, sau, sau ntawv, los sis laij lej, suav nrog tej yam xws li kev </w:t>
      </w:r>
      <w:ins w:id="172" w:author="Fong RERHANG" w:date="2021-06-07T18:39:00Z">
        <w:r>
          <w:rPr>
            <w:rFonts w:ascii="Arial" w:eastAsia="Arial" w:hAnsi="Arial"/>
            <w:sz w:val="20"/>
            <w:szCs w:val="20"/>
          </w:rPr>
          <w:t xml:space="preserve">hnov xaiv tsis taus zoo </w:t>
        </w:r>
      </w:ins>
      <w:del w:id="173" w:author="Fong RERHANG" w:date="2021-06-07T18:39:00Z">
        <w:r w:rsidR="00AA7A8E" w:rsidRPr="00BE470D" w:rsidDel="006B01B1">
          <w:rPr>
            <w:rFonts w:ascii="Arial" w:eastAsia="Arial" w:hAnsi="Arial"/>
            <w:sz w:val="20"/>
            <w:szCs w:val="20"/>
          </w:rPr>
          <w:delText>tsis taus</w:delText>
        </w:r>
      </w:del>
      <w:r w:rsidR="00AA7A8E" w:rsidRPr="00BE470D">
        <w:rPr>
          <w:rFonts w:ascii="Arial" w:eastAsia="Arial" w:hAnsi="Arial"/>
          <w:sz w:val="20"/>
          <w:szCs w:val="20"/>
        </w:rPr>
        <w:t xml:space="preserve">, lub hlwb raug mob, ua kom lub hlwb khiav tsis zoo, </w:t>
      </w:r>
      <w:ins w:id="174" w:author="Fong RERHANG" w:date="2021-06-07T18:40:00Z">
        <w:r>
          <w:rPr>
            <w:rFonts w:ascii="Arial" w:eastAsia="Arial" w:hAnsi="Arial"/>
            <w:sz w:val="20"/>
            <w:szCs w:val="20"/>
          </w:rPr>
          <w:t>kev nkag siab nyuaj (</w:t>
        </w:r>
      </w:ins>
      <w:r w:rsidR="00AA7A8E" w:rsidRPr="00BE470D">
        <w:rPr>
          <w:rFonts w:ascii="Arial" w:eastAsia="Arial" w:hAnsi="Arial"/>
          <w:sz w:val="20"/>
          <w:szCs w:val="20"/>
        </w:rPr>
        <w:t>dyslexia</w:t>
      </w:r>
      <w:ins w:id="175" w:author="Fong RERHANG" w:date="2021-06-07T18:40:00Z">
        <w:r>
          <w:rPr>
            <w:rFonts w:ascii="Arial" w:eastAsia="Arial" w:hAnsi="Arial"/>
            <w:sz w:val="20"/>
            <w:szCs w:val="20"/>
          </w:rPr>
          <w:t>)</w:t>
        </w:r>
      </w:ins>
      <w:r w:rsidR="00AA7A8E" w:rsidRPr="00BE470D">
        <w:rPr>
          <w:rFonts w:ascii="Arial" w:eastAsia="Arial" w:hAnsi="Arial"/>
          <w:sz w:val="20"/>
          <w:szCs w:val="20"/>
        </w:rPr>
        <w:t>, thiab kev loj hlob tsis meej pem. Cov txheej txheem ntawm kev puas siab ntsws suav nrog kev saib xyuas, kev ua kom pom, kev hnov, kev hnov lub suab, lub zog ntawm lub cev, kev hais lub suab, thiab lub peev xwm nrog rau kev sib paub, kev xav thiab kev hais tawm</w:t>
      </w:r>
      <w:r w:rsidR="00AA7A8E">
        <w:rPr>
          <w:rFonts w:ascii="Arial" w:eastAsia="Arial" w:hAnsi="Arial"/>
          <w:sz w:val="20"/>
          <w:szCs w:val="20"/>
        </w:rPr>
        <w:t>.</w:t>
      </w:r>
    </w:p>
    <w:p w14:paraId="1F307A67" w14:textId="77777777" w:rsidR="00AA7A8E" w:rsidRDefault="00AA7A8E" w:rsidP="00AA7A8E">
      <w:pPr>
        <w:tabs>
          <w:tab w:val="left" w:pos="2325"/>
        </w:tabs>
        <w:jc w:val="both"/>
        <w:rPr>
          <w:rFonts w:ascii="Arial" w:eastAsia="Arial" w:hAnsi="Arial"/>
          <w:sz w:val="20"/>
          <w:szCs w:val="20"/>
        </w:rPr>
      </w:pPr>
      <w:r>
        <w:rPr>
          <w:rFonts w:ascii="Arial" w:eastAsia="Arial" w:hAnsi="Arial"/>
          <w:b/>
          <w:bCs/>
          <w:sz w:val="20"/>
          <w:szCs w:val="20"/>
        </w:rPr>
        <w:t>Nqe</w:t>
      </w:r>
      <w:r w:rsidRPr="0024485C">
        <w:rPr>
          <w:rFonts w:ascii="Arial" w:eastAsia="Arial" w:hAnsi="Arial"/>
          <w:b/>
          <w:bCs/>
          <w:sz w:val="20"/>
          <w:szCs w:val="20"/>
        </w:rPr>
        <w:t xml:space="preserve"> I.</w:t>
      </w:r>
      <w:r w:rsidRPr="0024485C">
        <w:rPr>
          <w:rFonts w:ascii="Arial" w:eastAsia="Arial" w:hAnsi="Arial"/>
          <w:sz w:val="20"/>
          <w:szCs w:val="20"/>
        </w:rPr>
        <w:t xml:space="preserve"> Cov Lus Qhia: Xaiv Qhov A, B, los</w:t>
      </w:r>
      <w:r>
        <w:rPr>
          <w:rFonts w:ascii="Arial" w:eastAsia="Arial" w:hAnsi="Arial"/>
          <w:sz w:val="20"/>
          <w:szCs w:val="20"/>
        </w:rPr>
        <w:t xml:space="preserve"> </w:t>
      </w:r>
      <w:r w:rsidRPr="0024485C">
        <w:rPr>
          <w:rFonts w:ascii="Arial" w:eastAsia="Arial" w:hAnsi="Arial"/>
          <w:sz w:val="20"/>
          <w:szCs w:val="20"/>
        </w:rPr>
        <w:t>sis</w:t>
      </w:r>
      <w:r>
        <w:rPr>
          <w:rFonts w:ascii="Arial" w:eastAsia="Arial" w:hAnsi="Arial"/>
          <w:sz w:val="20"/>
          <w:szCs w:val="20"/>
        </w:rPr>
        <w:t xml:space="preserve"> C</w:t>
      </w:r>
      <w:r w:rsidRPr="0024485C">
        <w:rPr>
          <w:rFonts w:ascii="Arial" w:eastAsia="Arial" w:hAnsi="Arial"/>
          <w:sz w:val="20"/>
          <w:szCs w:val="20"/>
        </w:rPr>
        <w:t xml:space="preserve"> Hauv Qab</w:t>
      </w:r>
      <w:r>
        <w:rPr>
          <w:rFonts w:ascii="Arial" w:eastAsia="Arial" w:hAnsi="Arial"/>
          <w:sz w:val="20"/>
          <w:szCs w:val="20"/>
        </w:rPr>
        <w:t xml:space="preserve">.                                                                                                </w:t>
      </w:r>
    </w:p>
    <w:p w14:paraId="21D4781E" w14:textId="46C090A5" w:rsidR="00AA7A8E" w:rsidRPr="00E747D5" w:rsidRDefault="00AA7A8E" w:rsidP="00AA7A8E">
      <w:pPr>
        <w:tabs>
          <w:tab w:val="left" w:pos="2325"/>
        </w:tabs>
        <w:jc w:val="both"/>
        <w:rPr>
          <w:rFonts w:ascii="Arial" w:eastAsia="Arial" w:hAnsi="Arial"/>
          <w:sz w:val="20"/>
          <w:szCs w:val="20"/>
        </w:rPr>
      </w:pPr>
      <w:r>
        <w:rPr>
          <w:rFonts w:ascii="Arial" w:eastAsia="Arial" w:hAnsi="Arial"/>
          <w:sz w:val="20"/>
          <w:szCs w:val="20"/>
        </w:rPr>
        <w:t xml:space="preserve">      </w:t>
      </w:r>
      <w:r w:rsidRPr="00E747D5">
        <w:rPr>
          <w:rFonts w:ascii="Arial" w:eastAsia="Arial" w:hAnsi="Arial"/>
          <w:sz w:val="20"/>
          <w:szCs w:val="20"/>
        </w:rPr>
        <w:t xml:space="preserve">Qhov kev txiav txim siab hais tias seb qhov teeb meem tsis sib xws loj heev yuav siv mus rau hauv txhua tus cov </w:t>
      </w:r>
      <w:ins w:id="176" w:author="Fong RERHANG" w:date="2021-06-07T18:45:00Z">
        <w:r w:rsidR="00E76AD8">
          <w:rPr>
            <w:rFonts w:ascii="Arial" w:eastAsia="Arial" w:hAnsi="Arial"/>
            <w:sz w:val="20"/>
            <w:szCs w:val="20"/>
          </w:rPr>
          <w:t>cuab yeej</w:t>
        </w:r>
      </w:ins>
      <w:del w:id="177" w:author="Fong RERHANG" w:date="2021-06-07T18:45:00Z">
        <w:r w:rsidRPr="00E747D5" w:rsidDel="00E76AD8">
          <w:rPr>
            <w:rFonts w:ascii="Arial" w:eastAsia="Arial" w:hAnsi="Arial"/>
            <w:sz w:val="20"/>
            <w:szCs w:val="20"/>
          </w:rPr>
          <w:delText>ntaub ntawv</w:delText>
        </w:r>
      </w:del>
      <w:r w:rsidRPr="00E747D5">
        <w:rPr>
          <w:rFonts w:ascii="Arial" w:eastAsia="Arial" w:hAnsi="Arial"/>
          <w:sz w:val="20"/>
          <w:szCs w:val="20"/>
        </w:rPr>
        <w:t xml:space="preserve"> cuam tshuam, uas muaj nyob rau ntawm tus tub ntxhais kawm. Tsis pub ib tus qhab nia los sis cov qhab nia </w:t>
      </w:r>
      <w:del w:id="178" w:author="Fong RERHANG" w:date="2021-06-07T18:48:00Z">
        <w:r w:rsidRPr="00E747D5" w:rsidDel="00E76AD8">
          <w:rPr>
            <w:rFonts w:ascii="Arial" w:eastAsia="Arial" w:hAnsi="Arial"/>
            <w:sz w:val="20"/>
            <w:szCs w:val="20"/>
          </w:rPr>
          <w:delText>ntawm cov qhab nia</w:delText>
        </w:r>
      </w:del>
      <w:r w:rsidRPr="00E747D5">
        <w:rPr>
          <w:rFonts w:ascii="Arial" w:eastAsia="Arial" w:hAnsi="Arial"/>
          <w:sz w:val="20"/>
          <w:szCs w:val="20"/>
        </w:rPr>
        <w:t xml:space="preserve">, kev sim los sis txheej txheem yuav siv los ua tus qauv rau kev txiav txim siab ntawm pab pawg IEP raws li tub kawm ntawv qhov muaj feem rau kev kawm tshwj xeeb.                                       </w:t>
      </w:r>
    </w:p>
    <w:p w14:paraId="6F10E14D" w14:textId="02253677" w:rsidR="00AA7A8E" w:rsidRPr="005671F1" w:rsidRDefault="005671F1" w:rsidP="005671F1">
      <w:pPr>
        <w:tabs>
          <w:tab w:val="left" w:pos="2325"/>
        </w:tabs>
        <w:jc w:val="both"/>
        <w:rPr>
          <w:rFonts w:ascii="Arial" w:eastAsia="Arial" w:hAnsi="Arial"/>
          <w:sz w:val="19"/>
          <w:szCs w:val="19"/>
        </w:rPr>
      </w:pPr>
      <w:r>
        <w:rPr>
          <w:sz w:val="20"/>
          <w:szCs w:val="20"/>
        </w:rPr>
        <w:t xml:space="preserve">      </w:t>
      </w:r>
      <w:r>
        <w:rPr>
          <w:sz w:val="20"/>
          <w:szCs w:val="20"/>
        </w:rPr>
        <w:sym w:font="Wingdings 2" w:char="F052"/>
      </w:r>
      <w:r w:rsidR="00887110">
        <w:rPr>
          <w:sz w:val="20"/>
          <w:szCs w:val="20"/>
        </w:rPr>
        <w:t xml:space="preserve">   </w:t>
      </w:r>
      <w:r w:rsidR="00887110" w:rsidRPr="00F94664">
        <w:rPr>
          <w:rFonts w:ascii="Arial" w:hAnsi="Arial" w:cs="Arial"/>
          <w:sz w:val="20"/>
          <w:szCs w:val="20"/>
        </w:rPr>
        <w:t>A</w:t>
      </w:r>
      <w:r w:rsidR="00AA7A8E" w:rsidRPr="005671F1">
        <w:rPr>
          <w:rFonts w:ascii="Arial" w:eastAsia="Arial" w:hAnsi="Arial"/>
          <w:sz w:val="19"/>
          <w:szCs w:val="19"/>
        </w:rPr>
        <w:t>. Pab pawg IEP pom muaj qhov sib txawv ntawm lub peev xwm kev txawj ntse thiab ua tiav raws li cov qauv ntsuas</w:t>
      </w:r>
    </w:p>
    <w:p w14:paraId="75A02EF8" w14:textId="77777777" w:rsidR="00AA7A8E" w:rsidRPr="007A18DF" w:rsidRDefault="00AA7A8E" w:rsidP="00AA7A8E">
      <w:pPr>
        <w:pStyle w:val="ListParagraph"/>
        <w:numPr>
          <w:ilvl w:val="0"/>
          <w:numId w:val="13"/>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Pawg </w:t>
      </w:r>
      <w:r>
        <w:rPr>
          <w:rFonts w:ascii="Arial" w:eastAsia="Arial" w:hAnsi="Arial"/>
          <w:sz w:val="18"/>
          <w:szCs w:val="18"/>
        </w:rPr>
        <w:t>p</w:t>
      </w:r>
      <w:r w:rsidRPr="007A18DF">
        <w:rPr>
          <w:rFonts w:ascii="Arial" w:eastAsia="Arial" w:hAnsi="Arial"/>
          <w:sz w:val="18"/>
          <w:szCs w:val="18"/>
        </w:rPr>
        <w:t>awg IEP pom muaj qhov tsis sib xws raws li cov kev ntsuas uas hais nyob rau ntawm phiaj xwm kev soj ntsuam</w:t>
      </w:r>
      <w:r>
        <w:rPr>
          <w:rFonts w:ascii="Arial" w:eastAsia="Arial" w:hAnsi="Arial"/>
          <w:sz w:val="18"/>
          <w:szCs w:val="18"/>
        </w:rPr>
        <w:t>.</w:t>
      </w:r>
    </w:p>
    <w:p w14:paraId="1D36E4CB" w14:textId="2322ED6D" w:rsidR="00AA7A8E" w:rsidRDefault="00AA7A8E" w:rsidP="00AA7A8E">
      <w:pPr>
        <w:pStyle w:val="ListParagraph"/>
        <w:numPr>
          <w:ilvl w:val="0"/>
          <w:numId w:val="13"/>
        </w:numPr>
        <w:tabs>
          <w:tab w:val="left" w:pos="2325"/>
        </w:tabs>
        <w:jc w:val="both"/>
        <w:rPr>
          <w:rFonts w:ascii="Arial" w:eastAsia="Arial" w:hAnsi="Arial" w:cs="Arial"/>
          <w:sz w:val="20"/>
          <w:szCs w:val="20"/>
        </w:rPr>
      </w:pPr>
      <w:r w:rsidRPr="004B78F0">
        <w:rPr>
          <w:rFonts w:ascii="Arial" w:eastAsia="Arial" w:hAnsi="Arial" w:cs="Arial"/>
          <w:sz w:val="20"/>
          <w:szCs w:val="20"/>
        </w:rPr>
        <w:t>C. Pab pawg IEP pom muaj qhov sib txawv ntawm lub peev xwm kev txawj ntse thiab ua tiav vim qhov kev tsis sib haum xeeb hauv ib los sis ntau ntawm cov txheej txheem kev xav. (Ua kom tiav thiab xa daim foos</w:t>
      </w:r>
      <w:ins w:id="179" w:author="Fong RERHANG" w:date="2021-06-07T18:54:00Z">
        <w:r w:rsidR="00B4308A">
          <w:rPr>
            <w:rFonts w:ascii="Arial" w:eastAsia="Arial" w:hAnsi="Arial" w:cs="Arial"/>
            <w:sz w:val="20"/>
            <w:szCs w:val="20"/>
          </w:rPr>
          <w:t xml:space="preserve"> Tsis Sib Xws</w:t>
        </w:r>
      </w:ins>
      <w:r w:rsidRPr="004B78F0">
        <w:rPr>
          <w:rFonts w:ascii="Arial" w:eastAsia="Arial" w:hAnsi="Arial" w:cs="Arial"/>
          <w:sz w:val="20"/>
          <w:szCs w:val="20"/>
        </w:rPr>
        <w:t xml:space="preserve"> </w:t>
      </w:r>
      <w:r>
        <w:rPr>
          <w:rFonts w:ascii="Arial" w:eastAsia="Arial" w:hAnsi="Arial" w:cs="Arial"/>
          <w:sz w:val="20"/>
          <w:szCs w:val="20"/>
        </w:rPr>
        <w:t xml:space="preserve">Kev </w:t>
      </w:r>
      <w:ins w:id="180" w:author="Fong RERHANG" w:date="2021-06-07T18:53:00Z">
        <w:r w:rsidR="00B4308A">
          <w:rPr>
            <w:rFonts w:ascii="Arial" w:eastAsia="Arial" w:hAnsi="Arial" w:cs="Arial"/>
            <w:sz w:val="20"/>
            <w:szCs w:val="20"/>
          </w:rPr>
          <w:t xml:space="preserve">Kawm Kev </w:t>
        </w:r>
      </w:ins>
      <w:r>
        <w:rPr>
          <w:rFonts w:ascii="Arial" w:eastAsia="Arial" w:hAnsi="Arial" w:cs="Arial"/>
          <w:sz w:val="20"/>
          <w:szCs w:val="20"/>
        </w:rPr>
        <w:t>Xiam Oob Khab</w:t>
      </w:r>
      <w:ins w:id="181" w:author="Fong RERHANG" w:date="2021-06-07T18:53:00Z">
        <w:r w:rsidR="00B4308A">
          <w:rPr>
            <w:rFonts w:ascii="Arial" w:eastAsia="Arial" w:hAnsi="Arial" w:cs="Arial"/>
            <w:sz w:val="20"/>
            <w:szCs w:val="20"/>
          </w:rPr>
          <w:t xml:space="preserve"> </w:t>
        </w:r>
      </w:ins>
      <w:r w:rsidRPr="004B78F0">
        <w:rPr>
          <w:rFonts w:ascii="Arial" w:eastAsia="Arial" w:hAnsi="Arial" w:cs="Arial"/>
          <w:sz w:val="20"/>
          <w:szCs w:val="20"/>
        </w:rPr>
        <w:t xml:space="preserve">Tshwj Xeeb </w:t>
      </w:r>
      <w:del w:id="182" w:author="Fong RERHANG" w:date="2021-06-07T18:53:00Z">
        <w:r w:rsidRPr="004B78F0" w:rsidDel="00B4308A">
          <w:rPr>
            <w:rFonts w:ascii="Arial" w:eastAsia="Arial" w:hAnsi="Arial" w:cs="Arial"/>
            <w:sz w:val="20"/>
            <w:szCs w:val="20"/>
          </w:rPr>
          <w:delText>Kev Kawm</w:delText>
        </w:r>
      </w:del>
      <w:del w:id="183" w:author="Fong RERHANG" w:date="2021-06-07T18:54:00Z">
        <w:r w:rsidRPr="004B78F0" w:rsidDel="00B4308A">
          <w:rPr>
            <w:rFonts w:ascii="Arial" w:eastAsia="Arial" w:hAnsi="Arial" w:cs="Arial"/>
            <w:sz w:val="20"/>
            <w:szCs w:val="20"/>
          </w:rPr>
          <w:delText xml:space="preserve"> Tsis Muaj Cov ntaub ntawv tsis txaus siab</w:delText>
        </w:r>
      </w:del>
      <w:r w:rsidRPr="004B78F0">
        <w:rPr>
          <w:rFonts w:ascii="Arial" w:eastAsia="Arial" w:hAnsi="Arial" w:cs="Arial"/>
          <w:sz w:val="20"/>
          <w:szCs w:val="20"/>
        </w:rPr>
        <w:t xml:space="preserve">) Cov </w:t>
      </w:r>
      <w:ins w:id="184" w:author="Fong RERHANG" w:date="2021-06-07T18:55:00Z">
        <w:r w:rsidR="00B4308A">
          <w:rPr>
            <w:rFonts w:ascii="Arial" w:eastAsia="Arial" w:hAnsi="Arial" w:cs="Arial"/>
            <w:sz w:val="20"/>
            <w:szCs w:val="20"/>
          </w:rPr>
          <w:t>tham</w:t>
        </w:r>
      </w:ins>
      <w:del w:id="185" w:author="Fong RERHANG" w:date="2021-06-07T18:55:00Z">
        <w:r w:rsidRPr="004B78F0" w:rsidDel="00B4308A">
          <w:rPr>
            <w:rFonts w:ascii="Arial" w:eastAsia="Arial" w:hAnsi="Arial" w:cs="Arial"/>
            <w:sz w:val="20"/>
            <w:szCs w:val="20"/>
          </w:rPr>
          <w:delText>cheeb</w:delText>
        </w:r>
      </w:del>
      <w:r w:rsidRPr="004B78F0">
        <w:rPr>
          <w:rFonts w:ascii="Arial" w:eastAsia="Arial" w:hAnsi="Arial" w:cs="Arial"/>
          <w:sz w:val="20"/>
          <w:szCs w:val="20"/>
        </w:rPr>
        <w:t xml:space="preserve"> tsam uas cov tub ntxhais kawm ua tau raws li cov lus teev tseg hauv Txoj Cai A, B, los sis C</w:t>
      </w:r>
    </w:p>
    <w:p w14:paraId="5DF40D98" w14:textId="735AAE1F" w:rsidR="00AA7A8E" w:rsidRDefault="00AA7A8E" w:rsidP="00AA7A8E">
      <w:pPr>
        <w:pStyle w:val="ListParagraph"/>
        <w:numPr>
          <w:ilvl w:val="0"/>
          <w:numId w:val="13"/>
        </w:numPr>
        <w:tabs>
          <w:tab w:val="left" w:pos="2325"/>
        </w:tabs>
        <w:jc w:val="both"/>
        <w:rPr>
          <w:rFonts w:ascii="Arial" w:eastAsia="Arial" w:hAnsi="Arial" w:cs="Arial"/>
          <w:sz w:val="20"/>
          <w:szCs w:val="20"/>
        </w:rPr>
      </w:pPr>
      <w:r>
        <w:rPr>
          <w:rFonts w:ascii="Arial" w:eastAsia="Arial" w:hAnsi="Arial" w:cs="Arial"/>
          <w:sz w:val="20"/>
          <w:szCs w:val="20"/>
        </w:rPr>
        <w:t xml:space="preserve">Qhia Tawm Ntawm Lub Qhov Ncauj  </w:t>
      </w:r>
      <w:r w:rsidR="005E6914">
        <w:rPr>
          <w:rFonts w:ascii="Arial" w:hAnsi="Arial"/>
          <w:sz w:val="20"/>
          <w:szCs w:val="20"/>
        </w:rPr>
        <w:sym w:font="Wingdings 2" w:char="F052"/>
      </w:r>
      <w:r>
        <w:rPr>
          <w:rFonts w:ascii="Arial" w:eastAsia="Arial" w:hAnsi="Arial" w:cs="Arial"/>
          <w:sz w:val="20"/>
          <w:szCs w:val="20"/>
        </w:rPr>
        <w:t xml:space="preserve"> </w:t>
      </w:r>
      <w:ins w:id="186" w:author="Fong RERHANG" w:date="2021-06-07T18:56:00Z">
        <w:r w:rsidR="00B4308A">
          <w:rPr>
            <w:rFonts w:ascii="Arial" w:eastAsia="Arial" w:hAnsi="Arial" w:cs="Arial"/>
            <w:sz w:val="20"/>
            <w:szCs w:val="20"/>
          </w:rPr>
          <w:t xml:space="preserve">Qhia Tawm Kev </w:t>
        </w:r>
      </w:ins>
      <w:r>
        <w:rPr>
          <w:rFonts w:ascii="Arial" w:eastAsia="Arial" w:hAnsi="Arial" w:cs="Arial"/>
          <w:sz w:val="20"/>
          <w:szCs w:val="20"/>
        </w:rPr>
        <w:t xml:space="preserve">Sau ntawv                    </w:t>
      </w:r>
      <w:r w:rsidR="005E6914">
        <w:rPr>
          <w:rFonts w:ascii="Arial" w:hAnsi="Arial"/>
          <w:sz w:val="20"/>
          <w:szCs w:val="20"/>
        </w:rPr>
        <w:sym w:font="Wingdings 2" w:char="F052"/>
      </w:r>
      <w:r>
        <w:rPr>
          <w:rFonts w:ascii="Arial" w:eastAsia="Arial" w:hAnsi="Arial" w:cs="Arial"/>
          <w:sz w:val="20"/>
          <w:szCs w:val="20"/>
        </w:rPr>
        <w:t xml:space="preserve"> Kev Nkag Siab Ntawm Kev Mloog</w:t>
      </w:r>
    </w:p>
    <w:p w14:paraId="76BA75DA" w14:textId="54970780" w:rsidR="00AA7A8E" w:rsidRPr="005E6914" w:rsidRDefault="005E6914" w:rsidP="005E6914">
      <w:pPr>
        <w:tabs>
          <w:tab w:val="left" w:pos="2325"/>
        </w:tabs>
        <w:ind w:left="360"/>
        <w:jc w:val="both"/>
        <w:rPr>
          <w:rFonts w:ascii="Arial" w:eastAsia="Arial" w:hAnsi="Arial" w:cs="Arial"/>
          <w:sz w:val="20"/>
          <w:szCs w:val="20"/>
        </w:rPr>
      </w:pPr>
      <w:r>
        <w:sym w:font="Wingdings 2" w:char="F052"/>
      </w:r>
      <w:r w:rsidRPr="005E6914">
        <w:rPr>
          <w:rFonts w:ascii="Arial" w:hAnsi="Arial"/>
          <w:sz w:val="20"/>
          <w:szCs w:val="20"/>
        </w:rPr>
        <w:t xml:space="preserve"> K</w:t>
      </w:r>
      <w:r w:rsidR="00AA7A8E" w:rsidRPr="005E6914">
        <w:rPr>
          <w:rFonts w:ascii="Arial" w:eastAsia="Arial" w:hAnsi="Arial" w:cs="Arial"/>
          <w:sz w:val="20"/>
          <w:szCs w:val="20"/>
        </w:rPr>
        <w:t xml:space="preserve">ev Laij Lej                                    </w:t>
      </w:r>
      <w:r>
        <w:rPr>
          <w:rFonts w:ascii="Arial" w:eastAsia="Arial" w:hAnsi="Arial" w:cs="Arial"/>
          <w:sz w:val="20"/>
          <w:szCs w:val="20"/>
        </w:rPr>
        <w:t xml:space="preserve">  </w:t>
      </w:r>
      <w:r w:rsidR="00AA7A8E" w:rsidRPr="005E6914">
        <w:rPr>
          <w:rFonts w:ascii="Arial" w:eastAsia="Arial" w:hAnsi="Arial" w:cs="Arial"/>
          <w:sz w:val="20"/>
          <w:szCs w:val="20"/>
        </w:rPr>
        <w:t xml:space="preserve">    </w:t>
      </w:r>
      <w:r w:rsidR="00AA7A8E" w:rsidRPr="00827896">
        <w:rPr>
          <w:noProof/>
        </w:rPr>
        <w:drawing>
          <wp:inline distT="0" distB="0" distL="0" distR="0" wp14:anchorId="2A909AF5" wp14:editId="08957296">
            <wp:extent cx="151130" cy="113030"/>
            <wp:effectExtent l="0" t="0" r="127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ins w:id="187" w:author="Fong RERHANG" w:date="2021-06-07T18:57:00Z">
        <w:r w:rsidR="00B4308A">
          <w:rPr>
            <w:rFonts w:ascii="Arial" w:eastAsia="Arial" w:hAnsi="Arial" w:cs="Arial"/>
            <w:sz w:val="20"/>
            <w:szCs w:val="20"/>
          </w:rPr>
          <w:t xml:space="preserve">Hauv Paus </w:t>
        </w:r>
      </w:ins>
      <w:r w:rsidR="00AA7A8E" w:rsidRPr="005E6914">
        <w:rPr>
          <w:rFonts w:ascii="Arial" w:eastAsia="Arial" w:hAnsi="Arial" w:cs="Arial"/>
          <w:sz w:val="20"/>
          <w:szCs w:val="20"/>
        </w:rPr>
        <w:t xml:space="preserve">Kev Nyeem </w:t>
      </w:r>
      <w:del w:id="188" w:author="Fong RERHANG" w:date="2021-06-07T18:57:00Z">
        <w:r w:rsidR="00AA7A8E" w:rsidRPr="005E6914" w:rsidDel="00B4308A">
          <w:rPr>
            <w:rFonts w:ascii="Arial" w:eastAsia="Arial" w:hAnsi="Arial" w:cs="Arial"/>
            <w:sz w:val="20"/>
            <w:szCs w:val="20"/>
          </w:rPr>
          <w:delText xml:space="preserve">Yooj Yim </w:delText>
        </w:r>
      </w:del>
      <w:r w:rsidR="00AA7A8E" w:rsidRPr="005E6914">
        <w:rPr>
          <w:rFonts w:ascii="Arial" w:eastAsia="Arial" w:hAnsi="Arial" w:cs="Arial"/>
          <w:sz w:val="20"/>
          <w:szCs w:val="20"/>
        </w:rPr>
        <w:t xml:space="preserve">  </w:t>
      </w:r>
      <w:r>
        <w:rPr>
          <w:rFonts w:ascii="Arial" w:hAnsi="Arial"/>
          <w:sz w:val="20"/>
          <w:szCs w:val="20"/>
        </w:rPr>
        <w:sym w:font="Wingdings 2" w:char="F052"/>
      </w:r>
      <w:r>
        <w:rPr>
          <w:noProof/>
        </w:rPr>
        <w:t xml:space="preserve"> </w:t>
      </w:r>
      <w:r w:rsidR="00AA7A8E" w:rsidRPr="005E6914">
        <w:rPr>
          <w:rFonts w:ascii="Arial" w:eastAsia="Arial" w:hAnsi="Arial" w:cs="Arial"/>
          <w:sz w:val="20"/>
          <w:szCs w:val="20"/>
        </w:rPr>
        <w:t xml:space="preserve">Kev </w:t>
      </w:r>
      <w:ins w:id="189" w:author="Fong RERHANG" w:date="2021-06-07T18:58:00Z">
        <w:r w:rsidR="00B4308A">
          <w:rPr>
            <w:rFonts w:ascii="Arial" w:eastAsia="Arial" w:hAnsi="Arial" w:cs="Arial"/>
            <w:sz w:val="20"/>
            <w:szCs w:val="20"/>
          </w:rPr>
          <w:t xml:space="preserve">Daws Teb Meem </w:t>
        </w:r>
      </w:ins>
      <w:del w:id="190" w:author="Fong RERHANG" w:date="2021-06-07T18:59:00Z">
        <w:r w:rsidR="00AA7A8E" w:rsidRPr="005E6914" w:rsidDel="00B4308A">
          <w:rPr>
            <w:rFonts w:ascii="Arial" w:eastAsia="Arial" w:hAnsi="Arial" w:cs="Arial"/>
            <w:sz w:val="20"/>
            <w:szCs w:val="20"/>
          </w:rPr>
          <w:delText xml:space="preserve">Nyiam </w:delText>
        </w:r>
      </w:del>
      <w:r w:rsidR="00AA7A8E" w:rsidRPr="005E6914">
        <w:rPr>
          <w:rFonts w:ascii="Arial" w:eastAsia="Arial" w:hAnsi="Arial" w:cs="Arial"/>
          <w:sz w:val="20"/>
          <w:szCs w:val="20"/>
        </w:rPr>
        <w:t xml:space="preserve">Laij Lej </w:t>
      </w:r>
    </w:p>
    <w:p w14:paraId="6A483324" w14:textId="4516EDA7" w:rsidR="00AA7A8E" w:rsidRPr="005E6914" w:rsidRDefault="005E6914" w:rsidP="005E6914">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T</w:t>
      </w:r>
      <w:r w:rsidR="00AA7A8E" w:rsidRPr="005E6914">
        <w:rPr>
          <w:rFonts w:ascii="Arial" w:eastAsia="Arial" w:hAnsi="Arial" w:cs="Arial"/>
          <w:sz w:val="20"/>
          <w:szCs w:val="20"/>
        </w:rPr>
        <w:t>xoj Kev Nkag Siab Ntawm Kev Nyeem</w:t>
      </w:r>
    </w:p>
    <w:p w14:paraId="6EDECB29" w14:textId="436E0FAC" w:rsidR="00AA7A8E" w:rsidRDefault="00AA7A8E" w:rsidP="00AA7A8E">
      <w:pPr>
        <w:tabs>
          <w:tab w:val="left" w:pos="2325"/>
        </w:tabs>
        <w:jc w:val="both"/>
        <w:rPr>
          <w:rFonts w:ascii="Arial" w:eastAsia="Arial" w:hAnsi="Arial" w:cs="Arial"/>
          <w:sz w:val="20"/>
          <w:szCs w:val="20"/>
        </w:rPr>
      </w:pPr>
      <w:r w:rsidRPr="00CA3F8A">
        <w:rPr>
          <w:rFonts w:ascii="Arial" w:eastAsia="Arial" w:hAnsi="Arial" w:cs="Arial"/>
          <w:b/>
          <w:bCs/>
          <w:sz w:val="20"/>
          <w:szCs w:val="20"/>
        </w:rPr>
        <w:lastRenderedPageBreak/>
        <w:t>Nqe II.</w:t>
      </w:r>
      <w:r>
        <w:rPr>
          <w:rFonts w:ascii="Arial" w:eastAsia="Arial" w:hAnsi="Arial" w:cs="Arial"/>
          <w:sz w:val="20"/>
          <w:szCs w:val="20"/>
        </w:rPr>
        <w:t xml:space="preserve"> </w:t>
      </w:r>
      <w:r w:rsidRPr="00CA3F8A">
        <w:rPr>
          <w:rFonts w:ascii="Arial" w:eastAsia="Arial" w:hAnsi="Arial" w:cs="Arial"/>
          <w:sz w:val="20"/>
          <w:szCs w:val="20"/>
        </w:rPr>
        <w:t>Qhov tsis sib xws uas pom saum toj no cuam tshuam ncaj qha nrog kev ua tsis tiav</w:t>
      </w:r>
      <w:r>
        <w:rPr>
          <w:rFonts w:ascii="Arial" w:eastAsia="Arial" w:hAnsi="Arial" w:cs="Arial"/>
          <w:sz w:val="20"/>
          <w:szCs w:val="20"/>
        </w:rPr>
        <w:t>:</w:t>
      </w:r>
      <w:r w:rsidRPr="00CA3F8A">
        <w:rPr>
          <w:noProof/>
        </w:rPr>
        <w:t xml:space="preserve"> </w:t>
      </w:r>
      <w:r w:rsidR="00DA6FBE">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03FE006E" wp14:editId="42632D90">
            <wp:extent cx="151130" cy="113030"/>
            <wp:effectExtent l="0" t="0" r="127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7424D0FD"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71D7D097" wp14:editId="7F6A248B">
            <wp:extent cx="151130" cy="113030"/>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Q</w:t>
      </w:r>
      <w:r w:rsidRPr="00B514A4">
        <w:rPr>
          <w:rFonts w:ascii="Arial" w:eastAsia="Arial" w:hAnsi="Arial" w:cs="Arial"/>
          <w:sz w:val="20"/>
          <w:szCs w:val="20"/>
        </w:rPr>
        <w:t xml:space="preserve">hov </w:t>
      </w:r>
      <w:r>
        <w:rPr>
          <w:rFonts w:ascii="Arial" w:eastAsia="Arial" w:hAnsi="Arial" w:cs="Arial"/>
          <w:sz w:val="20"/>
          <w:szCs w:val="20"/>
        </w:rPr>
        <w:t>K</w:t>
      </w:r>
      <w:r w:rsidRPr="00B514A4">
        <w:rPr>
          <w:rFonts w:ascii="Arial" w:eastAsia="Arial" w:hAnsi="Arial" w:cs="Arial"/>
          <w:sz w:val="20"/>
          <w:szCs w:val="20"/>
        </w:rPr>
        <w:t xml:space="preserve">ev </w:t>
      </w:r>
      <w:r>
        <w:rPr>
          <w:rFonts w:ascii="Arial" w:eastAsia="Arial" w:hAnsi="Arial" w:cs="Arial"/>
          <w:sz w:val="20"/>
          <w:szCs w:val="20"/>
        </w:rPr>
        <w:t>P</w:t>
      </w:r>
      <w:r w:rsidRPr="00B514A4">
        <w:rPr>
          <w:rFonts w:ascii="Arial" w:eastAsia="Arial" w:hAnsi="Arial" w:cs="Arial"/>
          <w:sz w:val="20"/>
          <w:szCs w:val="20"/>
        </w:rPr>
        <w:t xml:space="preserve">aub </w:t>
      </w:r>
      <w:r>
        <w:rPr>
          <w:rFonts w:ascii="Arial" w:eastAsia="Arial" w:hAnsi="Arial" w:cs="Arial"/>
          <w:sz w:val="20"/>
          <w:szCs w:val="20"/>
        </w:rPr>
        <w:t>N</w:t>
      </w:r>
      <w:r w:rsidRPr="00B514A4">
        <w:rPr>
          <w:rFonts w:ascii="Arial" w:eastAsia="Arial" w:hAnsi="Arial" w:cs="Arial"/>
          <w:sz w:val="20"/>
          <w:szCs w:val="20"/>
        </w:rPr>
        <w:t xml:space="preserve">tawm </w:t>
      </w:r>
      <w:r>
        <w:rPr>
          <w:rFonts w:ascii="Arial" w:eastAsia="Arial" w:hAnsi="Arial" w:cs="Arial"/>
          <w:sz w:val="20"/>
          <w:szCs w:val="20"/>
        </w:rPr>
        <w:t>L</w:t>
      </w:r>
      <w:r w:rsidRPr="00B514A4">
        <w:rPr>
          <w:rFonts w:ascii="Arial" w:eastAsia="Arial" w:hAnsi="Arial" w:cs="Arial"/>
          <w:sz w:val="20"/>
          <w:szCs w:val="20"/>
        </w:rPr>
        <w:t xml:space="preserve">ub </w:t>
      </w:r>
      <w:r>
        <w:rPr>
          <w:rFonts w:ascii="Arial" w:eastAsia="Arial" w:hAnsi="Arial" w:cs="Arial"/>
          <w:sz w:val="20"/>
          <w:szCs w:val="20"/>
        </w:rPr>
        <w:t>C</w:t>
      </w:r>
      <w:r w:rsidRPr="00B514A4">
        <w:rPr>
          <w:rFonts w:ascii="Arial" w:eastAsia="Arial" w:hAnsi="Arial" w:cs="Arial"/>
          <w:sz w:val="20"/>
          <w:szCs w:val="20"/>
        </w:rPr>
        <w:t xml:space="preserve">ev </w:t>
      </w:r>
      <w:r>
        <w:rPr>
          <w:rFonts w:ascii="Arial" w:eastAsia="Arial" w:hAnsi="Arial" w:cs="Arial"/>
          <w:sz w:val="20"/>
          <w:szCs w:val="20"/>
        </w:rPr>
        <w:t>M</w:t>
      </w:r>
      <w:r w:rsidRPr="00B514A4">
        <w:rPr>
          <w:rFonts w:ascii="Arial" w:eastAsia="Arial" w:hAnsi="Arial" w:cs="Arial"/>
          <w:sz w:val="20"/>
          <w:szCs w:val="20"/>
        </w:rPr>
        <w:t xml:space="preserve">uaj </w:t>
      </w:r>
      <w:r>
        <w:rPr>
          <w:rFonts w:ascii="Arial" w:eastAsia="Arial" w:hAnsi="Arial" w:cs="Arial"/>
          <w:sz w:val="20"/>
          <w:szCs w:val="20"/>
        </w:rPr>
        <w:t>Z</w:t>
      </w:r>
      <w:r w:rsidRPr="00B514A4">
        <w:rPr>
          <w:rFonts w:ascii="Arial" w:eastAsia="Arial" w:hAnsi="Arial" w:cs="Arial"/>
          <w:sz w:val="20"/>
          <w:szCs w:val="20"/>
        </w:rPr>
        <w:t>og</w:t>
      </w:r>
    </w:p>
    <w:p w14:paraId="437265BB"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Nrhiav Thaj Chaw Uas Tsim Nyog:   </w:t>
      </w:r>
      <w:r w:rsidRPr="00827896">
        <w:rPr>
          <w:noProof/>
        </w:rPr>
        <w:drawing>
          <wp:inline distT="0" distB="0" distL="0" distR="0" wp14:anchorId="2608D3B8" wp14:editId="3BAF10FC">
            <wp:extent cx="151130" cy="113030"/>
            <wp:effectExtent l="0" t="0" r="127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Kev Tsim Kho Kev Hnov Lus                </w:t>
      </w:r>
      <w:r w:rsidRPr="00827896">
        <w:rPr>
          <w:noProof/>
        </w:rPr>
        <w:drawing>
          <wp:inline distT="0" distB="0" distL="0" distR="0" wp14:anchorId="462B76E7" wp14:editId="0C7D5037">
            <wp:extent cx="151130" cy="113030"/>
            <wp:effectExtent l="0" t="0" r="127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Kev Tsim Kho Kev Pom Kev</w:t>
      </w:r>
    </w:p>
    <w:p w14:paraId="16B59F76"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3E7B0EB8" wp14:editId="11F0804A">
            <wp:extent cx="151130" cy="113030"/>
            <wp:effectExtent l="0" t="0" r="127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Tsim Kho Kev Noj Qab Haus Huv </w:t>
      </w:r>
      <w:r w:rsidRPr="00827896">
        <w:rPr>
          <w:noProof/>
        </w:rPr>
        <w:drawing>
          <wp:inline distT="0" distB="0" distL="0" distR="0" wp14:anchorId="52764962" wp14:editId="1EEA1EC7">
            <wp:extent cx="151130" cy="113030"/>
            <wp:effectExtent l="0" t="0" r="127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Saib Xyuas</w:t>
      </w:r>
    </w:p>
    <w:p w14:paraId="50B33441" w14:textId="7F6AF8FF"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00ED03CD">
        <w:rPr>
          <w:rFonts w:ascii="Arial" w:hAnsi="Arial"/>
          <w:sz w:val="20"/>
          <w:szCs w:val="20"/>
        </w:rPr>
        <w:sym w:font="Wingdings 2" w:char="F052"/>
      </w:r>
      <w:r w:rsidRPr="005A1B46">
        <w:rPr>
          <w:rFonts w:ascii="Arial" w:eastAsia="Arial" w:hAnsi="Arial" w:cs="Arial"/>
          <w:sz w:val="20"/>
          <w:szCs w:val="20"/>
        </w:rPr>
        <w:t xml:space="preserve"> Peev Xwm</w:t>
      </w:r>
      <w:r>
        <w:rPr>
          <w:rFonts w:ascii="Arial" w:eastAsia="Arial" w:hAnsi="Arial" w:cs="Arial"/>
          <w:sz w:val="20"/>
          <w:szCs w:val="20"/>
        </w:rPr>
        <w:t xml:space="preserve"> Ntawm Kev Kawm</w:t>
      </w:r>
      <w:r w:rsidRPr="005A1B46">
        <w:rPr>
          <w:rFonts w:ascii="Arial" w:eastAsia="Arial" w:hAnsi="Arial" w:cs="Arial"/>
          <w:sz w:val="20"/>
          <w:szCs w:val="20"/>
        </w:rPr>
        <w:t xml:space="preserve">, (suav nrog koom nrog, </w:t>
      </w:r>
      <w:r>
        <w:rPr>
          <w:rFonts w:ascii="Arial" w:eastAsia="Arial" w:hAnsi="Arial" w:cs="Arial"/>
          <w:sz w:val="20"/>
          <w:szCs w:val="20"/>
        </w:rPr>
        <w:t>kev xav</w:t>
      </w:r>
      <w:r w:rsidRPr="005A1B46">
        <w:rPr>
          <w:rFonts w:ascii="Arial" w:eastAsia="Arial" w:hAnsi="Arial" w:cs="Arial"/>
          <w:sz w:val="20"/>
          <w:szCs w:val="20"/>
        </w:rPr>
        <w:t xml:space="preserve"> thiab qhia</w:t>
      </w:r>
      <w:r>
        <w:rPr>
          <w:rFonts w:ascii="Arial" w:eastAsia="Arial" w:hAnsi="Arial" w:cs="Arial"/>
          <w:sz w:val="20"/>
          <w:szCs w:val="20"/>
        </w:rPr>
        <w:t xml:space="preserve"> tawm</w:t>
      </w:r>
      <w:r w:rsidRPr="005A1B46">
        <w:rPr>
          <w:rFonts w:ascii="Arial" w:eastAsia="Arial" w:hAnsi="Arial" w:cs="Arial"/>
          <w:sz w:val="20"/>
          <w:szCs w:val="20"/>
        </w:rPr>
        <w:t>)</w:t>
      </w:r>
    </w:p>
    <w:p w14:paraId="05E878E9" w14:textId="3930CC13" w:rsidR="00AA7A8E" w:rsidRDefault="00AA7A8E" w:rsidP="00AA7A8E">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Pr="008A43A0">
        <w:rPr>
          <w:rFonts w:ascii="Arial" w:eastAsia="Arial" w:hAnsi="Arial" w:cs="Arial"/>
          <w:sz w:val="20"/>
          <w:szCs w:val="20"/>
        </w:rPr>
        <w:t>Cov kev kawm tshwj xeeb tsis suav nrog cov teeb meem kev kawm uas yog feem ntau los ntawm kev pom</w:t>
      </w:r>
      <w:r>
        <w:rPr>
          <w:rFonts w:ascii="Arial" w:eastAsia="Arial" w:hAnsi="Arial" w:cs="Arial"/>
          <w:sz w:val="20"/>
          <w:szCs w:val="20"/>
        </w:rPr>
        <w:t xml:space="preserve"> kev</w:t>
      </w:r>
      <w:r w:rsidRPr="008A43A0">
        <w:rPr>
          <w:rFonts w:ascii="Arial" w:eastAsia="Arial" w:hAnsi="Arial" w:cs="Arial"/>
          <w:sz w:val="20"/>
          <w:szCs w:val="20"/>
        </w:rPr>
        <w:t xml:space="preserve">, </w:t>
      </w:r>
      <w:ins w:id="191" w:author="Fong RERHANG" w:date="2021-06-07T19:03:00Z">
        <w:r w:rsidR="00045741">
          <w:rPr>
            <w:rFonts w:ascii="Arial" w:eastAsia="Arial" w:hAnsi="Arial" w:cs="Arial"/>
            <w:sz w:val="20"/>
            <w:szCs w:val="20"/>
          </w:rPr>
          <w:t>hnov lus</w:t>
        </w:r>
      </w:ins>
      <w:del w:id="192" w:author="Fong RERHANG" w:date="2021-06-07T19:03:00Z">
        <w:r w:rsidRPr="008A43A0" w:rsidDel="00045741">
          <w:rPr>
            <w:rFonts w:ascii="Arial" w:eastAsia="Arial" w:hAnsi="Arial" w:cs="Arial"/>
            <w:sz w:val="20"/>
            <w:szCs w:val="20"/>
          </w:rPr>
          <w:delText>pob ntseg</w:delText>
        </w:r>
      </w:del>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 xml:space="preserve">sis lub cev </w:t>
      </w:r>
      <w:ins w:id="193" w:author="Fong RERHANG" w:date="2021-06-07T19:04:00Z">
        <w:r w:rsidR="00045741">
          <w:rPr>
            <w:rFonts w:ascii="Arial" w:eastAsia="Arial" w:hAnsi="Arial" w:cs="Arial"/>
            <w:sz w:val="20"/>
            <w:szCs w:val="20"/>
          </w:rPr>
          <w:t>xiam oob khab</w:t>
        </w:r>
      </w:ins>
      <w:del w:id="194" w:author="Fong RERHANG" w:date="2021-06-07T19:04:00Z">
        <w:r w:rsidRPr="008A43A0" w:rsidDel="00045741">
          <w:rPr>
            <w:rFonts w:ascii="Arial" w:eastAsia="Arial" w:hAnsi="Arial" w:cs="Arial"/>
            <w:sz w:val="20"/>
            <w:szCs w:val="20"/>
          </w:rPr>
          <w:delText>muaj zog</w:delText>
        </w:r>
      </w:del>
      <w:r w:rsidRPr="008A43A0">
        <w:rPr>
          <w:rFonts w:ascii="Arial" w:eastAsia="Arial" w:hAnsi="Arial" w:cs="Arial"/>
          <w:sz w:val="20"/>
          <w:szCs w:val="20"/>
        </w:rPr>
        <w:t>, ntawm kev xiam oob qhab</w:t>
      </w:r>
      <w:ins w:id="195" w:author="Fong RERHANG" w:date="2021-06-07T19:04:00Z">
        <w:r w:rsidR="00045741">
          <w:rPr>
            <w:rFonts w:ascii="Arial" w:eastAsia="Arial" w:hAnsi="Arial" w:cs="Arial"/>
            <w:sz w:val="20"/>
            <w:szCs w:val="20"/>
          </w:rPr>
          <w:t xml:space="preserve"> kev txawj ntse</w:t>
        </w:r>
      </w:ins>
      <w:r w:rsidRPr="008A43A0">
        <w:rPr>
          <w:rFonts w:ascii="Arial" w:eastAsia="Arial" w:hAnsi="Arial" w:cs="Arial"/>
          <w:sz w:val="20"/>
          <w:szCs w:val="20"/>
        </w:rPr>
        <w:t>, ntawm kev puas siab ntsws, los</w:t>
      </w:r>
      <w:r>
        <w:rPr>
          <w:rFonts w:ascii="Arial" w:eastAsia="Arial" w:hAnsi="Arial" w:cs="Arial"/>
          <w:sz w:val="20"/>
          <w:szCs w:val="20"/>
        </w:rPr>
        <w:t xml:space="preserve"> </w:t>
      </w:r>
      <w:r w:rsidRPr="008A43A0">
        <w:rPr>
          <w:rFonts w:ascii="Arial" w:eastAsia="Arial" w:hAnsi="Arial" w:cs="Arial"/>
          <w:sz w:val="20"/>
          <w:szCs w:val="20"/>
        </w:rPr>
        <w:t>sis ib puag ncig, kev coj noj coj ua, los</w:t>
      </w:r>
      <w:r>
        <w:rPr>
          <w:rFonts w:ascii="Arial" w:eastAsia="Arial" w:hAnsi="Arial" w:cs="Arial"/>
          <w:sz w:val="20"/>
          <w:szCs w:val="20"/>
        </w:rPr>
        <w:t xml:space="preserve"> </w:t>
      </w:r>
      <w:r w:rsidRPr="008A43A0">
        <w:rPr>
          <w:rFonts w:ascii="Arial" w:eastAsia="Arial" w:hAnsi="Arial" w:cs="Arial"/>
          <w:sz w:val="20"/>
          <w:szCs w:val="20"/>
        </w:rPr>
        <w:t>sis kev tsis txaus siab hauv kev lag luam. Yog tias qhov teeb meem kev kawm yog qhov tshwm sim los ntawm ib qho ntawm cov khoom hauv qab no (A-H) kos "</w:t>
      </w:r>
      <w:r>
        <w:rPr>
          <w:rFonts w:ascii="Arial" w:eastAsia="Arial" w:hAnsi="Arial" w:cs="Arial"/>
          <w:sz w:val="20"/>
          <w:szCs w:val="20"/>
        </w:rPr>
        <w:t>Yog</w:t>
      </w:r>
      <w:r w:rsidRPr="008A43A0">
        <w:rPr>
          <w:rFonts w:ascii="Arial" w:eastAsia="Arial" w:hAnsi="Arial" w:cs="Arial"/>
          <w:sz w:val="20"/>
          <w:szCs w:val="20"/>
        </w:rPr>
        <w:t xml:space="preserve">", thiab tus tub ntxhais kawm </w:t>
      </w:r>
      <w:r w:rsidRPr="00246E97">
        <w:rPr>
          <w:rFonts w:ascii="Arial" w:eastAsia="Arial" w:hAnsi="Arial" w:cs="Arial"/>
          <w:sz w:val="20"/>
          <w:szCs w:val="20"/>
          <w:u w:val="single"/>
        </w:rPr>
        <w:t>yuav tsis</w:t>
      </w:r>
      <w:r w:rsidRPr="008A43A0">
        <w:rPr>
          <w:rFonts w:ascii="Arial" w:eastAsia="Arial" w:hAnsi="Arial" w:cs="Arial"/>
          <w:sz w:val="20"/>
          <w:szCs w:val="20"/>
        </w:rPr>
        <w:t xml:space="preserve"> raug txheeb xyuas tias muaj kev tsis taus kawm</w:t>
      </w:r>
      <w:ins w:id="196" w:author="Fong RERHANG" w:date="2021-06-07T19:06:00Z">
        <w:r w:rsidR="00045741">
          <w:rPr>
            <w:rFonts w:ascii="Arial" w:eastAsia="Arial" w:hAnsi="Arial" w:cs="Arial"/>
            <w:sz w:val="20"/>
            <w:szCs w:val="20"/>
          </w:rPr>
          <w:t xml:space="preserve"> xiam oob khab</w:t>
        </w:r>
      </w:ins>
      <w:r>
        <w:rPr>
          <w:rFonts w:ascii="Arial" w:eastAsia="Arial" w:hAnsi="Arial" w:cs="Arial"/>
          <w:sz w:val="20"/>
          <w:szCs w:val="20"/>
        </w:rPr>
        <w:t>.</w:t>
      </w:r>
    </w:p>
    <w:p w14:paraId="42732736" w14:textId="57F1968B" w:rsidR="00AA7A8E" w:rsidRDefault="00AA7A8E" w:rsidP="00AA7A8E">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om kev, hnov</w:t>
      </w:r>
      <w:r>
        <w:rPr>
          <w:rFonts w:ascii="Arial" w:eastAsia="Arial" w:hAnsi="Arial" w:cs="Arial"/>
          <w:sz w:val="20"/>
          <w:szCs w:val="20"/>
        </w:rPr>
        <w:t xml:space="preserve"> lus</w:t>
      </w:r>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sis lub cev</w:t>
      </w:r>
      <w:r>
        <w:rPr>
          <w:rFonts w:ascii="Arial" w:eastAsia="Arial" w:hAnsi="Arial" w:cs="Arial"/>
          <w:sz w:val="20"/>
          <w:szCs w:val="20"/>
        </w:rPr>
        <w:t xml:space="preserve"> xiam oob khab                                                 </w:t>
      </w:r>
      <w:r w:rsidRPr="00827896">
        <w:rPr>
          <w:noProof/>
        </w:rPr>
        <w:drawing>
          <wp:inline distT="0" distB="0" distL="0" distR="0" wp14:anchorId="4E271802" wp14:editId="4CD0F664">
            <wp:extent cx="151130" cy="113030"/>
            <wp:effectExtent l="0" t="0" r="127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6B40EAB" w14:textId="7676291F"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D44CE0">
        <w:rPr>
          <w:rFonts w:ascii="Arial" w:eastAsia="Arial" w:hAnsi="Arial" w:cs="Arial"/>
          <w:sz w:val="20"/>
          <w:szCs w:val="20"/>
        </w:rPr>
        <w:t xml:space="preserve"> </w:t>
      </w:r>
      <w:r>
        <w:rPr>
          <w:rFonts w:ascii="Arial" w:eastAsia="Arial" w:hAnsi="Arial" w:cs="Arial"/>
          <w:sz w:val="20"/>
          <w:szCs w:val="20"/>
        </w:rPr>
        <w:t>K</w:t>
      </w:r>
      <w:r w:rsidRPr="00D44CE0">
        <w:rPr>
          <w:rFonts w:ascii="Arial" w:eastAsia="Arial" w:hAnsi="Arial" w:cs="Arial"/>
          <w:sz w:val="20"/>
          <w:szCs w:val="20"/>
        </w:rPr>
        <w:t>ev tsis</w:t>
      </w:r>
      <w:ins w:id="197" w:author="Fong RERHANG" w:date="2021-06-07T19:07:00Z">
        <w:r w:rsidR="00045741">
          <w:rPr>
            <w:rFonts w:ascii="Arial" w:eastAsia="Arial" w:hAnsi="Arial" w:cs="Arial"/>
            <w:sz w:val="20"/>
            <w:szCs w:val="20"/>
          </w:rPr>
          <w:t xml:space="preserve"> txawj ntse</w:t>
        </w:r>
      </w:ins>
      <w:del w:id="198" w:author="Fong RERHANG" w:date="2021-06-07T19:07:00Z">
        <w:r w:rsidRPr="00D44CE0" w:rsidDel="00045741">
          <w:rPr>
            <w:rFonts w:ascii="Arial" w:eastAsia="Arial" w:hAnsi="Arial" w:cs="Arial"/>
            <w:sz w:val="20"/>
            <w:szCs w:val="20"/>
          </w:rPr>
          <w:delText xml:space="preserve"> taus </w:delText>
        </w:r>
      </w:del>
      <w:r w:rsidRPr="00D44CE0">
        <w:rPr>
          <w:rFonts w:ascii="Arial" w:eastAsia="Arial" w:hAnsi="Arial" w:cs="Arial"/>
          <w:sz w:val="20"/>
          <w:szCs w:val="20"/>
        </w:rPr>
        <w:t xml:space="preserve">ntawm </w:t>
      </w:r>
      <w:r>
        <w:rPr>
          <w:rFonts w:ascii="Arial" w:eastAsia="Arial" w:hAnsi="Arial" w:cs="Arial"/>
          <w:sz w:val="20"/>
          <w:szCs w:val="20"/>
        </w:rPr>
        <w:t xml:space="preserve">lub hlwb                                                                                     </w:t>
      </w:r>
      <w:del w:id="199" w:author="Fong RERHANG" w:date="2021-06-07T19:07:00Z">
        <w:r w:rsidDel="00045741">
          <w:rPr>
            <w:rFonts w:ascii="Arial" w:eastAsia="Arial" w:hAnsi="Arial" w:cs="Arial"/>
            <w:sz w:val="20"/>
            <w:szCs w:val="20"/>
          </w:rPr>
          <w:delText xml:space="preserve"> </w:delText>
        </w:r>
      </w:del>
      <w:r>
        <w:rPr>
          <w:rFonts w:ascii="Arial" w:eastAsia="Arial" w:hAnsi="Arial" w:cs="Arial"/>
          <w:sz w:val="20"/>
          <w:szCs w:val="20"/>
        </w:rPr>
        <w:t xml:space="preserve"> </w:t>
      </w:r>
      <w:r w:rsidRPr="00827896">
        <w:rPr>
          <w:noProof/>
        </w:rPr>
        <w:drawing>
          <wp:inline distT="0" distB="0" distL="0" distR="0" wp14:anchorId="5A717CE9" wp14:editId="4ED1E16B">
            <wp:extent cx="151130" cy="113030"/>
            <wp:effectExtent l="0" t="0" r="127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4A39DF9" w14:textId="424E7362"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C782B">
        <w:rPr>
          <w:rFonts w:ascii="Arial" w:eastAsia="Arial" w:hAnsi="Arial" w:cs="Arial"/>
          <w:sz w:val="20"/>
          <w:szCs w:val="20"/>
        </w:rPr>
        <w:t>Kev tu siab</w:t>
      </w:r>
      <w:r>
        <w:rPr>
          <w:rFonts w:ascii="Arial" w:eastAsia="Arial" w:hAnsi="Arial" w:cs="Arial"/>
          <w:sz w:val="20"/>
          <w:szCs w:val="20"/>
        </w:rPr>
        <w:t xml:space="preserve">                                                                                                                    </w:t>
      </w:r>
      <w:r w:rsidRPr="00827896">
        <w:rPr>
          <w:noProof/>
        </w:rPr>
        <w:drawing>
          <wp:inline distT="0" distB="0" distL="0" distR="0" wp14:anchorId="5AB9FBD9" wp14:editId="2BFF897A">
            <wp:extent cx="151130" cy="113030"/>
            <wp:effectExtent l="0" t="0" r="127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23F029DB" w14:textId="50559AA2" w:rsidR="00AA7A8E" w:rsidRDefault="00045741" w:rsidP="00AA7A8E">
      <w:pPr>
        <w:pStyle w:val="ListParagraph"/>
        <w:numPr>
          <w:ilvl w:val="0"/>
          <w:numId w:val="14"/>
        </w:numPr>
        <w:tabs>
          <w:tab w:val="left" w:pos="2325"/>
        </w:tabs>
        <w:jc w:val="both"/>
        <w:rPr>
          <w:rFonts w:ascii="Arial" w:eastAsia="Arial" w:hAnsi="Arial" w:cs="Arial"/>
          <w:sz w:val="20"/>
          <w:szCs w:val="20"/>
        </w:rPr>
      </w:pPr>
      <w:ins w:id="200" w:author="Fong RERHANG" w:date="2021-06-07T19:09:00Z">
        <w:r>
          <w:rPr>
            <w:rFonts w:ascii="Arial" w:eastAsia="Arial" w:hAnsi="Arial" w:cs="Arial"/>
            <w:sz w:val="20"/>
            <w:szCs w:val="20"/>
          </w:rPr>
          <w:t xml:space="preserve">Yam ntxwv </w:t>
        </w:r>
      </w:ins>
      <w:del w:id="201" w:author="Fong RERHANG" w:date="2021-06-07T19:09:00Z">
        <w:r w:rsidR="00AA7A8E" w:rsidRPr="00BF5A51" w:rsidDel="00045741">
          <w:rPr>
            <w:rFonts w:ascii="Arial" w:eastAsia="Arial" w:hAnsi="Arial" w:cs="Arial"/>
            <w:sz w:val="20"/>
            <w:szCs w:val="20"/>
          </w:rPr>
          <w:delText>K</w:delText>
        </w:r>
      </w:del>
      <w:ins w:id="202" w:author="Fong RERHANG" w:date="2021-06-07T19:09:00Z">
        <w:r>
          <w:rPr>
            <w:rFonts w:ascii="Arial" w:eastAsia="Arial" w:hAnsi="Arial" w:cs="Arial"/>
            <w:sz w:val="20"/>
            <w:szCs w:val="20"/>
          </w:rPr>
          <w:t>k</w:t>
        </w:r>
      </w:ins>
      <w:r w:rsidR="00AA7A8E" w:rsidRPr="00BF5A51">
        <w:rPr>
          <w:rFonts w:ascii="Arial" w:eastAsia="Arial" w:hAnsi="Arial" w:cs="Arial"/>
          <w:sz w:val="20"/>
          <w:szCs w:val="20"/>
        </w:rPr>
        <w:t>ev cai</w:t>
      </w:r>
      <w:ins w:id="203" w:author="Fong RERHANG" w:date="2021-06-07T19:09:00Z">
        <w:r>
          <w:rPr>
            <w:rFonts w:ascii="Arial" w:eastAsia="Arial" w:hAnsi="Arial" w:cs="Arial"/>
            <w:sz w:val="20"/>
            <w:szCs w:val="20"/>
          </w:rPr>
          <w:t xml:space="preserve"> coj noj coj ua</w:t>
        </w:r>
      </w:ins>
      <w:del w:id="204" w:author="Fong RERHANG" w:date="2021-06-07T19:09:00Z">
        <w:r w:rsidR="00AA7A8E" w:rsidRPr="00BF5A51" w:rsidDel="00045741">
          <w:rPr>
            <w:rFonts w:ascii="Arial" w:eastAsia="Arial" w:hAnsi="Arial" w:cs="Arial"/>
            <w:sz w:val="20"/>
            <w:szCs w:val="20"/>
          </w:rPr>
          <w:delText xml:space="preserve"> yam ntxwv</w:delText>
        </w:r>
        <w:r w:rsidR="00AA7A8E" w:rsidDel="00045741">
          <w:rPr>
            <w:rFonts w:ascii="Arial" w:eastAsia="Arial" w:hAnsi="Arial" w:cs="Arial"/>
            <w:sz w:val="20"/>
            <w:szCs w:val="20"/>
          </w:rPr>
          <w:delText xml:space="preserve"> </w:delText>
        </w:r>
      </w:del>
      <w:r w:rsidR="00AA7A8E">
        <w:rPr>
          <w:rFonts w:ascii="Arial" w:eastAsia="Arial" w:hAnsi="Arial" w:cs="Arial"/>
          <w:sz w:val="20"/>
          <w:szCs w:val="20"/>
        </w:rPr>
        <w:t xml:space="preserve">                                                                                                       </w:t>
      </w:r>
      <w:r w:rsidR="00AA7A8E" w:rsidRPr="00827896">
        <w:rPr>
          <w:noProof/>
        </w:rPr>
        <w:drawing>
          <wp:inline distT="0" distB="0" distL="0" distR="0" wp14:anchorId="74EBD49A" wp14:editId="16480F75">
            <wp:extent cx="151130" cy="113030"/>
            <wp:effectExtent l="0" t="0" r="1270" b="127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AA7A8E">
        <w:rPr>
          <w:rFonts w:ascii="Arial" w:eastAsia="Arial" w:hAnsi="Arial" w:cs="Arial"/>
          <w:sz w:val="20"/>
          <w:szCs w:val="20"/>
        </w:rPr>
        <w:t xml:space="preserve">Yog </w:t>
      </w:r>
      <w:r w:rsidR="00782747">
        <w:rPr>
          <w:rFonts w:ascii="Arial" w:hAnsi="Arial"/>
          <w:sz w:val="20"/>
          <w:szCs w:val="20"/>
        </w:rPr>
        <w:sym w:font="Wingdings 2" w:char="F052"/>
      </w:r>
      <w:r w:rsidR="00AA7A8E">
        <w:rPr>
          <w:rFonts w:ascii="Arial" w:eastAsia="Arial" w:hAnsi="Arial" w:cs="Arial"/>
          <w:sz w:val="20"/>
          <w:szCs w:val="20"/>
        </w:rPr>
        <w:t>Tsis Yog</w:t>
      </w:r>
    </w:p>
    <w:p w14:paraId="4F828C93" w14:textId="0A6266C5"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B477BE">
        <w:rPr>
          <w:rFonts w:ascii="Arial" w:eastAsia="Arial" w:hAnsi="Arial" w:cs="Arial"/>
          <w:sz w:val="20"/>
          <w:szCs w:val="20"/>
        </w:rPr>
        <w:t>Kev tsis zoo rau ib puag ncig los</w:t>
      </w:r>
      <w:r>
        <w:rPr>
          <w:rFonts w:ascii="Arial" w:eastAsia="Arial" w:hAnsi="Arial" w:cs="Arial"/>
          <w:sz w:val="20"/>
          <w:szCs w:val="20"/>
        </w:rPr>
        <w:t xml:space="preserve"> </w:t>
      </w:r>
      <w:r w:rsidRPr="00B477BE">
        <w:rPr>
          <w:rFonts w:ascii="Arial" w:eastAsia="Arial" w:hAnsi="Arial" w:cs="Arial"/>
          <w:sz w:val="20"/>
          <w:szCs w:val="20"/>
        </w:rPr>
        <w:t xml:space="preserve">sis </w:t>
      </w:r>
      <w:r>
        <w:rPr>
          <w:rFonts w:ascii="Arial" w:eastAsia="Arial" w:hAnsi="Arial" w:cs="Arial"/>
          <w:sz w:val="20"/>
          <w:szCs w:val="20"/>
        </w:rPr>
        <w:t xml:space="preserve">kev khwv                                                             </w:t>
      </w:r>
      <w:r w:rsidRPr="00827896">
        <w:rPr>
          <w:noProof/>
        </w:rPr>
        <w:drawing>
          <wp:inline distT="0" distB="0" distL="0" distR="0" wp14:anchorId="377776B7" wp14:editId="7D12091E">
            <wp:extent cx="151130" cy="113030"/>
            <wp:effectExtent l="0" t="0" r="127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5E57D152" w14:textId="2403C753"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E828D0">
        <w:rPr>
          <w:rFonts w:ascii="Arial" w:eastAsia="Arial" w:hAnsi="Arial" w:cs="Arial"/>
          <w:sz w:val="20"/>
          <w:szCs w:val="20"/>
        </w:rPr>
        <w:t>Tsis tshua txawj Lus Askiv</w:t>
      </w:r>
      <w:r>
        <w:rPr>
          <w:rFonts w:ascii="Arial" w:eastAsia="Arial" w:hAnsi="Arial" w:cs="Arial"/>
          <w:sz w:val="20"/>
          <w:szCs w:val="20"/>
        </w:rPr>
        <w:t xml:space="preserve">                                                                                            </w:t>
      </w:r>
      <w:r w:rsidRPr="00827896">
        <w:rPr>
          <w:noProof/>
        </w:rPr>
        <w:drawing>
          <wp:inline distT="0" distB="0" distL="0" distR="0" wp14:anchorId="0E4B2779" wp14:editId="7435FA96">
            <wp:extent cx="151130" cy="113030"/>
            <wp:effectExtent l="0" t="0" r="127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6A062289" w14:textId="3D4BAF42" w:rsidR="00AA7A8E" w:rsidRDefault="00AA7A8E" w:rsidP="00AA7A8E">
      <w:pPr>
        <w:pStyle w:val="ListParagraph"/>
        <w:numPr>
          <w:ilvl w:val="0"/>
          <w:numId w:val="14"/>
        </w:numPr>
        <w:tabs>
          <w:tab w:val="left" w:pos="2325"/>
        </w:tabs>
        <w:jc w:val="both"/>
        <w:rPr>
          <w:rFonts w:ascii="Arial" w:eastAsia="Arial" w:hAnsi="Arial" w:cs="Arial"/>
          <w:sz w:val="20"/>
          <w:szCs w:val="20"/>
        </w:rPr>
      </w:pPr>
      <w:r>
        <w:rPr>
          <w:rFonts w:ascii="Arial" w:eastAsia="Arial" w:hAnsi="Arial" w:cs="Arial"/>
          <w:sz w:val="20"/>
          <w:szCs w:val="20"/>
        </w:rPr>
        <w:t xml:space="preserve">Tsis muaj peev xwm kev Kawm </w:t>
      </w:r>
      <w:r w:rsidRPr="00606528">
        <w:rPr>
          <w:rFonts w:ascii="Arial" w:eastAsia="Arial" w:hAnsi="Arial" w:cs="Arial"/>
          <w:sz w:val="20"/>
          <w:szCs w:val="20"/>
        </w:rPr>
        <w:t>los</w:t>
      </w:r>
      <w:r>
        <w:rPr>
          <w:rFonts w:ascii="Arial" w:eastAsia="Arial" w:hAnsi="Arial" w:cs="Arial"/>
          <w:sz w:val="20"/>
          <w:szCs w:val="20"/>
        </w:rPr>
        <w:t xml:space="preserve"> </w:t>
      </w:r>
      <w:r w:rsidRPr="00606528">
        <w:rPr>
          <w:rFonts w:ascii="Arial" w:eastAsia="Arial" w:hAnsi="Arial" w:cs="Arial"/>
          <w:sz w:val="20"/>
          <w:szCs w:val="20"/>
        </w:rPr>
        <w:t>sis tsis</w:t>
      </w:r>
      <w:r>
        <w:rPr>
          <w:rFonts w:ascii="Arial" w:eastAsia="Arial" w:hAnsi="Arial" w:cs="Arial"/>
          <w:sz w:val="20"/>
          <w:szCs w:val="20"/>
        </w:rPr>
        <w:t xml:space="preserve"> tshua</w:t>
      </w:r>
      <w:r w:rsidRPr="00606528">
        <w:rPr>
          <w:rFonts w:ascii="Arial" w:eastAsia="Arial" w:hAnsi="Arial" w:cs="Arial"/>
          <w:sz w:val="20"/>
          <w:szCs w:val="20"/>
        </w:rPr>
        <w:t xml:space="preserve"> tuaj kawm ntawv </w:t>
      </w:r>
      <w:r>
        <w:rPr>
          <w:rFonts w:ascii="Arial" w:eastAsia="Arial" w:hAnsi="Arial" w:cs="Arial"/>
          <w:sz w:val="20"/>
          <w:szCs w:val="20"/>
        </w:rPr>
        <w:t xml:space="preserve">                            </w:t>
      </w:r>
      <w:r w:rsidRPr="00827896">
        <w:rPr>
          <w:noProof/>
        </w:rPr>
        <w:drawing>
          <wp:inline distT="0" distB="0" distL="0" distR="0" wp14:anchorId="59CE85F3" wp14:editId="62F5B389">
            <wp:extent cx="151130" cy="113030"/>
            <wp:effectExtent l="0" t="0" r="127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0867C341" w14:textId="628405F6" w:rsidR="00AA7A8E" w:rsidRDefault="00AA7A8E" w:rsidP="00AA7A8E">
      <w:pPr>
        <w:pStyle w:val="ListParagraph"/>
        <w:numPr>
          <w:ilvl w:val="0"/>
          <w:numId w:val="14"/>
        </w:numPr>
        <w:tabs>
          <w:tab w:val="left" w:pos="2325"/>
        </w:tabs>
        <w:jc w:val="both"/>
        <w:rPr>
          <w:rFonts w:ascii="Arial" w:eastAsia="Arial" w:hAnsi="Arial" w:cs="Arial"/>
          <w:sz w:val="20"/>
          <w:szCs w:val="20"/>
        </w:rPr>
      </w:pPr>
      <w:r w:rsidRPr="00A54D93">
        <w:rPr>
          <w:rFonts w:ascii="Arial" w:eastAsia="Arial" w:hAnsi="Arial" w:cs="Arial"/>
          <w:sz w:val="20"/>
          <w:szCs w:val="20"/>
        </w:rPr>
        <w:t xml:space="preserve">Tsis </w:t>
      </w:r>
      <w:r>
        <w:rPr>
          <w:rFonts w:ascii="Arial" w:eastAsia="Arial" w:hAnsi="Arial" w:cs="Arial"/>
          <w:sz w:val="20"/>
          <w:szCs w:val="20"/>
        </w:rPr>
        <w:t>txawj</w:t>
      </w:r>
      <w:r w:rsidRPr="00A54D93">
        <w:rPr>
          <w:rFonts w:ascii="Arial" w:eastAsia="Arial" w:hAnsi="Arial" w:cs="Arial"/>
          <w:sz w:val="20"/>
          <w:szCs w:val="20"/>
        </w:rPr>
        <w:t xml:space="preserve"> hauv kev nyeem ntawv los</w:t>
      </w:r>
      <w:r>
        <w:rPr>
          <w:rFonts w:ascii="Arial" w:eastAsia="Arial" w:hAnsi="Arial" w:cs="Arial"/>
          <w:sz w:val="20"/>
          <w:szCs w:val="20"/>
        </w:rPr>
        <w:t xml:space="preserve"> </w:t>
      </w:r>
      <w:r w:rsidRPr="00A54D93">
        <w:rPr>
          <w:rFonts w:ascii="Arial" w:eastAsia="Arial" w:hAnsi="Arial" w:cs="Arial"/>
          <w:sz w:val="20"/>
          <w:szCs w:val="20"/>
        </w:rPr>
        <w:t xml:space="preserve">sis </w:t>
      </w:r>
      <w:r>
        <w:rPr>
          <w:rFonts w:ascii="Arial" w:eastAsia="Arial" w:hAnsi="Arial" w:cs="Arial"/>
          <w:sz w:val="20"/>
          <w:szCs w:val="20"/>
        </w:rPr>
        <w:t>laij</w:t>
      </w:r>
      <w:r w:rsidRPr="00A54D93">
        <w:rPr>
          <w:rFonts w:ascii="Arial" w:eastAsia="Arial" w:hAnsi="Arial" w:cs="Arial"/>
          <w:sz w:val="20"/>
          <w:szCs w:val="20"/>
        </w:rPr>
        <w:t xml:space="preserve"> le</w:t>
      </w:r>
      <w:r>
        <w:rPr>
          <w:rFonts w:ascii="Arial" w:eastAsia="Arial" w:hAnsi="Arial" w:cs="Arial"/>
          <w:sz w:val="20"/>
          <w:szCs w:val="20"/>
        </w:rPr>
        <w:t xml:space="preserve">j                                                            </w:t>
      </w:r>
      <w:r w:rsidRPr="00827896">
        <w:rPr>
          <w:noProof/>
        </w:rPr>
        <w:drawing>
          <wp:inline distT="0" distB="0" distL="0" distR="0" wp14:anchorId="2C39C783" wp14:editId="3FA7AE01">
            <wp:extent cx="151130" cy="113030"/>
            <wp:effectExtent l="0" t="0" r="127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00782747">
        <w:rPr>
          <w:rFonts w:ascii="Arial" w:hAnsi="Arial"/>
          <w:sz w:val="20"/>
          <w:szCs w:val="20"/>
        </w:rPr>
        <w:sym w:font="Wingdings 2" w:char="F052"/>
      </w:r>
      <w:r>
        <w:rPr>
          <w:rFonts w:ascii="Arial" w:eastAsia="Arial" w:hAnsi="Arial" w:cs="Arial"/>
          <w:sz w:val="20"/>
          <w:szCs w:val="20"/>
        </w:rPr>
        <w:t>Tsis Yog</w:t>
      </w:r>
    </w:p>
    <w:p w14:paraId="0FBA5428"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Pr>
          <w:rFonts w:ascii="Arial" w:eastAsia="Arial" w:hAnsi="Arial" w:cs="Arial"/>
          <w:sz w:val="20"/>
          <w:szCs w:val="20"/>
        </w:rPr>
        <w:t xml:space="preserve"> </w:t>
      </w:r>
      <w:r w:rsidRPr="000B3044">
        <w:rPr>
          <w:rFonts w:ascii="Arial" w:eastAsia="Arial" w:hAnsi="Arial" w:cs="Arial"/>
          <w:sz w:val="20"/>
          <w:szCs w:val="20"/>
        </w:rPr>
        <w:t xml:space="preserve">lwm tsim nyog; </w:t>
      </w:r>
      <w:r w:rsidRPr="00246E97">
        <w:rPr>
          <w:rFonts w:ascii="Arial" w:eastAsia="Arial" w:hAnsi="Arial" w:cs="Arial"/>
          <w:sz w:val="20"/>
          <w:szCs w:val="20"/>
          <w:u w:val="single"/>
        </w:rPr>
        <w:t>thiab</w:t>
      </w:r>
    </w:p>
    <w:p w14:paraId="7A3B3734" w14:textId="77777777" w:rsidR="00AA7A8E" w:rsidRDefault="00AA7A8E" w:rsidP="00AA7A8E">
      <w:pPr>
        <w:pStyle w:val="ListParagraph"/>
        <w:numPr>
          <w:ilvl w:val="0"/>
          <w:numId w:val="15"/>
        </w:numPr>
        <w:tabs>
          <w:tab w:val="left" w:pos="2325"/>
        </w:tabs>
        <w:jc w:val="both"/>
        <w:rPr>
          <w:rFonts w:ascii="Arial" w:eastAsia="Arial" w:hAnsi="Arial" w:cs="Arial"/>
          <w:sz w:val="20"/>
          <w:szCs w:val="20"/>
        </w:rPr>
      </w:pPr>
      <w:r w:rsidRPr="001359E2">
        <w:rPr>
          <w:rFonts w:ascii="Arial" w:eastAsia="Arial" w:hAnsi="Arial" w:cs="Arial"/>
          <w:sz w:val="20"/>
          <w:szCs w:val="20"/>
        </w:rPr>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4CC1BA54" w14:textId="77777777" w:rsidR="00AA7A8E" w:rsidRDefault="00AA7A8E" w:rsidP="00AA7A8E">
      <w:pPr>
        <w:tabs>
          <w:tab w:val="left" w:pos="2325"/>
        </w:tabs>
        <w:jc w:val="both"/>
        <w:rPr>
          <w:rFonts w:ascii="Arial" w:eastAsia="Arial" w:hAnsi="Arial" w:cs="Arial"/>
          <w:sz w:val="20"/>
          <w:szCs w:val="20"/>
        </w:rPr>
      </w:pPr>
      <w:r w:rsidRPr="002E72F9">
        <w:rPr>
          <w:rFonts w:ascii="Arial" w:eastAsia="Arial" w:hAnsi="Arial" w:cs="Arial"/>
          <w:b/>
          <w:bCs/>
          <w:sz w:val="20"/>
          <w:szCs w:val="20"/>
        </w:rPr>
        <w:t>Nqe I</w:t>
      </w:r>
      <w:r>
        <w:rPr>
          <w:rFonts w:ascii="Arial" w:eastAsia="Arial" w:hAnsi="Arial" w:cs="Arial"/>
          <w:b/>
          <w:bCs/>
          <w:sz w:val="20"/>
          <w:szCs w:val="20"/>
        </w:rPr>
        <w:t>V</w:t>
      </w:r>
      <w:r>
        <w:rPr>
          <w:rFonts w:ascii="Arial" w:eastAsia="Arial" w:hAnsi="Arial" w:cs="Arial"/>
          <w:sz w:val="20"/>
          <w:szCs w:val="20"/>
        </w:rPr>
        <w:t>. C</w:t>
      </w:r>
      <w:r w:rsidRPr="002E72F9">
        <w:rPr>
          <w:rFonts w:ascii="Arial" w:eastAsia="Arial" w:hAnsi="Arial" w:cs="Arial"/>
          <w:sz w:val="20"/>
          <w:szCs w:val="20"/>
        </w:rPr>
        <w:t xml:space="preserve">ov </w:t>
      </w:r>
      <w:r>
        <w:rPr>
          <w:rFonts w:ascii="Arial" w:eastAsia="Arial" w:hAnsi="Arial" w:cs="Arial"/>
          <w:sz w:val="20"/>
          <w:szCs w:val="20"/>
        </w:rPr>
        <w:t>N</w:t>
      </w:r>
      <w:r w:rsidRPr="002E72F9">
        <w:rPr>
          <w:rFonts w:ascii="Arial" w:eastAsia="Arial" w:hAnsi="Arial" w:cs="Arial"/>
          <w:sz w:val="20"/>
          <w:szCs w:val="20"/>
        </w:rPr>
        <w:t xml:space="preserve">taub </w:t>
      </w:r>
      <w:r>
        <w:rPr>
          <w:rFonts w:ascii="Arial" w:eastAsia="Arial" w:hAnsi="Arial" w:cs="Arial"/>
          <w:sz w:val="20"/>
          <w:szCs w:val="20"/>
        </w:rPr>
        <w:t>N</w:t>
      </w:r>
      <w:r w:rsidRPr="002E72F9">
        <w:rPr>
          <w:rFonts w:ascii="Arial" w:eastAsia="Arial" w:hAnsi="Arial" w:cs="Arial"/>
          <w:sz w:val="20"/>
          <w:szCs w:val="20"/>
        </w:rPr>
        <w:t xml:space="preserve">tawv </w:t>
      </w:r>
      <w:r>
        <w:rPr>
          <w:rFonts w:ascii="Arial" w:eastAsia="Arial" w:hAnsi="Arial" w:cs="Arial"/>
          <w:sz w:val="20"/>
          <w:szCs w:val="20"/>
        </w:rPr>
        <w:t>T</w:t>
      </w:r>
      <w:r w:rsidRPr="002E72F9">
        <w:rPr>
          <w:rFonts w:ascii="Arial" w:eastAsia="Arial" w:hAnsi="Arial" w:cs="Arial"/>
          <w:sz w:val="20"/>
          <w:szCs w:val="20"/>
        </w:rPr>
        <w:t xml:space="preserve">seem </w:t>
      </w:r>
      <w:r>
        <w:rPr>
          <w:rFonts w:ascii="Arial" w:eastAsia="Arial" w:hAnsi="Arial" w:cs="Arial"/>
          <w:sz w:val="20"/>
          <w:szCs w:val="20"/>
        </w:rPr>
        <w:t>C</w:t>
      </w:r>
      <w:r w:rsidRPr="002E72F9">
        <w:rPr>
          <w:rFonts w:ascii="Arial" w:eastAsia="Arial" w:hAnsi="Arial" w:cs="Arial"/>
          <w:sz w:val="20"/>
          <w:szCs w:val="20"/>
        </w:rPr>
        <w:t xml:space="preserve">eeb </w:t>
      </w:r>
      <w:r>
        <w:rPr>
          <w:rFonts w:ascii="Arial" w:eastAsia="Arial" w:hAnsi="Arial" w:cs="Arial"/>
          <w:sz w:val="20"/>
          <w:szCs w:val="20"/>
        </w:rPr>
        <w:t>N</w:t>
      </w:r>
      <w:r w:rsidRPr="002E72F9">
        <w:rPr>
          <w:rFonts w:ascii="Arial" w:eastAsia="Arial" w:hAnsi="Arial" w:cs="Arial"/>
          <w:sz w:val="20"/>
          <w:szCs w:val="20"/>
        </w:rPr>
        <w:t>txiv</w:t>
      </w:r>
      <w:r>
        <w:rPr>
          <w:rFonts w:ascii="Arial" w:eastAsia="Arial" w:hAnsi="Arial" w:cs="Arial"/>
          <w:sz w:val="20"/>
          <w:szCs w:val="20"/>
        </w:rPr>
        <w:t>:</w:t>
      </w:r>
    </w:p>
    <w:p w14:paraId="3F160CD8" w14:textId="2418A81E"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Qauv</w:t>
      </w:r>
      <w:r w:rsidRPr="00B67CAF">
        <w:rPr>
          <w:rFonts w:ascii="Arial" w:eastAsia="Arial" w:hAnsi="Arial" w:cs="Arial"/>
          <w:sz w:val="20"/>
          <w:szCs w:val="20"/>
        </w:rPr>
        <w:t xml:space="preserve"> kev txiav txim siab txog qhov </w:t>
      </w:r>
      <w:ins w:id="205" w:author="Fong RERHANG" w:date="2021-06-07T19:14:00Z">
        <w:r w:rsidR="003771AC">
          <w:rPr>
            <w:rFonts w:ascii="Arial" w:eastAsia="Arial" w:hAnsi="Arial" w:cs="Arial"/>
            <w:sz w:val="20"/>
            <w:szCs w:val="20"/>
          </w:rPr>
          <w:t>tsim nyog</w:t>
        </w:r>
      </w:ins>
      <w:del w:id="206" w:author="Fong RERHANG" w:date="2021-06-07T19:14:00Z">
        <w:r w:rsidRPr="00B67CAF" w:rsidDel="003771AC">
          <w:rPr>
            <w:rFonts w:ascii="Arial" w:eastAsia="Arial" w:hAnsi="Arial" w:cs="Arial"/>
            <w:sz w:val="20"/>
            <w:szCs w:val="20"/>
          </w:rPr>
          <w:delText>muaj cai</w:delText>
        </w:r>
      </w:del>
      <w:r>
        <w:rPr>
          <w:rFonts w:ascii="Arial" w:eastAsia="Arial" w:hAnsi="Arial" w:cs="Arial"/>
          <w:sz w:val="20"/>
          <w:szCs w:val="20"/>
        </w:rPr>
        <w:t>:</w:t>
      </w:r>
    </w:p>
    <w:p w14:paraId="4BF79CA0" w14:textId="626BBB66" w:rsidR="00AA7A8E" w:rsidRDefault="00133EB8" w:rsidP="00133EB8">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C</w:t>
      </w:r>
      <w:r w:rsidR="00AA7A8E">
        <w:rPr>
          <w:rFonts w:ascii="Arial" w:eastAsia="Arial" w:hAnsi="Arial" w:cs="Arial"/>
          <w:sz w:val="20"/>
          <w:szCs w:val="20"/>
        </w:rPr>
        <w:t>ov k</w:t>
      </w:r>
      <w:r w:rsidR="00AA7A8E" w:rsidRPr="00E81786">
        <w:rPr>
          <w:rFonts w:ascii="Arial" w:eastAsia="Arial" w:hAnsi="Arial" w:cs="Arial"/>
          <w:sz w:val="20"/>
          <w:szCs w:val="20"/>
        </w:rPr>
        <w:t xml:space="preserve">ev ntsuam xyuas lub siab lub ntsws siv ntau yam Saib daim ntawv qhia txog </w:t>
      </w:r>
      <w:r w:rsidR="00AA7A8E">
        <w:rPr>
          <w:rFonts w:ascii="Arial" w:eastAsia="Arial" w:hAnsi="Arial" w:cs="Arial"/>
          <w:sz w:val="20"/>
          <w:szCs w:val="20"/>
        </w:rPr>
        <w:t xml:space="preserve">siab ntsws </w:t>
      </w:r>
      <w:r w:rsidR="00AA7A8E" w:rsidRPr="00827896">
        <w:rPr>
          <w:noProof/>
        </w:rPr>
        <w:drawing>
          <wp:inline distT="0" distB="0" distL="0" distR="0" wp14:anchorId="28F5E9A6" wp14:editId="7D114E5B">
            <wp:extent cx="151130" cy="113030"/>
            <wp:effectExtent l="0" t="0" r="1270"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AA7A8E">
        <w:rPr>
          <w:rFonts w:ascii="Arial" w:eastAsia="Arial" w:hAnsi="Arial" w:cs="Arial"/>
          <w:sz w:val="20"/>
          <w:szCs w:val="20"/>
        </w:rPr>
        <w:t>Lwm Yam (Qhia Kom Meej)</w:t>
      </w:r>
    </w:p>
    <w:p w14:paraId="75407E03" w14:textId="7BF9D72E" w:rsidR="00AA7A8E" w:rsidRDefault="00AA7A8E" w:rsidP="00AA7A8E">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Pr="00655A7F">
        <w:rPr>
          <w:rFonts w:ascii="Arial" w:eastAsia="Arial" w:hAnsi="Arial" w:cs="Arial"/>
          <w:sz w:val="20"/>
          <w:szCs w:val="20"/>
        </w:rPr>
        <w:t xml:space="preserve">Tus cwj pwm coj ntsig txog kev kawm </w:t>
      </w:r>
      <w:ins w:id="207" w:author="Fong RERHANG" w:date="2021-06-07T19:17:00Z">
        <w:r w:rsidR="003771AC">
          <w:rPr>
            <w:rFonts w:ascii="Arial" w:eastAsia="Arial" w:hAnsi="Arial" w:cs="Arial"/>
            <w:sz w:val="20"/>
            <w:szCs w:val="20"/>
          </w:rPr>
          <w:t xml:space="preserve">kawm </w:t>
        </w:r>
      </w:ins>
      <w:del w:id="208" w:author="Fong RERHANG" w:date="2021-06-07T19:17:00Z">
        <w:r w:rsidRPr="00655A7F" w:rsidDel="003771AC">
          <w:rPr>
            <w:rFonts w:ascii="Arial" w:eastAsia="Arial" w:hAnsi="Arial" w:cs="Arial"/>
            <w:sz w:val="20"/>
            <w:szCs w:val="20"/>
          </w:rPr>
          <w:delText>ua haujl</w:delText>
        </w:r>
        <w:r w:rsidDel="003771AC">
          <w:rPr>
            <w:rFonts w:ascii="Arial" w:eastAsia="Arial" w:hAnsi="Arial" w:cs="Arial"/>
            <w:sz w:val="20"/>
            <w:szCs w:val="20"/>
          </w:rPr>
          <w:delText xml:space="preserve"> </w:delText>
        </w:r>
        <w:r w:rsidRPr="00655A7F" w:rsidDel="003771AC">
          <w:rPr>
            <w:rFonts w:ascii="Arial" w:eastAsia="Arial" w:hAnsi="Arial" w:cs="Arial"/>
            <w:sz w:val="20"/>
            <w:szCs w:val="20"/>
          </w:rPr>
          <w:delText>wm</w:delText>
        </w:r>
      </w:del>
      <w:r w:rsidRPr="00655A7F">
        <w:rPr>
          <w:rFonts w:ascii="Arial" w:eastAsia="Arial" w:hAnsi="Arial" w:cs="Arial"/>
          <w:sz w:val="20"/>
          <w:szCs w:val="20"/>
        </w:rPr>
        <w:t xml:space="preserve">, </w:t>
      </w:r>
      <w:r>
        <w:rPr>
          <w:rFonts w:ascii="Arial" w:eastAsia="Arial" w:hAnsi="Arial" w:cs="Arial"/>
          <w:sz w:val="20"/>
          <w:szCs w:val="20"/>
        </w:rPr>
        <w:t>raug sau tseg</w:t>
      </w:r>
      <w:r w:rsidRPr="00655A7F">
        <w:rPr>
          <w:rFonts w:ascii="Arial" w:eastAsia="Arial" w:hAnsi="Arial" w:cs="Arial"/>
          <w:sz w:val="20"/>
          <w:szCs w:val="20"/>
        </w:rPr>
        <w:t xml:space="preserve"> thaum soj ntsuam</w:t>
      </w:r>
      <w:r>
        <w:rPr>
          <w:rFonts w:ascii="Arial" w:eastAsia="Arial" w:hAnsi="Arial" w:cs="Arial"/>
          <w:sz w:val="20"/>
          <w:szCs w:val="20"/>
        </w:rPr>
        <w:t>:</w:t>
      </w:r>
    </w:p>
    <w:p w14:paraId="21048387" w14:textId="528BDF43" w:rsidR="00AD7DE5" w:rsidRPr="000842F0" w:rsidRDefault="0047538A" w:rsidP="00AA7A8E">
      <w:pPr>
        <w:tabs>
          <w:tab w:val="left" w:pos="2325"/>
        </w:tabs>
        <w:jc w:val="both"/>
        <w:rPr>
          <w:rFonts w:ascii="Arial" w:eastAsia="Arial" w:hAnsi="Arial" w:cs="Arial"/>
          <w:i/>
          <w:iCs/>
          <w:sz w:val="20"/>
          <w:szCs w:val="20"/>
        </w:rPr>
      </w:pPr>
      <w:r w:rsidRPr="000842F0">
        <w:rPr>
          <w:rFonts w:ascii="Arial" w:eastAsia="Arial" w:hAnsi="Arial" w:cs="Arial"/>
          <w:i/>
          <w:iCs/>
          <w:sz w:val="20"/>
          <w:szCs w:val="20"/>
        </w:rPr>
        <w:t>Tsis muaj kev sau tseg</w:t>
      </w:r>
    </w:p>
    <w:p w14:paraId="462F3BC4" w14:textId="269FCA5A" w:rsidR="00AA7A8E" w:rsidRDefault="00AA7A8E" w:rsidP="00AA7A8E">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Pr="008821D0">
        <w:rPr>
          <w:rFonts w:ascii="Arial" w:eastAsia="Arial" w:hAnsi="Arial" w:cs="Arial"/>
          <w:sz w:val="20"/>
          <w:szCs w:val="20"/>
        </w:rPr>
        <w:t>Cov ntaub ntawv tshawb fawb txog kev kho mob, yog tias muaj:</w:t>
      </w:r>
    </w:p>
    <w:p w14:paraId="5B22AA85" w14:textId="00D57158" w:rsidR="00AE129C" w:rsidRPr="00D24559" w:rsidRDefault="00D24559" w:rsidP="00AA7A8E">
      <w:pPr>
        <w:tabs>
          <w:tab w:val="left" w:pos="2325"/>
        </w:tabs>
        <w:jc w:val="both"/>
        <w:rPr>
          <w:rFonts w:ascii="Arial" w:eastAsia="Arial" w:hAnsi="Arial" w:cs="Arial"/>
          <w:i/>
          <w:iCs/>
          <w:sz w:val="20"/>
          <w:szCs w:val="20"/>
        </w:rPr>
      </w:pPr>
      <w:r w:rsidRPr="00D24559">
        <w:rPr>
          <w:rFonts w:ascii="Arial" w:eastAsia="Arial" w:hAnsi="Arial" w:cs="Arial"/>
          <w:i/>
          <w:iCs/>
          <w:sz w:val="20"/>
          <w:szCs w:val="20"/>
        </w:rPr>
        <w:t>Saib cov ntaub ntawv uas kws saib xyuas neeg mob ceeb toom</w:t>
      </w:r>
    </w:p>
    <w:p w14:paraId="1D149FA7" w14:textId="77777777" w:rsidR="00AA7A8E" w:rsidRDefault="00AA7A8E" w:rsidP="00AA7A8E">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Qhov Xaus:</w:t>
      </w:r>
    </w:p>
    <w:p w14:paraId="3B3D8E27" w14:textId="0891B00E"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Tus ntxhais kawm muaj qhov</w:t>
      </w:r>
      <w:r>
        <w:rPr>
          <w:rFonts w:ascii="Arial" w:eastAsia="Arial" w:hAnsi="Arial" w:cs="Arial"/>
          <w:sz w:val="20"/>
          <w:szCs w:val="20"/>
        </w:rPr>
        <w:t xml:space="preserve"> kev</w:t>
      </w:r>
      <w:r w:rsidRPr="00AD18B0">
        <w:rPr>
          <w:rFonts w:ascii="Arial" w:eastAsia="Arial" w:hAnsi="Arial" w:cs="Arial"/>
          <w:sz w:val="20"/>
          <w:szCs w:val="20"/>
        </w:rPr>
        <w:t xml:space="preserve"> kawm </w:t>
      </w:r>
      <w:ins w:id="209" w:author="Fong RERHANG" w:date="2021-06-07T19:18:00Z">
        <w:r w:rsidR="003771AC">
          <w:rPr>
            <w:rFonts w:ascii="Arial" w:eastAsia="Arial" w:hAnsi="Arial" w:cs="Arial"/>
            <w:sz w:val="20"/>
            <w:szCs w:val="20"/>
          </w:rPr>
          <w:t>xiam oob khab</w:t>
        </w:r>
        <w:r w:rsidR="003771AC" w:rsidRPr="00AD18B0">
          <w:rPr>
            <w:rFonts w:ascii="Arial" w:eastAsia="Arial" w:hAnsi="Arial" w:cs="Arial"/>
            <w:sz w:val="20"/>
            <w:szCs w:val="20"/>
          </w:rPr>
          <w:t xml:space="preserve"> </w:t>
        </w:r>
      </w:ins>
      <w:r w:rsidRPr="00AD18B0">
        <w:rPr>
          <w:rFonts w:ascii="Arial" w:eastAsia="Arial" w:hAnsi="Arial" w:cs="Arial"/>
          <w:sz w:val="20"/>
          <w:szCs w:val="20"/>
        </w:rPr>
        <w:t>tshwj xeeb</w:t>
      </w:r>
      <w:del w:id="210" w:author="Fong RERHANG" w:date="2021-06-07T19:18:00Z">
        <w:r w:rsidDel="003771AC">
          <w:rPr>
            <w:rFonts w:ascii="Arial" w:eastAsia="Arial" w:hAnsi="Arial" w:cs="Arial"/>
            <w:sz w:val="20"/>
            <w:szCs w:val="20"/>
          </w:rPr>
          <w:delText xml:space="preserve"> xiam oob khab</w:delText>
        </w:r>
      </w:del>
      <w:r w:rsidRPr="00AD18B0">
        <w:rPr>
          <w:rFonts w:ascii="Arial" w:eastAsia="Arial" w:hAnsi="Arial" w:cs="Arial"/>
          <w:sz w:val="20"/>
          <w:szCs w:val="20"/>
        </w:rPr>
        <w:t>.</w:t>
      </w:r>
      <w:r>
        <w:rPr>
          <w:rFonts w:ascii="Arial" w:eastAsia="Arial" w:hAnsi="Arial" w:cs="Arial"/>
          <w:sz w:val="20"/>
          <w:szCs w:val="20"/>
        </w:rPr>
        <w:t xml:space="preserve">                          </w:t>
      </w:r>
      <w:r w:rsidR="004D623D">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1E9791A6" wp14:editId="37BB4008">
            <wp:extent cx="151130" cy="113030"/>
            <wp:effectExtent l="0" t="0" r="127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438348C2" w14:textId="5232471F" w:rsidR="00AA7A8E" w:rsidRDefault="00AA7A8E" w:rsidP="00AA7A8E">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lastRenderedPageBreak/>
        <w:t xml:space="preserve">         </w:t>
      </w:r>
      <w:r w:rsidRPr="006E4ADA">
        <w:rPr>
          <w:rFonts w:ascii="Arial" w:eastAsia="Arial" w:hAnsi="Arial" w:cs="Arial"/>
          <w:sz w:val="20"/>
          <w:szCs w:val="20"/>
        </w:rPr>
        <w:t>Kev</w:t>
      </w:r>
      <w:r>
        <w:rPr>
          <w:rFonts w:ascii="Arial" w:eastAsia="Arial" w:hAnsi="Arial" w:cs="Arial"/>
          <w:sz w:val="20"/>
          <w:szCs w:val="20"/>
        </w:rPr>
        <w:t xml:space="preserve"> ua tsis tau zoo</w:t>
      </w:r>
      <w:r w:rsidRPr="006E4ADA">
        <w:rPr>
          <w:rFonts w:ascii="Arial" w:eastAsia="Arial" w:hAnsi="Arial" w:cs="Arial"/>
          <w:sz w:val="20"/>
          <w:szCs w:val="20"/>
        </w:rPr>
        <w:t xml:space="preserve"> tus </w:t>
      </w:r>
      <w:r>
        <w:rPr>
          <w:rFonts w:ascii="Arial" w:eastAsia="Arial" w:hAnsi="Arial" w:cs="Arial"/>
          <w:sz w:val="20"/>
          <w:szCs w:val="20"/>
        </w:rPr>
        <w:t>ntxhais kawm</w:t>
      </w:r>
      <w:r w:rsidRPr="006E4ADA">
        <w:rPr>
          <w:rFonts w:ascii="Arial" w:eastAsia="Arial" w:hAnsi="Arial" w:cs="Arial"/>
          <w:sz w:val="20"/>
          <w:szCs w:val="20"/>
        </w:rPr>
        <w:t xml:space="preserve"> </w:t>
      </w:r>
      <w:r>
        <w:rPr>
          <w:rFonts w:ascii="Arial" w:eastAsia="Arial" w:hAnsi="Arial" w:cs="Arial"/>
          <w:sz w:val="20"/>
          <w:szCs w:val="20"/>
        </w:rPr>
        <w:t>yuav</w:t>
      </w:r>
      <w:r w:rsidRPr="006E4ADA">
        <w:rPr>
          <w:rFonts w:ascii="Arial" w:eastAsia="Arial" w:hAnsi="Arial" w:cs="Arial"/>
          <w:sz w:val="20"/>
          <w:szCs w:val="20"/>
        </w:rPr>
        <w:t xml:space="preserve"> tau kev kawm tshwj xeeb.</w:t>
      </w:r>
      <w:r>
        <w:rPr>
          <w:rFonts w:ascii="Arial" w:eastAsia="Arial" w:hAnsi="Arial" w:cs="Arial"/>
          <w:sz w:val="20"/>
          <w:szCs w:val="20"/>
        </w:rPr>
        <w:t xml:space="preserve">                        </w:t>
      </w:r>
      <w:r w:rsidR="004D623D">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5B4E9D7A" wp14:editId="71FC4049">
            <wp:extent cx="151130" cy="113030"/>
            <wp:effectExtent l="0" t="0" r="1270" b="127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1E8B051C" w14:textId="77777777" w:rsidR="00AA7A8E" w:rsidRPr="00DC571C" w:rsidRDefault="00AA7A8E" w:rsidP="00AA7A8E">
      <w:pPr>
        <w:tabs>
          <w:tab w:val="left" w:pos="2325"/>
        </w:tabs>
        <w:jc w:val="both"/>
        <w:rPr>
          <w:rFonts w:ascii="Arial" w:eastAsia="Arial" w:hAnsi="Arial" w:cs="Arial"/>
          <w:sz w:val="19"/>
          <w:szCs w:val="19"/>
        </w:rPr>
      </w:pPr>
      <w:r w:rsidRPr="00DC571C">
        <w:rPr>
          <w:rFonts w:ascii="Arial" w:eastAsia="Arial" w:hAnsi="Arial" w:cs="Arial"/>
          <w:sz w:val="19"/>
          <w:szCs w:val="19"/>
        </w:rPr>
        <w:t>Kuv pom zoo rau cov kev pom zoo uas hais los saum toj:</w:t>
      </w:r>
    </w:p>
    <w:p w14:paraId="564FB35A"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4AA055AB" w14:textId="47CAE953"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1728" behindDoc="0" locked="0" layoutInCell="1" allowOverlap="1" wp14:anchorId="2934421C" wp14:editId="0BADF685">
                <wp:simplePos x="0" y="0"/>
                <wp:positionH relativeFrom="column">
                  <wp:posOffset>-203835</wp:posOffset>
                </wp:positionH>
                <wp:positionV relativeFrom="paragraph">
                  <wp:posOffset>175472</wp:posOffset>
                </wp:positionV>
                <wp:extent cx="2057400" cy="262466"/>
                <wp:effectExtent l="0" t="0" r="0" b="4445"/>
                <wp:wrapNone/>
                <wp:docPr id="514" name="Rectangle 514"/>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3FF7BB" w14:textId="1B9D3C1E" w:rsidR="00AA0E37" w:rsidRPr="005133CB" w:rsidRDefault="00AA0E37" w:rsidP="005133CB">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4421C" id="Rectangle 514" o:spid="_x0000_s1028" style="position:absolute;left:0;text-align:left;margin-left:-16.05pt;margin-top:13.8pt;width:162pt;height:20.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" filled="f" stroked="f">
                <v:textbox>
                  <w:txbxContent>
                    <w:p w14:paraId="273FF7BB" w14:textId="1B9D3C1E" w:rsidR="00AA0E37" w:rsidRPr="005133CB" w:rsidRDefault="00AA0E37" w:rsidP="005133CB">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3776" behindDoc="0" locked="0" layoutInCell="1" allowOverlap="1" wp14:anchorId="05BD22A5" wp14:editId="5C0E0A8D">
                <wp:simplePos x="0" y="0"/>
                <wp:positionH relativeFrom="column">
                  <wp:posOffset>3457787</wp:posOffset>
                </wp:positionH>
                <wp:positionV relativeFrom="paragraph">
                  <wp:posOffset>175260</wp:posOffset>
                </wp:positionV>
                <wp:extent cx="2057400" cy="262466"/>
                <wp:effectExtent l="0" t="0" r="0" b="4445"/>
                <wp:wrapNone/>
                <wp:docPr id="515" name="Rectangle 515"/>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C2A5B" w14:textId="2B4CD877" w:rsidR="00AA0E37" w:rsidRPr="005133CB" w:rsidRDefault="00AA0E37"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D22A5" id="Rectangle 515" o:spid="_x0000_s1029" style="position:absolute;left:0;text-align:left;margin-left:272.25pt;margin-top:13.8pt;width:162pt;height:20.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" filled="f" stroked="f">
                <v:textbox>
                  <w:txbxContent>
                    <w:p w14:paraId="5A9C2A5B" w14:textId="2B4CD877" w:rsidR="00AA0E37" w:rsidRPr="005133CB" w:rsidRDefault="00AA0E37" w:rsidP="005133CB">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AA7A8E" w:rsidRPr="00CB0C0B">
        <w:rPr>
          <w:rFonts w:ascii="Arial" w:eastAsia="Arial" w:hAnsi="Arial" w:cs="Arial"/>
          <w:sz w:val="16"/>
          <w:szCs w:val="16"/>
        </w:rPr>
        <w:t xml:space="preserve">Niam Txiv/Tus Saib Xyuas/Tus </w:t>
      </w:r>
      <w:r w:rsidR="00AA7A8E">
        <w:rPr>
          <w:rFonts w:ascii="Arial" w:eastAsia="Arial" w:hAnsi="Arial" w:cs="Arial"/>
          <w:sz w:val="16"/>
          <w:szCs w:val="16"/>
        </w:rPr>
        <w:t>Pauv</w:t>
      </w:r>
      <w:r w:rsidR="00AA7A8E" w:rsidRPr="00CB0C0B">
        <w:rPr>
          <w:rFonts w:ascii="Arial" w:eastAsia="Arial" w:hAnsi="Arial" w:cs="Arial"/>
          <w:sz w:val="16"/>
          <w:szCs w:val="16"/>
        </w:rPr>
        <w:t xml:space="preserve">/Cov Laus/Hnub Tim       </w:t>
      </w:r>
      <w:r w:rsidR="00AA7A8E">
        <w:rPr>
          <w:rFonts w:ascii="Arial" w:eastAsia="Arial" w:hAnsi="Arial" w:cs="Arial"/>
          <w:sz w:val="16"/>
          <w:szCs w:val="16"/>
        </w:rPr>
        <w:t xml:space="preserve">                         </w:t>
      </w:r>
      <w:r w:rsidR="00AA7A8E" w:rsidRPr="00CB0C0B">
        <w:rPr>
          <w:rFonts w:ascii="Arial" w:eastAsia="Arial" w:hAnsi="Arial" w:cs="Arial"/>
          <w:sz w:val="16"/>
          <w:szCs w:val="16"/>
        </w:rPr>
        <w:t xml:space="preserve">      Niam Txiv/Tus Saib Xyuas/Tus </w:t>
      </w:r>
      <w:r w:rsidR="00AA7A8E">
        <w:rPr>
          <w:rFonts w:ascii="Arial" w:eastAsia="Arial" w:hAnsi="Arial" w:cs="Arial"/>
          <w:sz w:val="16"/>
          <w:szCs w:val="16"/>
        </w:rPr>
        <w:t>Pauv</w:t>
      </w:r>
      <w:r w:rsidR="00AA7A8E" w:rsidRPr="00CB0C0B">
        <w:rPr>
          <w:rFonts w:ascii="Arial" w:eastAsia="Arial" w:hAnsi="Arial" w:cs="Arial"/>
          <w:sz w:val="16"/>
          <w:szCs w:val="16"/>
        </w:rPr>
        <w:t>/Cov Laus/Hnub Tim</w:t>
      </w:r>
    </w:p>
    <w:p w14:paraId="04035006" w14:textId="0D95D79B"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E21B3ED" w14:textId="02C177B6" w:rsidR="00AA7A8E" w:rsidRDefault="00090C53"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7872" behindDoc="0" locked="0" layoutInCell="1" allowOverlap="1" wp14:anchorId="0860AEF8" wp14:editId="54767EA5">
                <wp:simplePos x="0" y="0"/>
                <wp:positionH relativeFrom="column">
                  <wp:posOffset>3588173</wp:posOffset>
                </wp:positionH>
                <wp:positionV relativeFrom="paragraph">
                  <wp:posOffset>153035</wp:posOffset>
                </wp:positionV>
                <wp:extent cx="2057400" cy="262466"/>
                <wp:effectExtent l="0" t="0" r="0" b="4445"/>
                <wp:wrapNone/>
                <wp:docPr id="517" name="Rectangle 51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5CE3E" w14:textId="7E90F405" w:rsidR="00AA0E37" w:rsidRPr="005133CB" w:rsidRDefault="00AA0E37" w:rsidP="005133CB">
                            <w:pPr>
                              <w:jc w:val="center"/>
                              <w:rPr>
                                <w:rFonts w:ascii="Arial" w:hAnsi="Arial" w:cs="Arial"/>
                                <w:i/>
                                <w:iCs/>
                                <w:sz w:val="20"/>
                                <w:szCs w:val="20"/>
                              </w:rPr>
                            </w:pPr>
                            <w:r>
                              <w:rPr>
                                <w:rFonts w:ascii="Arial" w:hAnsi="Arial" w:cs="Arial"/>
                                <w:i/>
                                <w:iCs/>
                                <w:sz w:val="20"/>
                                <w:szCs w:val="20"/>
                              </w:rPr>
                              <w:t>Chistina McCarty</w:t>
                            </w:r>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0AEF8" id="Rectangle 517" o:spid="_x0000_s1030" style="position:absolute;left:0;text-align:left;margin-left:282.55pt;margin-top:12.05pt;width:162pt;height:20.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" filled="f" stroked="f">
                <v:textbox>
                  <w:txbxContent>
                    <w:p w14:paraId="6F85CE3E" w14:textId="7E90F405" w:rsidR="00AA0E37" w:rsidRPr="005133CB" w:rsidRDefault="00AA0E37" w:rsidP="005133CB">
                      <w:pPr>
                        <w:jc w:val="center"/>
                        <w:rPr>
                          <w:rFonts w:ascii="Arial" w:hAnsi="Arial" w:cs="Arial"/>
                          <w:i/>
                          <w:iCs/>
                          <w:sz w:val="20"/>
                          <w:szCs w:val="20"/>
                        </w:rPr>
                      </w:pPr>
                      <w:r>
                        <w:rPr>
                          <w:rFonts w:ascii="Arial" w:hAnsi="Arial" w:cs="Arial"/>
                          <w:i/>
                          <w:iCs/>
                          <w:sz w:val="20"/>
                          <w:szCs w:val="20"/>
                        </w:rPr>
                        <w:t>Chistina McCarty</w:t>
                      </w:r>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1B19E3">
        <w:rPr>
          <w:rFonts w:ascii="Arial" w:eastAsia="Arial" w:hAnsi="Arial" w:cs="Arial"/>
          <w:noProof/>
          <w:sz w:val="16"/>
          <w:szCs w:val="16"/>
        </w:rPr>
        <mc:AlternateContent>
          <mc:Choice Requires="wps">
            <w:drawing>
              <wp:anchor distT="0" distB="0" distL="114300" distR="114300" simplePos="0" relativeHeight="251725824" behindDoc="0" locked="0" layoutInCell="1" allowOverlap="1" wp14:anchorId="52873B75" wp14:editId="4A6719DF">
                <wp:simplePos x="0" y="0"/>
                <wp:positionH relativeFrom="column">
                  <wp:posOffset>-51435</wp:posOffset>
                </wp:positionH>
                <wp:positionV relativeFrom="paragraph">
                  <wp:posOffset>162560</wp:posOffset>
                </wp:positionV>
                <wp:extent cx="2057400" cy="262466"/>
                <wp:effectExtent l="0" t="0" r="0" b="4445"/>
                <wp:wrapNone/>
                <wp:docPr id="516" name="Rectangle 516"/>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ED79F" w14:textId="625F56C7" w:rsidR="00AA0E37" w:rsidRPr="005133CB" w:rsidRDefault="00AA0E37" w:rsidP="001B19E3">
                            <w:pPr>
                              <w:rPr>
                                <w:rFonts w:ascii="Arial" w:hAnsi="Arial" w:cs="Arial"/>
                                <w:i/>
                                <w:iCs/>
                                <w:sz w:val="20"/>
                                <w:szCs w:val="20"/>
                              </w:rPr>
                            </w:pPr>
                            <w:r>
                              <w:rPr>
                                <w:rFonts w:ascii="Arial" w:hAnsi="Arial" w:cs="Arial"/>
                                <w:i/>
                                <w:iCs/>
                                <w:sz w:val="20"/>
                                <w:szCs w:val="20"/>
                              </w:rPr>
                              <w:t>Patricia Fabila 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73B75" id="Rectangle 516" o:spid="_x0000_s1031" style="position:absolute;left:0;text-align:left;margin-left:-4.05pt;margin-top:12.8pt;width:162pt;height:20.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" filled="f" stroked="f">
                <v:textbox>
                  <w:txbxContent>
                    <w:p w14:paraId="787ED79F" w14:textId="625F56C7" w:rsidR="00AA0E37" w:rsidRPr="005133CB" w:rsidRDefault="00AA0E37" w:rsidP="001B19E3">
                      <w:pPr>
                        <w:rPr>
                          <w:rFonts w:ascii="Arial" w:hAnsi="Arial" w:cs="Arial"/>
                          <w:i/>
                          <w:iCs/>
                          <w:sz w:val="20"/>
                          <w:szCs w:val="20"/>
                        </w:rPr>
                      </w:pPr>
                      <w:r>
                        <w:rPr>
                          <w:rFonts w:ascii="Arial" w:hAnsi="Arial" w:cs="Arial"/>
                          <w:i/>
                          <w:iCs/>
                          <w:sz w:val="20"/>
                          <w:szCs w:val="20"/>
                        </w:rPr>
                        <w:t>Patricia Fabila I 5/26/2021</w:t>
                      </w:r>
                    </w:p>
                  </w:txbxContent>
                </v:textbox>
              </v:rect>
            </w:pict>
          </mc:Fallback>
        </mc:AlternateContent>
      </w:r>
      <w:r w:rsidR="00AA7A8E">
        <w:rPr>
          <w:rFonts w:ascii="Arial" w:eastAsia="Arial" w:hAnsi="Arial" w:cs="Arial"/>
          <w:sz w:val="16"/>
          <w:szCs w:val="16"/>
        </w:rPr>
        <w:t>Tus Sawv Cev LEA/Saib Xyuas. Tus Tsim Qauv/Hnub Tim                                                            Tus Xib Fwb Qhia Ntawv/Hnub Tim</w:t>
      </w:r>
    </w:p>
    <w:p w14:paraId="3E0031FC" w14:textId="7CD40A15"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288A74CD" w14:textId="6D93CAC0" w:rsidR="00AA7A8E" w:rsidRDefault="00381C88" w:rsidP="00AA7A8E">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29920" behindDoc="0" locked="0" layoutInCell="1" allowOverlap="1" wp14:anchorId="54C69B41" wp14:editId="352BF5FD">
                <wp:simplePos x="0" y="0"/>
                <wp:positionH relativeFrom="column">
                  <wp:posOffset>3454189</wp:posOffset>
                </wp:positionH>
                <wp:positionV relativeFrom="paragraph">
                  <wp:posOffset>175472</wp:posOffset>
                </wp:positionV>
                <wp:extent cx="2540000" cy="245533"/>
                <wp:effectExtent l="0" t="0" r="0" b="2540"/>
                <wp:wrapNone/>
                <wp:docPr id="518" name="Rectangle 518"/>
                <wp:cNvGraphicFramePr/>
                <a:graphic xmlns:a="http://schemas.openxmlformats.org/drawingml/2006/main">
                  <a:graphicData uri="http://schemas.microsoft.com/office/word/2010/wordprocessingShape">
                    <wps:wsp>
                      <wps:cNvSpPr/>
                      <wps:spPr>
                        <a:xfrm>
                          <a:off x="0" y="0"/>
                          <a:ext cx="2540000"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05A04" w14:textId="46A43710" w:rsidR="00AA0E37" w:rsidRPr="005133CB" w:rsidRDefault="00AA0E37" w:rsidP="005133CB">
                            <w:pPr>
                              <w:jc w:val="center"/>
                              <w:rPr>
                                <w:rFonts w:ascii="Arial" w:hAnsi="Arial" w:cs="Arial"/>
                                <w:i/>
                                <w:iCs/>
                                <w:sz w:val="20"/>
                                <w:szCs w:val="20"/>
                              </w:rPr>
                            </w:pPr>
                            <w:r>
                              <w:rPr>
                                <w:rFonts w:ascii="Arial" w:hAnsi="Arial" w:cs="Arial"/>
                                <w:i/>
                                <w:iCs/>
                                <w:sz w:val="20"/>
                                <w:szCs w:val="20"/>
                              </w:rPr>
                              <w:t>Jim McGee/</w:t>
                            </w:r>
                            <w:ins w:id="211" w:author="Fong RERHANG" w:date="2021-06-07T19:24:00Z">
                              <w:r>
                                <w:rPr>
                                  <w:rFonts w:ascii="Arial" w:hAnsi="Arial" w:cs="Arial"/>
                                  <w:i/>
                                  <w:iCs/>
                                  <w:sz w:val="20"/>
                                  <w:szCs w:val="20"/>
                                </w:rPr>
                                <w:t>Tus Kws Sab Laj</w:t>
                              </w:r>
                            </w:ins>
                            <w:del w:id="212" w:author="Fong RERHANG" w:date="2021-06-07T19:24:00Z">
                              <w:r w:rsidDel="00E514D8">
                                <w:rPr>
                                  <w:rFonts w:ascii="Arial" w:hAnsi="Arial" w:cs="Arial"/>
                                  <w:i/>
                                  <w:iCs/>
                                  <w:sz w:val="20"/>
                                  <w:szCs w:val="20"/>
                                </w:rPr>
                                <w:delText>Counselor</w:delText>
                              </w:r>
                            </w:del>
                            <w:r w:rsidRPr="005133CB">
                              <w:rPr>
                                <w:rFonts w:ascii="Arial" w:hAnsi="Arial" w:cs="Arial"/>
                                <w:i/>
                                <w:iCs/>
                                <w:sz w:val="20"/>
                                <w:szCs w:val="20"/>
                              </w:rPr>
                              <w:t xml:space="preserve"> </w:t>
                            </w:r>
                            <w:r>
                              <w:rPr>
                                <w:rFonts w:ascii="Arial" w:hAnsi="Arial" w:cs="Arial"/>
                                <w:i/>
                                <w:iCs/>
                                <w:sz w:val="20"/>
                                <w:szCs w:val="20"/>
                              </w:rPr>
                              <w:t>I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9B41" id="Rectangle 518" o:spid="_x0000_s1032" style="position:absolute;left:0;text-align:left;margin-left:272pt;margin-top:13.8pt;width:200pt;height:19.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" filled="f" stroked="f">
                <v:textbox>
                  <w:txbxContent>
                    <w:p w14:paraId="57405A04" w14:textId="46A43710" w:rsidR="00AA0E37" w:rsidRPr="005133CB" w:rsidRDefault="00AA0E37" w:rsidP="005133CB">
                      <w:pPr>
                        <w:jc w:val="center"/>
                        <w:rPr>
                          <w:rFonts w:ascii="Arial" w:hAnsi="Arial" w:cs="Arial"/>
                          <w:i/>
                          <w:iCs/>
                          <w:sz w:val="20"/>
                          <w:szCs w:val="20"/>
                        </w:rPr>
                      </w:pPr>
                      <w:r>
                        <w:rPr>
                          <w:rFonts w:ascii="Arial" w:hAnsi="Arial" w:cs="Arial"/>
                          <w:i/>
                          <w:iCs/>
                          <w:sz w:val="20"/>
                          <w:szCs w:val="20"/>
                        </w:rPr>
                        <w:t>Jim McGee/</w:t>
                      </w:r>
                      <w:ins w:id="213" w:author="Fong RERHANG" w:date="2021-06-07T19:24:00Z">
                        <w:r>
                          <w:rPr>
                            <w:rFonts w:ascii="Arial" w:hAnsi="Arial" w:cs="Arial"/>
                            <w:i/>
                            <w:iCs/>
                            <w:sz w:val="20"/>
                            <w:szCs w:val="20"/>
                          </w:rPr>
                          <w:t>Tus Kws Sab Laj</w:t>
                        </w:r>
                      </w:ins>
                      <w:del w:id="214" w:author="Fong RERHANG" w:date="2021-06-07T19:24:00Z">
                        <w:r w:rsidDel="00E514D8">
                          <w:rPr>
                            <w:rFonts w:ascii="Arial" w:hAnsi="Arial" w:cs="Arial"/>
                            <w:i/>
                            <w:iCs/>
                            <w:sz w:val="20"/>
                            <w:szCs w:val="20"/>
                          </w:rPr>
                          <w:delText>Counselor</w:delText>
                        </w:r>
                      </w:del>
                      <w:r w:rsidRPr="005133CB">
                        <w:rPr>
                          <w:rFonts w:ascii="Arial" w:hAnsi="Arial" w:cs="Arial"/>
                          <w:i/>
                          <w:iCs/>
                          <w:sz w:val="20"/>
                          <w:szCs w:val="20"/>
                        </w:rPr>
                        <w:t xml:space="preserve"> </w:t>
                      </w:r>
                      <w:r>
                        <w:rPr>
                          <w:rFonts w:ascii="Arial" w:hAnsi="Arial" w:cs="Arial"/>
                          <w:i/>
                          <w:iCs/>
                          <w:sz w:val="20"/>
                          <w:szCs w:val="20"/>
                        </w:rPr>
                        <w:t>I 5/26/2021</w:t>
                      </w:r>
                    </w:p>
                  </w:txbxContent>
                </v:textbox>
              </v:rect>
            </w:pict>
          </mc:Fallback>
        </mc:AlternateContent>
      </w:r>
      <w:r w:rsidR="00AA7A8E" w:rsidRPr="00653BB2">
        <w:rPr>
          <w:rFonts w:ascii="Arial" w:eastAsia="Arial" w:hAnsi="Arial" w:cs="Arial"/>
          <w:sz w:val="16"/>
          <w:szCs w:val="16"/>
        </w:rPr>
        <w:t>Tus Kws Tsh</w:t>
      </w:r>
      <w:r w:rsidR="00AA7A8E">
        <w:rPr>
          <w:rFonts w:ascii="Arial" w:eastAsia="Arial" w:hAnsi="Arial" w:cs="Arial"/>
          <w:sz w:val="16"/>
          <w:szCs w:val="16"/>
        </w:rPr>
        <w:t>aj Lij</w:t>
      </w:r>
      <w:r w:rsidR="00AA7A8E" w:rsidRPr="00653BB2">
        <w:rPr>
          <w:rFonts w:ascii="Arial" w:eastAsia="Arial" w:hAnsi="Arial" w:cs="Arial"/>
          <w:sz w:val="16"/>
          <w:szCs w:val="16"/>
        </w:rPr>
        <w:t xml:space="preserve"> </w:t>
      </w:r>
      <w:r w:rsidR="00AA7A8E">
        <w:rPr>
          <w:rFonts w:ascii="Arial" w:eastAsia="Arial" w:hAnsi="Arial" w:cs="Arial"/>
          <w:sz w:val="16"/>
          <w:szCs w:val="16"/>
        </w:rPr>
        <w:t xml:space="preserve">ntawm </w:t>
      </w:r>
      <w:r w:rsidR="00AA7A8E" w:rsidRPr="00653BB2">
        <w:rPr>
          <w:rFonts w:ascii="Arial" w:eastAsia="Arial" w:hAnsi="Arial" w:cs="Arial"/>
          <w:sz w:val="16"/>
          <w:szCs w:val="16"/>
        </w:rPr>
        <w:t>Kev Kawm Tshwj Xeeb</w:t>
      </w:r>
      <w:r w:rsidR="00AA7A8E">
        <w:rPr>
          <w:rFonts w:ascii="Arial" w:eastAsia="Arial" w:hAnsi="Arial" w:cs="Arial"/>
          <w:sz w:val="16"/>
          <w:szCs w:val="16"/>
        </w:rPr>
        <w:t>/Hnub Tim                                 Tus Koom Txiv/Ntsiab Lus/Hnub Tim</w:t>
      </w:r>
    </w:p>
    <w:p w14:paraId="62AFB7A9" w14:textId="7BED7651"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A25AA69"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620733B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957EED0"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4D717AA7" w14:textId="77777777" w:rsidR="00AA7A8E" w:rsidRDefault="00AA7A8E" w:rsidP="00AA7A8E">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57B3163" w14:textId="77777777" w:rsidR="00AA7A8E" w:rsidRDefault="00AA7A8E" w:rsidP="00AA7A8E">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22258D7" w14:textId="77777777" w:rsidR="00AA7A8E" w:rsidRDefault="00AA7A8E" w:rsidP="00AA7A8E">
      <w:pPr>
        <w:tabs>
          <w:tab w:val="left" w:pos="2325"/>
        </w:tabs>
        <w:jc w:val="both"/>
        <w:rPr>
          <w:rFonts w:ascii="Arial" w:eastAsia="Arial" w:hAnsi="Arial" w:cs="Arial"/>
          <w:sz w:val="20"/>
          <w:szCs w:val="20"/>
        </w:rPr>
      </w:pPr>
      <w:r w:rsidRPr="00CF6B3A">
        <w:rPr>
          <w:rFonts w:ascii="Arial" w:eastAsia="Arial" w:hAnsi="Arial" w:cs="Arial"/>
          <w:sz w:val="20"/>
          <w:szCs w:val="20"/>
        </w:rPr>
        <w:t>Kuv qhov kev ntsuam xyuas ntawm tus ntxhais kawm no txawv ntawm daim ntawv qhia saum toj no raws li hauv qab no: Cov lus qhia (rhais nplooj ntawv ntxiv yog tsim nyog)</w:t>
      </w:r>
    </w:p>
    <w:p w14:paraId="6AB6FA95" w14:textId="722871C8" w:rsidR="00AA7A8E" w:rsidRPr="00F8052C" w:rsidRDefault="00AA7A8E" w:rsidP="00AA7A8E">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Npe thiab </w:t>
      </w:r>
      <w:ins w:id="215" w:author="Fong RERHANG" w:date="2021-06-07T19:26:00Z">
        <w:r w:rsidR="00E514D8">
          <w:rPr>
            <w:rFonts w:ascii="Arial" w:eastAsia="Arial" w:hAnsi="Arial" w:cs="Arial"/>
            <w:b/>
            <w:bCs/>
            <w:sz w:val="20"/>
            <w:szCs w:val="20"/>
          </w:rPr>
          <w:t>Lub Npe</w:t>
        </w:r>
      </w:ins>
      <w:del w:id="216" w:author="Fong RERHANG" w:date="2021-06-07T19:26:00Z">
        <w:r w:rsidRPr="00F8052C" w:rsidDel="00E514D8">
          <w:rPr>
            <w:rFonts w:ascii="Arial" w:eastAsia="Arial" w:hAnsi="Arial" w:cs="Arial"/>
            <w:b/>
            <w:bCs/>
            <w:sz w:val="20"/>
            <w:szCs w:val="20"/>
          </w:rPr>
          <w:delText>Nts</w:delText>
        </w:r>
      </w:del>
      <w:del w:id="217" w:author="Fong RERHANG" w:date="2021-06-07T19:25:00Z">
        <w:r w:rsidRPr="00F8052C" w:rsidDel="00E514D8">
          <w:rPr>
            <w:rFonts w:ascii="Arial" w:eastAsia="Arial" w:hAnsi="Arial" w:cs="Arial"/>
            <w:b/>
            <w:bCs/>
            <w:sz w:val="20"/>
            <w:szCs w:val="20"/>
          </w:rPr>
          <w:delText>iab Lus</w:delText>
        </w:r>
      </w:del>
      <w:r w:rsidRPr="00F8052C">
        <w:rPr>
          <w:rFonts w:ascii="Arial" w:eastAsia="Arial" w:hAnsi="Arial" w:cs="Arial"/>
          <w:b/>
          <w:bCs/>
          <w:sz w:val="20"/>
          <w:szCs w:val="20"/>
        </w:rPr>
        <w:t>/Hnub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                         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08B8151A" w14:textId="77777777" w:rsidR="00AA7A8E" w:rsidRDefault="00AA7A8E" w:rsidP="00AA7A8E">
      <w:pPr>
        <w:tabs>
          <w:tab w:val="left" w:pos="2325"/>
        </w:tabs>
        <w:jc w:val="both"/>
        <w:rPr>
          <w:rFonts w:ascii="Arial" w:eastAsia="Arial" w:hAnsi="Arial" w:cs="Arial"/>
          <w:sz w:val="16"/>
          <w:szCs w:val="16"/>
        </w:rPr>
      </w:pPr>
    </w:p>
    <w:p w14:paraId="463F5ACC" w14:textId="3A2DA6DD" w:rsidR="00AA7A8E" w:rsidRDefault="00AA7A8E" w:rsidP="00176A02">
      <w:pPr>
        <w:jc w:val="center"/>
        <w:rPr>
          <w:rFonts w:ascii="Arial" w:eastAsia="Arial" w:hAnsi="Arial"/>
          <w:b/>
          <w:sz w:val="22"/>
          <w:szCs w:val="22"/>
        </w:rPr>
      </w:pPr>
    </w:p>
    <w:p w14:paraId="04673B90" w14:textId="16526DA3" w:rsidR="00154C9F" w:rsidRDefault="00154C9F" w:rsidP="00176A02">
      <w:pPr>
        <w:jc w:val="center"/>
        <w:rPr>
          <w:rFonts w:ascii="Arial" w:eastAsia="Arial" w:hAnsi="Arial"/>
          <w:b/>
          <w:sz w:val="22"/>
          <w:szCs w:val="22"/>
        </w:rPr>
      </w:pPr>
    </w:p>
    <w:p w14:paraId="7344CFCB" w14:textId="31E486D3" w:rsidR="00154C9F" w:rsidRDefault="00154C9F" w:rsidP="00176A02">
      <w:pPr>
        <w:jc w:val="center"/>
        <w:rPr>
          <w:rFonts w:ascii="Arial" w:eastAsia="Arial" w:hAnsi="Arial"/>
          <w:b/>
          <w:sz w:val="22"/>
          <w:szCs w:val="22"/>
        </w:rPr>
      </w:pPr>
    </w:p>
    <w:p w14:paraId="27150BAB" w14:textId="6D6D6FBE" w:rsidR="00154C9F" w:rsidRDefault="00154C9F" w:rsidP="00176A02">
      <w:pPr>
        <w:jc w:val="center"/>
        <w:rPr>
          <w:rFonts w:ascii="Arial" w:eastAsia="Arial" w:hAnsi="Arial"/>
          <w:b/>
          <w:sz w:val="22"/>
          <w:szCs w:val="22"/>
        </w:rPr>
      </w:pPr>
    </w:p>
    <w:p w14:paraId="1A64B6F3" w14:textId="24CB438C" w:rsidR="00154C9F" w:rsidRDefault="00154C9F" w:rsidP="00176A02">
      <w:pPr>
        <w:jc w:val="center"/>
        <w:rPr>
          <w:rFonts w:ascii="Arial" w:eastAsia="Arial" w:hAnsi="Arial"/>
          <w:b/>
          <w:sz w:val="22"/>
          <w:szCs w:val="22"/>
        </w:rPr>
      </w:pPr>
    </w:p>
    <w:p w14:paraId="77E7C374" w14:textId="11423CA5" w:rsidR="00154C9F" w:rsidRDefault="00154C9F" w:rsidP="00176A02">
      <w:pPr>
        <w:jc w:val="center"/>
        <w:rPr>
          <w:rFonts w:ascii="Arial" w:eastAsia="Arial" w:hAnsi="Arial"/>
          <w:b/>
          <w:sz w:val="22"/>
          <w:szCs w:val="22"/>
        </w:rPr>
      </w:pPr>
    </w:p>
    <w:p w14:paraId="71D6CD47" w14:textId="77777777" w:rsidR="00154C9F" w:rsidRDefault="00154C9F" w:rsidP="00154C9F">
      <w:pPr>
        <w:spacing w:line="0" w:lineRule="atLeast"/>
        <w:ind w:right="60"/>
        <w:jc w:val="center"/>
        <w:rPr>
          <w:rFonts w:ascii="Arial" w:eastAsia="Arial" w:hAnsi="Arial"/>
          <w:b/>
          <w:sz w:val="23"/>
        </w:rPr>
      </w:pPr>
      <w:r>
        <w:rPr>
          <w:rFonts w:ascii="Arial" w:eastAsia="Arial" w:hAnsi="Arial"/>
          <w:b/>
          <w:sz w:val="23"/>
        </w:rPr>
        <w:t>SACRAMENTO CITY UNIFIED</w:t>
      </w:r>
    </w:p>
    <w:p w14:paraId="02A4863A" w14:textId="77777777" w:rsidR="00E514D8" w:rsidRDefault="00154C9F" w:rsidP="00154C9F">
      <w:pPr>
        <w:jc w:val="center"/>
        <w:rPr>
          <w:ins w:id="218" w:author="Fong RERHANG" w:date="2021-06-07T19:27:00Z"/>
          <w:rFonts w:ascii="Arial" w:eastAsia="Arial" w:hAnsi="Arial"/>
          <w:b/>
          <w:bCs/>
          <w:sz w:val="22"/>
          <w:szCs w:val="18"/>
        </w:rPr>
      </w:pPr>
      <w:r>
        <w:rPr>
          <w:rFonts w:ascii="Arial" w:eastAsia="Arial" w:hAnsi="Arial"/>
          <w:b/>
          <w:bCs/>
          <w:sz w:val="22"/>
          <w:szCs w:val="18"/>
        </w:rPr>
        <w:t xml:space="preserve">KEV KAWM </w:t>
      </w:r>
      <w:del w:id="219" w:author="Fong RERHANG" w:date="2021-06-07T19:27:00Z">
        <w:r w:rsidDel="00E514D8">
          <w:rPr>
            <w:rFonts w:ascii="Arial" w:eastAsia="Arial" w:hAnsi="Arial"/>
            <w:b/>
            <w:bCs/>
            <w:sz w:val="22"/>
            <w:szCs w:val="18"/>
          </w:rPr>
          <w:delText xml:space="preserve">TSHWJ XEEB </w:delText>
        </w:r>
      </w:del>
      <w:r>
        <w:rPr>
          <w:rFonts w:ascii="Arial" w:eastAsia="Arial" w:hAnsi="Arial"/>
          <w:b/>
          <w:bCs/>
          <w:sz w:val="22"/>
          <w:szCs w:val="18"/>
        </w:rPr>
        <w:t xml:space="preserve">KEV XIAM OOB QHAB </w:t>
      </w:r>
      <w:ins w:id="220" w:author="Fong RERHANG" w:date="2021-06-07T19:27:00Z">
        <w:r w:rsidR="00E514D8">
          <w:rPr>
            <w:rFonts w:ascii="Arial" w:eastAsia="Arial" w:hAnsi="Arial"/>
            <w:b/>
            <w:bCs/>
            <w:sz w:val="22"/>
            <w:szCs w:val="18"/>
          </w:rPr>
          <w:t xml:space="preserve">TSHWJ XEEB </w:t>
        </w:r>
      </w:ins>
    </w:p>
    <w:p w14:paraId="588E1F18" w14:textId="2DDAEC82" w:rsidR="00154C9F" w:rsidRPr="003E5852" w:rsidRDefault="00154C9F" w:rsidP="00154C9F">
      <w:pPr>
        <w:jc w:val="center"/>
        <w:rPr>
          <w:rFonts w:ascii="Arial" w:eastAsia="Arial" w:hAnsi="Arial"/>
          <w:b/>
          <w:bCs/>
          <w:sz w:val="22"/>
          <w:szCs w:val="18"/>
        </w:rPr>
      </w:pPr>
      <w:r>
        <w:rPr>
          <w:rFonts w:ascii="Arial" w:eastAsia="Arial" w:hAnsi="Arial"/>
          <w:b/>
          <w:bCs/>
          <w:sz w:val="22"/>
          <w:szCs w:val="18"/>
        </w:rPr>
        <w:t>PAB</w:t>
      </w:r>
      <w:ins w:id="221" w:author="Fong RERHANG" w:date="2021-06-07T19:27:00Z">
        <w:r w:rsidR="00E514D8">
          <w:rPr>
            <w:rFonts w:ascii="Arial" w:eastAsia="Arial" w:hAnsi="Arial"/>
            <w:b/>
            <w:bCs/>
            <w:sz w:val="22"/>
            <w:szCs w:val="18"/>
          </w:rPr>
          <w:t xml:space="preserve"> </w:t>
        </w:r>
      </w:ins>
      <w:del w:id="222" w:author="Fong RERHANG" w:date="2021-06-07T19:27:00Z">
        <w:r w:rsidDel="00E514D8">
          <w:rPr>
            <w:rFonts w:ascii="Arial" w:eastAsia="Arial" w:hAnsi="Arial"/>
            <w:b/>
            <w:bCs/>
            <w:sz w:val="22"/>
            <w:szCs w:val="18"/>
          </w:rPr>
          <w:delText xml:space="preserve"> </w:delText>
        </w:r>
      </w:del>
      <w:r>
        <w:rPr>
          <w:rFonts w:ascii="Arial" w:eastAsia="Arial" w:hAnsi="Arial"/>
          <w:b/>
          <w:bCs/>
          <w:sz w:val="22"/>
          <w:szCs w:val="18"/>
        </w:rPr>
        <w:t>PAWG SAIB XYUAS KEV MUAJ FEEM NTAWM QHOV TSIM NYOM</w:t>
      </w:r>
      <w:r w:rsidR="00990395">
        <w:rPr>
          <w:rFonts w:ascii="Arial" w:eastAsia="Arial" w:hAnsi="Arial"/>
          <w:b/>
          <w:bCs/>
          <w:sz w:val="22"/>
          <w:szCs w:val="18"/>
        </w:rPr>
        <w:t xml:space="preserve"> -</w:t>
      </w:r>
      <w:r w:rsidR="009C61CC">
        <w:rPr>
          <w:rFonts w:ascii="Arial" w:eastAsia="Arial" w:hAnsi="Arial"/>
          <w:b/>
          <w:bCs/>
          <w:sz w:val="22"/>
          <w:szCs w:val="18"/>
        </w:rPr>
        <w:t>RTI</w:t>
      </w:r>
    </w:p>
    <w:p w14:paraId="5F4BB0C3" w14:textId="77777777" w:rsidR="00154C9F" w:rsidRDefault="00154C9F" w:rsidP="00154C9F">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Lee, Mai Yer</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4/13/2004</w:t>
      </w:r>
      <w:r>
        <w:rPr>
          <w:rFonts w:ascii="Arial" w:eastAsia="Arial" w:hAnsi="Arial"/>
          <w:b/>
          <w:bCs/>
          <w:sz w:val="22"/>
          <w:szCs w:val="18"/>
        </w:rPr>
        <w:t xml:space="preserve">      </w:t>
      </w:r>
      <w:r w:rsidRPr="003E5852">
        <w:rPr>
          <w:rFonts w:ascii="Arial" w:eastAsia="Arial" w:hAnsi="Arial"/>
          <w:b/>
          <w:bCs/>
          <w:sz w:val="22"/>
          <w:szCs w:val="18"/>
        </w:rPr>
        <w:t xml:space="preserve"> Hnub</w:t>
      </w:r>
      <w:r>
        <w:rPr>
          <w:rFonts w:ascii="Arial" w:eastAsia="Arial" w:hAnsi="Arial"/>
          <w:b/>
          <w:bCs/>
          <w:sz w:val="22"/>
          <w:szCs w:val="18"/>
        </w:rPr>
        <w:t xml:space="preserve"> Nkag IEP</w:t>
      </w:r>
      <w:r w:rsidRPr="003E5852">
        <w:rPr>
          <w:rFonts w:ascii="Arial" w:eastAsia="Arial" w:hAnsi="Arial"/>
          <w:b/>
          <w:bCs/>
          <w:sz w:val="22"/>
          <w:szCs w:val="18"/>
        </w:rPr>
        <w:t xml:space="preserve">: </w:t>
      </w:r>
      <w:r>
        <w:rPr>
          <w:rFonts w:ascii="Arial" w:eastAsia="Arial" w:hAnsi="Arial"/>
          <w:i/>
          <w:iCs/>
          <w:sz w:val="22"/>
          <w:szCs w:val="18"/>
          <w:u w:val="single"/>
        </w:rPr>
        <w:t>5/26/2021</w:t>
      </w:r>
      <w:r w:rsidRPr="003E5852">
        <w:rPr>
          <w:rFonts w:ascii="Arial" w:eastAsia="Arial" w:hAnsi="Arial"/>
          <w:b/>
          <w:bCs/>
          <w:sz w:val="22"/>
          <w:szCs w:val="18"/>
        </w:rPr>
        <w:tab/>
      </w:r>
    </w:p>
    <w:p w14:paraId="75C908E5" w14:textId="0D783D48" w:rsidR="00154C9F" w:rsidRPr="00E93E53" w:rsidRDefault="00154C9F" w:rsidP="00154C9F">
      <w:pPr>
        <w:tabs>
          <w:tab w:val="left" w:pos="2325"/>
        </w:tabs>
        <w:rPr>
          <w:rFonts w:ascii="Arial" w:eastAsia="Arial" w:hAnsi="Arial"/>
          <w:sz w:val="22"/>
          <w:szCs w:val="18"/>
        </w:rPr>
      </w:pPr>
      <w:r>
        <w:rPr>
          <w:rFonts w:ascii="Arial" w:eastAsia="Arial" w:hAnsi="Arial"/>
          <w:b/>
          <w:bCs/>
          <w:sz w:val="22"/>
          <w:szCs w:val="18"/>
        </w:rPr>
        <w:t xml:space="preserve">                                                                                                   </w:t>
      </w:r>
      <w:r>
        <w:rPr>
          <w:noProof/>
        </w:rPr>
        <w:drawing>
          <wp:inline distT="0" distB="0" distL="0" distR="0" wp14:anchorId="6A1D6069" wp14:editId="04089934">
            <wp:extent cx="152400" cy="118745"/>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Pr>
          <w:rFonts w:ascii="Arial" w:eastAsia="Arial" w:hAnsi="Arial"/>
          <w:b/>
          <w:bCs/>
          <w:sz w:val="22"/>
          <w:szCs w:val="18"/>
        </w:rPr>
        <w:t xml:space="preserve">  </w:t>
      </w:r>
      <w:ins w:id="223" w:author="Fong RERHANG" w:date="2021-06-07T19:30:00Z">
        <w:r w:rsidR="00E514D8">
          <w:rPr>
            <w:rFonts w:ascii="Arial" w:eastAsia="Arial" w:hAnsi="Arial"/>
            <w:sz w:val="22"/>
            <w:szCs w:val="18"/>
          </w:rPr>
          <w:t xml:space="preserve">Kev Soj Ntsuam </w:t>
        </w:r>
      </w:ins>
      <w:r>
        <w:rPr>
          <w:rFonts w:ascii="Arial" w:eastAsia="Arial" w:hAnsi="Arial"/>
          <w:sz w:val="22"/>
          <w:szCs w:val="18"/>
        </w:rPr>
        <w:t xml:space="preserve">Thawj Zaug </w:t>
      </w:r>
      <w:del w:id="224" w:author="Fong RERHANG" w:date="2021-06-07T19:30:00Z">
        <w:r w:rsidDel="00E514D8">
          <w:rPr>
            <w:rFonts w:ascii="Arial" w:eastAsia="Arial" w:hAnsi="Arial"/>
            <w:sz w:val="22"/>
            <w:szCs w:val="18"/>
          </w:rPr>
          <w:delText>Kev Soj Ntsuam</w:delText>
        </w:r>
      </w:del>
    </w:p>
    <w:p w14:paraId="3C673426" w14:textId="77777777" w:rsidR="00154C9F" w:rsidRDefault="00154C9F" w:rsidP="00154C9F">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Pr>
          <w:rFonts w:ascii="Arial" w:eastAsia="Arial" w:hAnsi="Arial"/>
          <w:i/>
          <w:iCs/>
          <w:sz w:val="22"/>
          <w:szCs w:val="18"/>
          <w:u w:val="single"/>
        </w:rPr>
        <w:t>Luther Burbank</w:t>
      </w:r>
      <w:r w:rsidRPr="00387E14">
        <w:rPr>
          <w:rFonts w:ascii="Arial" w:eastAsia="Arial" w:hAnsi="Arial"/>
          <w:i/>
          <w:iCs/>
          <w:sz w:val="22"/>
          <w:szCs w:val="18"/>
          <w:u w:val="single"/>
        </w:rPr>
        <w:t xml:space="preserve">   </w:t>
      </w:r>
      <w:r>
        <w:rPr>
          <w:rFonts w:ascii="Arial" w:eastAsia="Arial" w:hAnsi="Arial"/>
          <w:sz w:val="22"/>
          <w:szCs w:val="18"/>
        </w:rPr>
        <w:t xml:space="preserve">                                                  </w:t>
      </w:r>
      <w:r>
        <w:rPr>
          <w:rFonts w:ascii="Arial" w:hAnsi="Arial"/>
          <w:sz w:val="20"/>
          <w:szCs w:val="20"/>
        </w:rPr>
        <w:sym w:font="Wingdings 2" w:char="F052"/>
      </w:r>
      <w:r>
        <w:rPr>
          <w:rFonts w:ascii="Arial" w:eastAsia="Arial" w:hAnsi="Arial"/>
          <w:sz w:val="22"/>
          <w:szCs w:val="18"/>
        </w:rPr>
        <w:t xml:space="preserve">   Kev Soj Ntsuam Dua 3-Xyoos</w:t>
      </w:r>
    </w:p>
    <w:p w14:paraId="5E48727D" w14:textId="6C8ECE3B" w:rsidR="00154C9F" w:rsidRDefault="00E514D8" w:rsidP="00154C9F">
      <w:pPr>
        <w:tabs>
          <w:tab w:val="left" w:pos="2325"/>
        </w:tabs>
        <w:jc w:val="both"/>
        <w:rPr>
          <w:rFonts w:ascii="Arial" w:eastAsia="Arial" w:hAnsi="Arial"/>
          <w:sz w:val="20"/>
          <w:szCs w:val="20"/>
        </w:rPr>
      </w:pPr>
      <w:ins w:id="225" w:author="Fong RERHANG" w:date="2021-06-07T19:31:00Z">
        <w:r>
          <w:rPr>
            <w:rFonts w:ascii="Arial" w:eastAsia="Arial" w:hAnsi="Arial"/>
            <w:sz w:val="20"/>
            <w:szCs w:val="20"/>
          </w:rPr>
          <w:t>Kev kawm tswj xeeb kev xiam oob khab</w:t>
        </w:r>
      </w:ins>
      <w:del w:id="226" w:author="Fong RERHANG" w:date="2021-06-07T19:31:00Z">
        <w:r w:rsidR="00154C9F" w:rsidRPr="00BE470D" w:rsidDel="00E514D8">
          <w:rPr>
            <w:rFonts w:ascii="Arial" w:eastAsia="Arial" w:hAnsi="Arial"/>
            <w:sz w:val="20"/>
            <w:szCs w:val="20"/>
          </w:rPr>
          <w:delText>Qhov tsis taus kawm tshwj xeeb</w:delText>
        </w:r>
        <w:r w:rsidR="00154C9F" w:rsidDel="00E514D8">
          <w:rPr>
            <w:rFonts w:ascii="Arial" w:eastAsia="Arial" w:hAnsi="Arial"/>
            <w:sz w:val="20"/>
            <w:szCs w:val="20"/>
          </w:rPr>
          <w:delText xml:space="preserve"> xiam oob khab</w:delText>
        </w:r>
      </w:del>
      <w:r w:rsidR="00154C9F" w:rsidRPr="00BE470D">
        <w:rPr>
          <w:rFonts w:ascii="Arial" w:eastAsia="Arial" w:hAnsi="Arial"/>
          <w:sz w:val="20"/>
          <w:szCs w:val="20"/>
        </w:rPr>
        <w:t xml:space="preserve"> txhais tau tias yog ib qho kev </w:t>
      </w:r>
      <w:ins w:id="227" w:author="Fong RERHANG" w:date="2021-06-07T19:31:00Z">
        <w:r>
          <w:rPr>
            <w:rFonts w:ascii="Arial" w:eastAsia="Arial" w:hAnsi="Arial"/>
            <w:sz w:val="20"/>
            <w:szCs w:val="20"/>
          </w:rPr>
          <w:t>xiam</w:t>
        </w:r>
      </w:ins>
      <w:ins w:id="228" w:author="Fong RERHANG" w:date="2021-06-07T19:32:00Z">
        <w:r>
          <w:rPr>
            <w:rFonts w:ascii="Arial" w:eastAsia="Arial" w:hAnsi="Arial"/>
            <w:sz w:val="20"/>
            <w:szCs w:val="20"/>
          </w:rPr>
          <w:t xml:space="preserve"> oob khab</w:t>
        </w:r>
      </w:ins>
      <w:del w:id="229" w:author="Fong RERHANG" w:date="2021-06-07T19:32:00Z">
        <w:r w:rsidR="00154C9F" w:rsidRPr="00BE470D" w:rsidDel="00E514D8">
          <w:rPr>
            <w:rFonts w:ascii="Arial" w:eastAsia="Arial" w:hAnsi="Arial"/>
            <w:sz w:val="20"/>
            <w:szCs w:val="20"/>
          </w:rPr>
          <w:delText>tsis txaus siab hauv</w:delText>
        </w:r>
      </w:del>
      <w:r w:rsidR="00154C9F" w:rsidRPr="00BE470D">
        <w:rPr>
          <w:rFonts w:ascii="Arial" w:eastAsia="Arial" w:hAnsi="Arial"/>
          <w:sz w:val="20"/>
          <w:szCs w:val="20"/>
        </w:rPr>
        <w:t xml:space="preserve"> ib los sis ntau ntawm cov txheej txheem kev puas siab puas ntsws uas koom nrog kev nkag siab los sis siv cov lus, hais los sis sau ntawv, uas tej zaum tau ua rau nws tus kheej tsis muaj peev xwm mloog, xav, hais, nyeem, sau, sau ntawv, los sis laij lej, suav nrog tej yam xws li kev tsis taus, lub hlwb raug mob, ua kom lub hlwb khiav tsis zoo, dyslexia, thiab kev loj hlob tsis meej pem. Cov txheej txheem ntawm kev puas siab ntsws suav nrog kev saib xyuas, kev ua kom pom, kev hnov, kev hnov lub suab, lub zog ntawm lub cev, kev hais lub suab, thiab lub peev xwm nrog rau kev sib paub, kev xav thiab kev hais tawm</w:t>
      </w:r>
      <w:r w:rsidR="00154C9F">
        <w:rPr>
          <w:rFonts w:ascii="Arial" w:eastAsia="Arial" w:hAnsi="Arial"/>
          <w:sz w:val="20"/>
          <w:szCs w:val="20"/>
        </w:rPr>
        <w:t>.</w:t>
      </w:r>
    </w:p>
    <w:p w14:paraId="03233988" w14:textId="442EFF90" w:rsidR="00154C9F" w:rsidRPr="00F94664" w:rsidRDefault="00154C9F" w:rsidP="00154C9F">
      <w:pPr>
        <w:tabs>
          <w:tab w:val="left" w:pos="2325"/>
        </w:tabs>
        <w:jc w:val="both"/>
        <w:rPr>
          <w:rFonts w:ascii="Arial" w:eastAsia="Arial" w:hAnsi="Arial"/>
          <w:sz w:val="20"/>
          <w:szCs w:val="20"/>
        </w:rPr>
      </w:pPr>
      <w:r>
        <w:rPr>
          <w:rFonts w:ascii="Arial" w:eastAsia="Arial" w:hAnsi="Arial"/>
          <w:b/>
          <w:bCs/>
          <w:sz w:val="20"/>
          <w:szCs w:val="20"/>
        </w:rPr>
        <w:t>Nqe</w:t>
      </w:r>
      <w:r w:rsidRPr="0024485C">
        <w:rPr>
          <w:rFonts w:ascii="Arial" w:eastAsia="Arial" w:hAnsi="Arial"/>
          <w:b/>
          <w:bCs/>
          <w:sz w:val="20"/>
          <w:szCs w:val="20"/>
        </w:rPr>
        <w:t xml:space="preserve"> I.</w:t>
      </w:r>
      <w:r w:rsidRPr="0024485C">
        <w:rPr>
          <w:rFonts w:ascii="Arial" w:eastAsia="Arial" w:hAnsi="Arial"/>
          <w:sz w:val="20"/>
          <w:szCs w:val="20"/>
        </w:rPr>
        <w:t xml:space="preserve"> Cov Lus Qhia: Xaiv Qhov A</w:t>
      </w:r>
      <w:r w:rsidR="00D71D98">
        <w:rPr>
          <w:rFonts w:ascii="Arial" w:eastAsia="Arial" w:hAnsi="Arial"/>
          <w:sz w:val="20"/>
          <w:szCs w:val="20"/>
        </w:rPr>
        <w:t xml:space="preserve"> THIAB B</w:t>
      </w:r>
      <w:r w:rsidRPr="0024485C">
        <w:rPr>
          <w:rFonts w:ascii="Arial" w:eastAsia="Arial" w:hAnsi="Arial"/>
          <w:sz w:val="20"/>
          <w:szCs w:val="20"/>
        </w:rPr>
        <w:t xml:space="preserve"> Hauv Qab</w:t>
      </w:r>
      <w:r>
        <w:rPr>
          <w:rFonts w:ascii="Arial" w:eastAsia="Arial" w:hAnsi="Arial"/>
          <w:sz w:val="20"/>
          <w:szCs w:val="20"/>
        </w:rPr>
        <w:t xml:space="preserve">.                                                                                                </w:t>
      </w:r>
    </w:p>
    <w:p w14:paraId="7962CF6C" w14:textId="3B69A7B2" w:rsidR="00154C9F" w:rsidRPr="0093398E" w:rsidRDefault="00F94664" w:rsidP="00154C9F">
      <w:pPr>
        <w:pStyle w:val="ListParagraph"/>
        <w:numPr>
          <w:ilvl w:val="0"/>
          <w:numId w:val="13"/>
        </w:numPr>
        <w:tabs>
          <w:tab w:val="left" w:pos="2325"/>
        </w:tabs>
        <w:jc w:val="both"/>
        <w:rPr>
          <w:rFonts w:ascii="Arial" w:eastAsia="Arial" w:hAnsi="Arial" w:cs="Arial"/>
          <w:i/>
          <w:iCs/>
          <w:sz w:val="20"/>
          <w:szCs w:val="20"/>
        </w:rPr>
      </w:pPr>
      <w:r>
        <w:rPr>
          <w:rFonts w:ascii="Arial" w:eastAsia="Arial" w:hAnsi="Arial"/>
          <w:sz w:val="18"/>
          <w:szCs w:val="18"/>
        </w:rPr>
        <w:lastRenderedPageBreak/>
        <w:t>A</w:t>
      </w:r>
      <w:r w:rsidR="00154C9F" w:rsidRPr="007A18DF">
        <w:rPr>
          <w:rFonts w:ascii="Arial" w:eastAsia="Arial" w:hAnsi="Arial"/>
          <w:sz w:val="18"/>
          <w:szCs w:val="18"/>
        </w:rPr>
        <w:t>.</w:t>
      </w:r>
      <w:r w:rsidR="0093398E" w:rsidRPr="0093398E">
        <w:t xml:space="preserve"> </w:t>
      </w:r>
      <w:r w:rsidR="0093398E" w:rsidRPr="0093398E">
        <w:rPr>
          <w:rFonts w:ascii="Arial" w:hAnsi="Arial" w:cs="Arial"/>
          <w:sz w:val="20"/>
          <w:szCs w:val="20"/>
        </w:rPr>
        <w:t>Tus tub ntxhais kawm ua</w:t>
      </w:r>
      <w:r w:rsidR="00AD3C33">
        <w:rPr>
          <w:rFonts w:ascii="Arial" w:hAnsi="Arial" w:cs="Arial"/>
          <w:sz w:val="20"/>
          <w:szCs w:val="20"/>
        </w:rPr>
        <w:t xml:space="preserve"> tsi</w:t>
      </w:r>
      <w:r w:rsidR="0093398E" w:rsidRPr="0093398E">
        <w:rPr>
          <w:rFonts w:ascii="Arial" w:hAnsi="Arial" w:cs="Arial"/>
          <w:sz w:val="20"/>
          <w:szCs w:val="20"/>
        </w:rPr>
        <w:t xml:space="preserve"> tiav rau tus tub ntxhais </w:t>
      </w:r>
      <w:r w:rsidR="00AD3C33">
        <w:rPr>
          <w:rFonts w:ascii="Arial" w:hAnsi="Arial" w:cs="Arial"/>
          <w:sz w:val="20"/>
          <w:szCs w:val="20"/>
        </w:rPr>
        <w:t xml:space="preserve">lub </w:t>
      </w:r>
      <w:r w:rsidR="0093398E" w:rsidRPr="0093398E">
        <w:rPr>
          <w:rFonts w:ascii="Arial" w:hAnsi="Arial" w:cs="Arial"/>
          <w:sz w:val="20"/>
          <w:szCs w:val="20"/>
        </w:rPr>
        <w:t>hnub nyoog los</w:t>
      </w:r>
      <w:r w:rsidR="00AD3C33">
        <w:rPr>
          <w:rFonts w:ascii="Arial" w:hAnsi="Arial" w:cs="Arial"/>
          <w:sz w:val="20"/>
          <w:szCs w:val="20"/>
        </w:rPr>
        <w:t xml:space="preserve"> </w:t>
      </w:r>
      <w:r w:rsidR="0093398E" w:rsidRPr="0093398E">
        <w:rPr>
          <w:rFonts w:ascii="Arial" w:hAnsi="Arial" w:cs="Arial"/>
          <w:sz w:val="20"/>
          <w:szCs w:val="20"/>
        </w:rPr>
        <w:t xml:space="preserve">sis kom tau raws li lub xeev tus qauv </w:t>
      </w:r>
      <w:r w:rsidR="00AD3C33">
        <w:rPr>
          <w:rFonts w:ascii="Arial" w:hAnsi="Arial" w:cs="Arial"/>
          <w:sz w:val="20"/>
          <w:szCs w:val="20"/>
        </w:rPr>
        <w:t xml:space="preserve">ntawm </w:t>
      </w:r>
      <w:r w:rsidR="0093398E" w:rsidRPr="0093398E">
        <w:rPr>
          <w:rFonts w:ascii="Arial" w:hAnsi="Arial" w:cs="Arial"/>
          <w:sz w:val="20"/>
          <w:szCs w:val="20"/>
        </w:rPr>
        <w:t xml:space="preserve">qib kawm tau pom zoo thaum muab nrog cov kev kawm thiab kev qhia uas tsim nyog rau cov tub ntxhais kawm </w:t>
      </w:r>
      <w:r w:rsidR="00AD3C33">
        <w:rPr>
          <w:rFonts w:ascii="Arial" w:hAnsi="Arial" w:cs="Arial"/>
          <w:sz w:val="20"/>
          <w:szCs w:val="20"/>
        </w:rPr>
        <w:t xml:space="preserve">lub </w:t>
      </w:r>
      <w:r w:rsidR="0093398E" w:rsidRPr="0093398E">
        <w:rPr>
          <w:rFonts w:ascii="Arial" w:hAnsi="Arial" w:cs="Arial"/>
          <w:sz w:val="20"/>
          <w:szCs w:val="20"/>
        </w:rPr>
        <w:t>hnub nyoog los</w:t>
      </w:r>
      <w:r w:rsidR="00AD3C33">
        <w:rPr>
          <w:rFonts w:ascii="Arial" w:hAnsi="Arial" w:cs="Arial"/>
          <w:sz w:val="20"/>
          <w:szCs w:val="20"/>
        </w:rPr>
        <w:t xml:space="preserve"> </w:t>
      </w:r>
      <w:r w:rsidR="0093398E" w:rsidRPr="0093398E">
        <w:rPr>
          <w:rFonts w:ascii="Arial" w:hAnsi="Arial" w:cs="Arial"/>
          <w:sz w:val="20"/>
          <w:szCs w:val="20"/>
        </w:rPr>
        <w:t>sis lub xeev tus qauv pom zoo qib kawm</w:t>
      </w:r>
      <w:r w:rsidR="00154C9F" w:rsidRPr="0093398E">
        <w:rPr>
          <w:rFonts w:ascii="Arial" w:eastAsia="Arial" w:hAnsi="Arial" w:cs="Arial"/>
          <w:sz w:val="20"/>
          <w:szCs w:val="20"/>
        </w:rPr>
        <w:t>.</w:t>
      </w:r>
    </w:p>
    <w:p w14:paraId="0690AB60" w14:textId="76E00AA2" w:rsidR="003604FB" w:rsidRPr="0093398E" w:rsidRDefault="00F94664" w:rsidP="00154C9F">
      <w:pPr>
        <w:pStyle w:val="ListParagraph"/>
        <w:numPr>
          <w:ilvl w:val="0"/>
          <w:numId w:val="13"/>
        </w:numPr>
        <w:tabs>
          <w:tab w:val="left" w:pos="2325"/>
        </w:tabs>
        <w:jc w:val="both"/>
        <w:rPr>
          <w:rFonts w:ascii="Arial" w:eastAsia="Arial" w:hAnsi="Arial" w:cs="Arial"/>
          <w:sz w:val="20"/>
          <w:szCs w:val="20"/>
        </w:rPr>
      </w:pPr>
      <w:r w:rsidRPr="0093398E">
        <w:rPr>
          <w:rFonts w:ascii="Arial" w:eastAsia="Arial" w:hAnsi="Arial" w:cs="Arial"/>
          <w:sz w:val="20"/>
          <w:szCs w:val="20"/>
        </w:rPr>
        <w:t>B</w:t>
      </w:r>
      <w:r w:rsidR="00154C9F" w:rsidRPr="0093398E">
        <w:rPr>
          <w:rFonts w:ascii="Arial" w:eastAsia="Arial" w:hAnsi="Arial" w:cs="Arial"/>
          <w:sz w:val="20"/>
          <w:szCs w:val="20"/>
        </w:rPr>
        <w:t xml:space="preserve">. </w:t>
      </w:r>
      <w:r w:rsidR="0093398E" w:rsidRPr="0093398E">
        <w:rPr>
          <w:rFonts w:ascii="Arial" w:hAnsi="Arial" w:cs="Arial"/>
          <w:sz w:val="20"/>
          <w:szCs w:val="20"/>
        </w:rPr>
        <w:t>Tus tub ntxhais kawm tsis muaj kev kawm nce qib kom tau raws li lub hnub nyoog los</w:t>
      </w:r>
      <w:r w:rsidR="00724285">
        <w:rPr>
          <w:rFonts w:ascii="Arial" w:hAnsi="Arial" w:cs="Arial"/>
          <w:sz w:val="20"/>
          <w:szCs w:val="20"/>
        </w:rPr>
        <w:t xml:space="preserve"> </w:t>
      </w:r>
      <w:r w:rsidR="0093398E" w:rsidRPr="0093398E">
        <w:rPr>
          <w:rFonts w:ascii="Arial" w:hAnsi="Arial" w:cs="Arial"/>
          <w:sz w:val="20"/>
          <w:szCs w:val="20"/>
        </w:rPr>
        <w:t>sis kev pom zoo raws li lub xeev tus qauv qib kawm raws li tus</w:t>
      </w:r>
      <w:r w:rsidR="00724285">
        <w:rPr>
          <w:rFonts w:ascii="Arial" w:hAnsi="Arial" w:cs="Arial"/>
          <w:sz w:val="20"/>
          <w:szCs w:val="20"/>
        </w:rPr>
        <w:t xml:space="preserve"> tub ntxhais kev kawm</w:t>
      </w:r>
      <w:r w:rsidR="0093398E" w:rsidRPr="0093398E">
        <w:rPr>
          <w:rFonts w:ascii="Arial" w:hAnsi="Arial" w:cs="Arial"/>
          <w:sz w:val="20"/>
          <w:szCs w:val="20"/>
        </w:rPr>
        <w:t>, kev tshawb fawb-cuam tshuam.</w:t>
      </w:r>
      <w:r w:rsidR="00154C9F" w:rsidRPr="0093398E">
        <w:rPr>
          <w:rFonts w:ascii="Arial" w:eastAsia="Arial" w:hAnsi="Arial" w:cs="Arial"/>
          <w:sz w:val="20"/>
          <w:szCs w:val="20"/>
        </w:rPr>
        <w:t xml:space="preserve"> </w:t>
      </w:r>
    </w:p>
    <w:p w14:paraId="5EBC6B34" w14:textId="108FFB2B" w:rsidR="00154C9F" w:rsidRPr="00BE3FA9" w:rsidRDefault="00154C9F" w:rsidP="00BE3FA9">
      <w:pPr>
        <w:tabs>
          <w:tab w:val="left" w:pos="2325"/>
        </w:tabs>
        <w:ind w:left="360"/>
        <w:jc w:val="both"/>
        <w:rPr>
          <w:rFonts w:ascii="Arial" w:eastAsia="Arial" w:hAnsi="Arial" w:cs="Arial"/>
          <w:sz w:val="20"/>
          <w:szCs w:val="20"/>
        </w:rPr>
      </w:pPr>
      <w:r w:rsidRPr="00BE3FA9">
        <w:rPr>
          <w:rFonts w:ascii="Arial" w:eastAsia="Arial" w:hAnsi="Arial" w:cs="Arial"/>
          <w:sz w:val="20"/>
          <w:szCs w:val="20"/>
        </w:rPr>
        <w:t xml:space="preserve">Cov </w:t>
      </w:r>
      <w:ins w:id="230" w:author="Fong RERHANG" w:date="2021-06-07T19:34:00Z">
        <w:r w:rsidR="00E70BC2">
          <w:rPr>
            <w:rFonts w:ascii="Arial" w:eastAsia="Arial" w:hAnsi="Arial" w:cs="Arial"/>
            <w:sz w:val="20"/>
            <w:szCs w:val="20"/>
          </w:rPr>
          <w:t>thaj</w:t>
        </w:r>
      </w:ins>
      <w:del w:id="231" w:author="Fong RERHANG" w:date="2021-06-07T19:34:00Z">
        <w:r w:rsidRPr="00BE3FA9" w:rsidDel="00E70BC2">
          <w:rPr>
            <w:rFonts w:ascii="Arial" w:eastAsia="Arial" w:hAnsi="Arial" w:cs="Arial"/>
            <w:sz w:val="20"/>
            <w:szCs w:val="20"/>
          </w:rPr>
          <w:delText>cheeb</w:delText>
        </w:r>
      </w:del>
      <w:r w:rsidRPr="00BE3FA9">
        <w:rPr>
          <w:rFonts w:ascii="Arial" w:eastAsia="Arial" w:hAnsi="Arial" w:cs="Arial"/>
          <w:sz w:val="20"/>
          <w:szCs w:val="20"/>
        </w:rPr>
        <w:t xml:space="preserve"> tsam uas cov tub ntxhais kawm ua tau </w:t>
      </w:r>
    </w:p>
    <w:p w14:paraId="7D699C4D" w14:textId="0A81EA51" w:rsidR="00154C9F" w:rsidRDefault="00154C9F" w:rsidP="00154C9F">
      <w:pPr>
        <w:pStyle w:val="ListParagraph"/>
        <w:numPr>
          <w:ilvl w:val="0"/>
          <w:numId w:val="13"/>
        </w:numPr>
        <w:tabs>
          <w:tab w:val="left" w:pos="2325"/>
        </w:tabs>
        <w:jc w:val="both"/>
        <w:rPr>
          <w:rFonts w:ascii="Arial" w:eastAsia="Arial" w:hAnsi="Arial" w:cs="Arial"/>
          <w:sz w:val="20"/>
          <w:szCs w:val="20"/>
        </w:rPr>
      </w:pPr>
      <w:r>
        <w:rPr>
          <w:rFonts w:ascii="Arial" w:eastAsia="Arial" w:hAnsi="Arial" w:cs="Arial"/>
          <w:sz w:val="20"/>
          <w:szCs w:val="20"/>
        </w:rPr>
        <w:t xml:space="preserve">Qhia Tawm Ntawm Lub Qhov Ncauj  </w:t>
      </w:r>
      <w:r>
        <w:rPr>
          <w:rFonts w:ascii="Arial" w:hAnsi="Arial"/>
          <w:sz w:val="20"/>
          <w:szCs w:val="20"/>
        </w:rPr>
        <w:sym w:font="Wingdings 2" w:char="F052"/>
      </w:r>
      <w:r>
        <w:rPr>
          <w:rFonts w:ascii="Arial" w:eastAsia="Arial" w:hAnsi="Arial" w:cs="Arial"/>
          <w:sz w:val="20"/>
          <w:szCs w:val="20"/>
        </w:rPr>
        <w:t xml:space="preserve"> </w:t>
      </w:r>
      <w:ins w:id="232" w:author="Fong RERHANG" w:date="2021-06-07T19:35:00Z">
        <w:r w:rsidR="00E70BC2">
          <w:rPr>
            <w:rFonts w:ascii="Arial" w:eastAsia="Arial" w:hAnsi="Arial" w:cs="Arial"/>
            <w:sz w:val="20"/>
            <w:szCs w:val="20"/>
          </w:rPr>
          <w:t xml:space="preserve">Qhia Tawm Kev </w:t>
        </w:r>
      </w:ins>
      <w:r>
        <w:rPr>
          <w:rFonts w:ascii="Arial" w:eastAsia="Arial" w:hAnsi="Arial" w:cs="Arial"/>
          <w:sz w:val="20"/>
          <w:szCs w:val="20"/>
        </w:rPr>
        <w:t xml:space="preserve">Sau ntawv                    </w:t>
      </w:r>
      <w:r w:rsidR="000105F9" w:rsidRPr="00827896">
        <w:rPr>
          <w:noProof/>
        </w:rPr>
        <w:drawing>
          <wp:inline distT="0" distB="0" distL="0" distR="0" wp14:anchorId="327017C0" wp14:editId="114BF1E7">
            <wp:extent cx="151130" cy="113030"/>
            <wp:effectExtent l="0" t="0" r="1270" b="127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Nkag Siab Ntawm Kev Mloog</w:t>
      </w:r>
    </w:p>
    <w:p w14:paraId="579E442F" w14:textId="574E32EF" w:rsidR="00154C9F" w:rsidRPr="008F17E4" w:rsidRDefault="00154C9F" w:rsidP="008F17E4">
      <w:pPr>
        <w:pStyle w:val="ListParagraph"/>
        <w:numPr>
          <w:ilvl w:val="0"/>
          <w:numId w:val="17"/>
        </w:numPr>
        <w:tabs>
          <w:tab w:val="left" w:pos="2325"/>
        </w:tabs>
        <w:jc w:val="both"/>
        <w:rPr>
          <w:rFonts w:ascii="Arial" w:eastAsia="Arial" w:hAnsi="Arial" w:cs="Arial"/>
          <w:sz w:val="20"/>
          <w:szCs w:val="20"/>
        </w:rPr>
      </w:pPr>
      <w:r w:rsidRPr="008F17E4">
        <w:rPr>
          <w:rFonts w:ascii="Arial" w:hAnsi="Arial"/>
          <w:sz w:val="20"/>
          <w:szCs w:val="20"/>
        </w:rPr>
        <w:t>K</w:t>
      </w:r>
      <w:r w:rsidRPr="008F17E4">
        <w:rPr>
          <w:rFonts w:ascii="Arial" w:eastAsia="Arial" w:hAnsi="Arial" w:cs="Arial"/>
          <w:sz w:val="20"/>
          <w:szCs w:val="20"/>
        </w:rPr>
        <w:t xml:space="preserve">ev Laij Lej                                          </w:t>
      </w:r>
      <w:r w:rsidRPr="00827896">
        <w:rPr>
          <w:noProof/>
        </w:rPr>
        <w:drawing>
          <wp:inline distT="0" distB="0" distL="0" distR="0" wp14:anchorId="58EA196F" wp14:editId="27DEA459">
            <wp:extent cx="151130" cy="113030"/>
            <wp:effectExtent l="0" t="0" r="1270" b="127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ins w:id="233" w:author="Fong RERHANG" w:date="2021-06-07T19:35:00Z">
        <w:r w:rsidR="00E70BC2">
          <w:rPr>
            <w:rFonts w:ascii="Arial" w:eastAsia="Arial" w:hAnsi="Arial" w:cs="Arial"/>
            <w:sz w:val="20"/>
            <w:szCs w:val="20"/>
          </w:rPr>
          <w:t xml:space="preserve">Huav Paus </w:t>
        </w:r>
      </w:ins>
      <w:r w:rsidRPr="008F17E4">
        <w:rPr>
          <w:rFonts w:ascii="Arial" w:eastAsia="Arial" w:hAnsi="Arial" w:cs="Arial"/>
          <w:sz w:val="20"/>
          <w:szCs w:val="20"/>
        </w:rPr>
        <w:t xml:space="preserve">Kev Nyeem </w:t>
      </w:r>
      <w:del w:id="234" w:author="Fong RERHANG" w:date="2021-06-07T19:35:00Z">
        <w:r w:rsidRPr="008F17E4" w:rsidDel="00E70BC2">
          <w:rPr>
            <w:rFonts w:ascii="Arial" w:eastAsia="Arial" w:hAnsi="Arial" w:cs="Arial"/>
            <w:sz w:val="20"/>
            <w:szCs w:val="20"/>
          </w:rPr>
          <w:delText>Yooj Yim</w:delText>
        </w:r>
      </w:del>
      <w:r w:rsidRPr="008F17E4">
        <w:rPr>
          <w:rFonts w:ascii="Arial" w:eastAsia="Arial" w:hAnsi="Arial" w:cs="Arial"/>
          <w:sz w:val="20"/>
          <w:szCs w:val="20"/>
        </w:rPr>
        <w:t xml:space="preserve">   </w:t>
      </w:r>
      <w:r>
        <w:sym w:font="Wingdings 2" w:char="F052"/>
      </w:r>
      <w:r>
        <w:rPr>
          <w:noProof/>
        </w:rPr>
        <w:t xml:space="preserve"> </w:t>
      </w:r>
      <w:r w:rsidRPr="008F17E4">
        <w:rPr>
          <w:rFonts w:ascii="Arial" w:eastAsia="Arial" w:hAnsi="Arial" w:cs="Arial"/>
          <w:sz w:val="20"/>
          <w:szCs w:val="20"/>
        </w:rPr>
        <w:t xml:space="preserve">Kev </w:t>
      </w:r>
      <w:ins w:id="235" w:author="Fong RERHANG" w:date="2021-06-07T19:36:00Z">
        <w:r w:rsidR="00E70BC2">
          <w:rPr>
            <w:rFonts w:ascii="Arial" w:eastAsia="Arial" w:hAnsi="Arial" w:cs="Arial"/>
            <w:sz w:val="20"/>
            <w:szCs w:val="20"/>
          </w:rPr>
          <w:t>Dhaw Teeb Meem</w:t>
        </w:r>
      </w:ins>
      <w:del w:id="236" w:author="Fong RERHANG" w:date="2021-06-07T19:36:00Z">
        <w:r w:rsidRPr="008F17E4" w:rsidDel="00E70BC2">
          <w:rPr>
            <w:rFonts w:ascii="Arial" w:eastAsia="Arial" w:hAnsi="Arial" w:cs="Arial"/>
            <w:sz w:val="20"/>
            <w:szCs w:val="20"/>
          </w:rPr>
          <w:delText>Nyiam Laij</w:delText>
        </w:r>
      </w:del>
      <w:r w:rsidRPr="008F17E4">
        <w:rPr>
          <w:rFonts w:ascii="Arial" w:eastAsia="Arial" w:hAnsi="Arial" w:cs="Arial"/>
          <w:sz w:val="20"/>
          <w:szCs w:val="20"/>
        </w:rPr>
        <w:t xml:space="preserve"> Lej </w:t>
      </w:r>
    </w:p>
    <w:p w14:paraId="6DAAB5FC" w14:textId="0AB6A21C" w:rsidR="00154C9F" w:rsidRPr="005E6914" w:rsidRDefault="00154C9F" w:rsidP="00154C9F">
      <w:pPr>
        <w:tabs>
          <w:tab w:val="left" w:pos="2325"/>
        </w:tabs>
        <w:jc w:val="both"/>
        <w:rPr>
          <w:rFonts w:ascii="Arial" w:eastAsia="Arial" w:hAnsi="Arial" w:cs="Arial"/>
          <w:sz w:val="20"/>
          <w:szCs w:val="20"/>
        </w:rPr>
      </w:pPr>
      <w:r>
        <w:t xml:space="preserve">     </w:t>
      </w:r>
      <w:r>
        <w:sym w:font="Wingdings 2" w:char="F052"/>
      </w:r>
      <w:r w:rsidRPr="005E6914">
        <w:rPr>
          <w:rFonts w:ascii="Arial" w:hAnsi="Arial"/>
          <w:sz w:val="20"/>
          <w:szCs w:val="20"/>
        </w:rPr>
        <w:t xml:space="preserve"> T</w:t>
      </w:r>
      <w:r w:rsidRPr="005E6914">
        <w:rPr>
          <w:rFonts w:ascii="Arial" w:eastAsia="Arial" w:hAnsi="Arial" w:cs="Arial"/>
          <w:sz w:val="20"/>
          <w:szCs w:val="20"/>
        </w:rPr>
        <w:t>xoj Kev Nkag Siab Ntawm Kev Nyeem</w:t>
      </w:r>
      <w:r w:rsidR="007321C8">
        <w:rPr>
          <w:rFonts w:ascii="Arial" w:eastAsia="Arial" w:hAnsi="Arial" w:cs="Arial"/>
          <w:sz w:val="20"/>
          <w:szCs w:val="20"/>
        </w:rPr>
        <w:t xml:space="preserve"> </w:t>
      </w:r>
      <w:r w:rsidR="000105F9">
        <w:sym w:font="Wingdings 2" w:char="F052"/>
      </w:r>
      <w:r w:rsidR="00F94500">
        <w:rPr>
          <w:rFonts w:ascii="Arial" w:eastAsia="Arial" w:hAnsi="Arial" w:cs="Arial"/>
          <w:sz w:val="20"/>
          <w:szCs w:val="20"/>
        </w:rPr>
        <w:t>Kev Nyeem Tau Pliag</w:t>
      </w:r>
    </w:p>
    <w:p w14:paraId="49146880" w14:textId="77777777" w:rsidR="00154C9F" w:rsidRDefault="00154C9F" w:rsidP="00154C9F">
      <w:pPr>
        <w:tabs>
          <w:tab w:val="left" w:pos="2325"/>
        </w:tabs>
        <w:jc w:val="both"/>
        <w:rPr>
          <w:rFonts w:ascii="Arial" w:eastAsia="Arial" w:hAnsi="Arial" w:cs="Arial"/>
          <w:sz w:val="20"/>
          <w:szCs w:val="20"/>
        </w:rPr>
      </w:pPr>
      <w:r w:rsidRPr="00CA3F8A">
        <w:rPr>
          <w:rFonts w:ascii="Arial" w:eastAsia="Arial" w:hAnsi="Arial" w:cs="Arial"/>
          <w:b/>
          <w:bCs/>
          <w:sz w:val="20"/>
          <w:szCs w:val="20"/>
        </w:rPr>
        <w:t>Nqe II.</w:t>
      </w:r>
      <w:r>
        <w:rPr>
          <w:rFonts w:ascii="Arial" w:eastAsia="Arial" w:hAnsi="Arial" w:cs="Arial"/>
          <w:sz w:val="20"/>
          <w:szCs w:val="20"/>
        </w:rPr>
        <w:t xml:space="preserve"> </w:t>
      </w:r>
      <w:r w:rsidRPr="00CA3F8A">
        <w:rPr>
          <w:rFonts w:ascii="Arial" w:eastAsia="Arial" w:hAnsi="Arial" w:cs="Arial"/>
          <w:sz w:val="20"/>
          <w:szCs w:val="20"/>
        </w:rPr>
        <w:t>Qhov tsis sib xws uas pom saum toj no cuam tshuam ncaj qha nrog kev ua tsis tiav</w:t>
      </w:r>
      <w:r>
        <w:rPr>
          <w:rFonts w:ascii="Arial" w:eastAsia="Arial" w:hAnsi="Arial" w:cs="Arial"/>
          <w:sz w:val="20"/>
          <w:szCs w:val="20"/>
        </w:rPr>
        <w:t>:</w:t>
      </w:r>
      <w:r w:rsidRPr="00CA3F8A">
        <w:rPr>
          <w:noProof/>
        </w:rPr>
        <w:t xml:space="preserve"> </w:t>
      </w:r>
      <w:r>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2353A8D3" wp14:editId="5B806CDC">
            <wp:extent cx="151130" cy="113030"/>
            <wp:effectExtent l="0" t="0" r="1270" b="127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2EF9DC5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68DD1554" wp14:editId="04881674">
            <wp:extent cx="151130" cy="113030"/>
            <wp:effectExtent l="0" t="0" r="1270" b="127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Q</w:t>
      </w:r>
      <w:r w:rsidRPr="00B514A4">
        <w:rPr>
          <w:rFonts w:ascii="Arial" w:eastAsia="Arial" w:hAnsi="Arial" w:cs="Arial"/>
          <w:sz w:val="20"/>
          <w:szCs w:val="20"/>
        </w:rPr>
        <w:t xml:space="preserve">hov </w:t>
      </w:r>
      <w:r>
        <w:rPr>
          <w:rFonts w:ascii="Arial" w:eastAsia="Arial" w:hAnsi="Arial" w:cs="Arial"/>
          <w:sz w:val="20"/>
          <w:szCs w:val="20"/>
        </w:rPr>
        <w:t>K</w:t>
      </w:r>
      <w:r w:rsidRPr="00B514A4">
        <w:rPr>
          <w:rFonts w:ascii="Arial" w:eastAsia="Arial" w:hAnsi="Arial" w:cs="Arial"/>
          <w:sz w:val="20"/>
          <w:szCs w:val="20"/>
        </w:rPr>
        <w:t xml:space="preserve">ev </w:t>
      </w:r>
      <w:r>
        <w:rPr>
          <w:rFonts w:ascii="Arial" w:eastAsia="Arial" w:hAnsi="Arial" w:cs="Arial"/>
          <w:sz w:val="20"/>
          <w:szCs w:val="20"/>
        </w:rPr>
        <w:t>P</w:t>
      </w:r>
      <w:r w:rsidRPr="00B514A4">
        <w:rPr>
          <w:rFonts w:ascii="Arial" w:eastAsia="Arial" w:hAnsi="Arial" w:cs="Arial"/>
          <w:sz w:val="20"/>
          <w:szCs w:val="20"/>
        </w:rPr>
        <w:t xml:space="preserve">aub </w:t>
      </w:r>
      <w:r>
        <w:rPr>
          <w:rFonts w:ascii="Arial" w:eastAsia="Arial" w:hAnsi="Arial" w:cs="Arial"/>
          <w:sz w:val="20"/>
          <w:szCs w:val="20"/>
        </w:rPr>
        <w:t>N</w:t>
      </w:r>
      <w:r w:rsidRPr="00B514A4">
        <w:rPr>
          <w:rFonts w:ascii="Arial" w:eastAsia="Arial" w:hAnsi="Arial" w:cs="Arial"/>
          <w:sz w:val="20"/>
          <w:szCs w:val="20"/>
        </w:rPr>
        <w:t xml:space="preserve">tawm </w:t>
      </w:r>
      <w:r>
        <w:rPr>
          <w:rFonts w:ascii="Arial" w:eastAsia="Arial" w:hAnsi="Arial" w:cs="Arial"/>
          <w:sz w:val="20"/>
          <w:szCs w:val="20"/>
        </w:rPr>
        <w:t>L</w:t>
      </w:r>
      <w:r w:rsidRPr="00B514A4">
        <w:rPr>
          <w:rFonts w:ascii="Arial" w:eastAsia="Arial" w:hAnsi="Arial" w:cs="Arial"/>
          <w:sz w:val="20"/>
          <w:szCs w:val="20"/>
        </w:rPr>
        <w:t xml:space="preserve">ub </w:t>
      </w:r>
      <w:r>
        <w:rPr>
          <w:rFonts w:ascii="Arial" w:eastAsia="Arial" w:hAnsi="Arial" w:cs="Arial"/>
          <w:sz w:val="20"/>
          <w:szCs w:val="20"/>
        </w:rPr>
        <w:t>C</w:t>
      </w:r>
      <w:r w:rsidRPr="00B514A4">
        <w:rPr>
          <w:rFonts w:ascii="Arial" w:eastAsia="Arial" w:hAnsi="Arial" w:cs="Arial"/>
          <w:sz w:val="20"/>
          <w:szCs w:val="20"/>
        </w:rPr>
        <w:t xml:space="preserve">ev </w:t>
      </w:r>
      <w:r>
        <w:rPr>
          <w:rFonts w:ascii="Arial" w:eastAsia="Arial" w:hAnsi="Arial" w:cs="Arial"/>
          <w:sz w:val="20"/>
          <w:szCs w:val="20"/>
        </w:rPr>
        <w:t>M</w:t>
      </w:r>
      <w:r w:rsidRPr="00B514A4">
        <w:rPr>
          <w:rFonts w:ascii="Arial" w:eastAsia="Arial" w:hAnsi="Arial" w:cs="Arial"/>
          <w:sz w:val="20"/>
          <w:szCs w:val="20"/>
        </w:rPr>
        <w:t xml:space="preserve">uaj </w:t>
      </w:r>
      <w:r>
        <w:rPr>
          <w:rFonts w:ascii="Arial" w:eastAsia="Arial" w:hAnsi="Arial" w:cs="Arial"/>
          <w:sz w:val="20"/>
          <w:szCs w:val="20"/>
        </w:rPr>
        <w:t>Z</w:t>
      </w:r>
      <w:r w:rsidRPr="00B514A4">
        <w:rPr>
          <w:rFonts w:ascii="Arial" w:eastAsia="Arial" w:hAnsi="Arial" w:cs="Arial"/>
          <w:sz w:val="20"/>
          <w:szCs w:val="20"/>
        </w:rPr>
        <w:t>og</w:t>
      </w:r>
    </w:p>
    <w:p w14:paraId="42865696" w14:textId="28A6B471"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Nrhiav Thaj Chaw Uas Tsim Nyog:   </w:t>
      </w:r>
      <w:r w:rsidRPr="00827896">
        <w:rPr>
          <w:noProof/>
        </w:rPr>
        <w:drawing>
          <wp:inline distT="0" distB="0" distL="0" distR="0" wp14:anchorId="73D218EF" wp14:editId="5E137CE3">
            <wp:extent cx="151130" cy="113030"/>
            <wp:effectExtent l="0" t="0" r="1270" b="127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ins w:id="237" w:author="Fong RERHANG" w:date="2021-06-07T19:40:00Z">
        <w:r w:rsidR="00E70BC2">
          <w:rPr>
            <w:rFonts w:ascii="Arial" w:eastAsia="Arial" w:hAnsi="Arial" w:cs="Arial"/>
            <w:sz w:val="20"/>
            <w:szCs w:val="20"/>
          </w:rPr>
          <w:t>Txeeb Txeem</w:t>
        </w:r>
      </w:ins>
      <w:del w:id="238" w:author="Fong RERHANG" w:date="2021-06-07T19:40:00Z">
        <w:r w:rsidDel="00E70BC2">
          <w:rPr>
            <w:rFonts w:ascii="Arial" w:eastAsia="Arial" w:hAnsi="Arial" w:cs="Arial"/>
            <w:sz w:val="20"/>
            <w:szCs w:val="20"/>
          </w:rPr>
          <w:delText>Kev Tsim Kho</w:delText>
        </w:r>
      </w:del>
      <w:r>
        <w:rPr>
          <w:rFonts w:ascii="Arial" w:eastAsia="Arial" w:hAnsi="Arial" w:cs="Arial"/>
          <w:sz w:val="20"/>
          <w:szCs w:val="20"/>
        </w:rPr>
        <w:t xml:space="preserve"> Kev Hnov Lus                </w:t>
      </w:r>
      <w:r w:rsidR="00005A2F">
        <w:rPr>
          <w:rFonts w:ascii="Arial" w:hAnsi="Arial"/>
          <w:sz w:val="20"/>
          <w:szCs w:val="20"/>
        </w:rPr>
        <w:sym w:font="Wingdings 2" w:char="F052"/>
      </w:r>
      <w:ins w:id="239" w:author="Fong RERHANG" w:date="2021-06-07T19:39:00Z">
        <w:r w:rsidR="00E70BC2">
          <w:rPr>
            <w:rFonts w:ascii="Arial" w:eastAsia="Arial" w:hAnsi="Arial" w:cs="Arial"/>
            <w:sz w:val="20"/>
            <w:szCs w:val="20"/>
          </w:rPr>
          <w:t>Txheeb T</w:t>
        </w:r>
      </w:ins>
      <w:ins w:id="240" w:author="Fong RERHANG" w:date="2021-06-07T19:40:00Z">
        <w:r w:rsidR="00E70BC2">
          <w:rPr>
            <w:rFonts w:ascii="Arial" w:eastAsia="Arial" w:hAnsi="Arial" w:cs="Arial"/>
            <w:sz w:val="20"/>
            <w:szCs w:val="20"/>
          </w:rPr>
          <w:t>xeem</w:t>
        </w:r>
      </w:ins>
      <w:del w:id="241" w:author="Fong RERHANG" w:date="2021-06-07T19:39:00Z">
        <w:r w:rsidDel="00E70BC2">
          <w:rPr>
            <w:rFonts w:ascii="Arial" w:eastAsia="Arial" w:hAnsi="Arial" w:cs="Arial"/>
            <w:sz w:val="20"/>
            <w:szCs w:val="20"/>
          </w:rPr>
          <w:delText>Kev Tsim Kho</w:delText>
        </w:r>
      </w:del>
      <w:r>
        <w:rPr>
          <w:rFonts w:ascii="Arial" w:eastAsia="Arial" w:hAnsi="Arial" w:cs="Arial"/>
          <w:sz w:val="20"/>
          <w:szCs w:val="20"/>
        </w:rPr>
        <w:t xml:space="preserve"> Kev Pom Kev</w:t>
      </w:r>
    </w:p>
    <w:p w14:paraId="36B48AB0" w14:textId="5797061C"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0C5D09C8" wp14:editId="684D04D6">
            <wp:extent cx="151130" cy="113030"/>
            <wp:effectExtent l="0" t="0" r="1270" b="127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w:t>
      </w:r>
      <w:ins w:id="242" w:author="Fong RERHANG" w:date="2021-06-07T19:40:00Z">
        <w:r w:rsidR="00E70BC2">
          <w:rPr>
            <w:rFonts w:ascii="Arial" w:eastAsia="Arial" w:hAnsi="Arial" w:cs="Arial"/>
            <w:sz w:val="20"/>
            <w:szCs w:val="20"/>
          </w:rPr>
          <w:t>Txeeb Txeem</w:t>
        </w:r>
      </w:ins>
      <w:del w:id="243" w:author="Fong RERHANG" w:date="2021-06-07T19:40:00Z">
        <w:r w:rsidDel="00E70BC2">
          <w:rPr>
            <w:rFonts w:ascii="Arial" w:eastAsia="Arial" w:hAnsi="Arial" w:cs="Arial"/>
            <w:sz w:val="20"/>
            <w:szCs w:val="20"/>
          </w:rPr>
          <w:delText>Kev Tsim Kho</w:delText>
        </w:r>
      </w:del>
      <w:r>
        <w:rPr>
          <w:rFonts w:ascii="Arial" w:eastAsia="Arial" w:hAnsi="Arial" w:cs="Arial"/>
          <w:sz w:val="20"/>
          <w:szCs w:val="20"/>
        </w:rPr>
        <w:t xml:space="preserve"> Kev Noj Qab Haus Huv </w:t>
      </w:r>
      <w:r w:rsidRPr="00827896">
        <w:rPr>
          <w:noProof/>
        </w:rPr>
        <w:drawing>
          <wp:inline distT="0" distB="0" distL="0" distR="0" wp14:anchorId="6DBF7502" wp14:editId="64F8C3D0">
            <wp:extent cx="151130" cy="113030"/>
            <wp:effectExtent l="0" t="0" r="1270" b="127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Saib Xyuas</w:t>
      </w:r>
    </w:p>
    <w:p w14:paraId="473965BE" w14:textId="0AA287C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00FB32AE">
        <w:pict w14:anchorId="3EA63DED">
          <v:shape id="Picture 545" o:spid="_x0000_i1034" type="#_x0000_t75" style="width:12.1pt;height:8.45pt;visibility:visible;mso-wrap-style:square">
            <v:imagedata r:id="rId10" o:title=""/>
          </v:shape>
        </w:pict>
      </w:r>
      <w:r w:rsidRPr="005A1B46">
        <w:rPr>
          <w:rFonts w:ascii="Arial" w:eastAsia="Arial" w:hAnsi="Arial" w:cs="Arial"/>
          <w:sz w:val="20"/>
          <w:szCs w:val="20"/>
        </w:rPr>
        <w:t xml:space="preserve"> Peev Xwm</w:t>
      </w:r>
      <w:r>
        <w:rPr>
          <w:rFonts w:ascii="Arial" w:eastAsia="Arial" w:hAnsi="Arial" w:cs="Arial"/>
          <w:sz w:val="20"/>
          <w:szCs w:val="20"/>
        </w:rPr>
        <w:t xml:space="preserve"> Ntawm Kev Kawm</w:t>
      </w:r>
      <w:r w:rsidRPr="005A1B46">
        <w:rPr>
          <w:rFonts w:ascii="Arial" w:eastAsia="Arial" w:hAnsi="Arial" w:cs="Arial"/>
          <w:sz w:val="20"/>
          <w:szCs w:val="20"/>
        </w:rPr>
        <w:t xml:space="preserve">, (suav nrog koom nrog, </w:t>
      </w:r>
      <w:r>
        <w:rPr>
          <w:rFonts w:ascii="Arial" w:eastAsia="Arial" w:hAnsi="Arial" w:cs="Arial"/>
          <w:sz w:val="20"/>
          <w:szCs w:val="20"/>
        </w:rPr>
        <w:t>kev xav</w:t>
      </w:r>
      <w:r w:rsidRPr="005A1B46">
        <w:rPr>
          <w:rFonts w:ascii="Arial" w:eastAsia="Arial" w:hAnsi="Arial" w:cs="Arial"/>
          <w:sz w:val="20"/>
          <w:szCs w:val="20"/>
        </w:rPr>
        <w:t xml:space="preserve"> thiab qhia</w:t>
      </w:r>
      <w:r>
        <w:rPr>
          <w:rFonts w:ascii="Arial" w:eastAsia="Arial" w:hAnsi="Arial" w:cs="Arial"/>
          <w:sz w:val="20"/>
          <w:szCs w:val="20"/>
        </w:rPr>
        <w:t xml:space="preserve"> tawm</w:t>
      </w:r>
      <w:r w:rsidRPr="005A1B46">
        <w:rPr>
          <w:rFonts w:ascii="Arial" w:eastAsia="Arial" w:hAnsi="Arial" w:cs="Arial"/>
          <w:sz w:val="20"/>
          <w:szCs w:val="20"/>
        </w:rPr>
        <w:t>)</w:t>
      </w:r>
    </w:p>
    <w:p w14:paraId="000101C5" w14:textId="36E11225" w:rsidR="00154C9F" w:rsidRDefault="00154C9F" w:rsidP="00154C9F">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Pr="008A43A0">
        <w:rPr>
          <w:rFonts w:ascii="Arial" w:eastAsia="Arial" w:hAnsi="Arial" w:cs="Arial"/>
          <w:sz w:val="20"/>
          <w:szCs w:val="20"/>
        </w:rPr>
        <w:t xml:space="preserve">Cov kev kawm </w:t>
      </w:r>
      <w:ins w:id="244" w:author="Fong RERHANG" w:date="2021-06-07T19:41:00Z">
        <w:r w:rsidR="00E70BC2">
          <w:rPr>
            <w:rFonts w:ascii="Arial" w:eastAsia="Arial" w:hAnsi="Arial" w:cs="Arial"/>
            <w:sz w:val="20"/>
            <w:szCs w:val="20"/>
          </w:rPr>
          <w:t xml:space="preserve">xiam oob khab </w:t>
        </w:r>
      </w:ins>
      <w:r w:rsidRPr="008A43A0">
        <w:rPr>
          <w:rFonts w:ascii="Arial" w:eastAsia="Arial" w:hAnsi="Arial" w:cs="Arial"/>
          <w:sz w:val="20"/>
          <w:szCs w:val="20"/>
        </w:rPr>
        <w:t>tshwj xeeb tsis suav nrog cov teeb meem kev kawm uas yog feem ntau los ntawm kev pom</w:t>
      </w:r>
      <w:r>
        <w:rPr>
          <w:rFonts w:ascii="Arial" w:eastAsia="Arial" w:hAnsi="Arial" w:cs="Arial"/>
          <w:sz w:val="20"/>
          <w:szCs w:val="20"/>
        </w:rPr>
        <w:t xml:space="preserve"> kev</w:t>
      </w:r>
      <w:r w:rsidRPr="008A43A0">
        <w:rPr>
          <w:rFonts w:ascii="Arial" w:eastAsia="Arial" w:hAnsi="Arial" w:cs="Arial"/>
          <w:sz w:val="20"/>
          <w:szCs w:val="20"/>
        </w:rPr>
        <w:t xml:space="preserve">, </w:t>
      </w:r>
      <w:ins w:id="245" w:author="Fong RERHANG" w:date="2021-06-07T19:41:00Z">
        <w:r w:rsidR="00E70BC2">
          <w:rPr>
            <w:rFonts w:ascii="Arial" w:eastAsia="Arial" w:hAnsi="Arial" w:cs="Arial"/>
            <w:sz w:val="20"/>
            <w:szCs w:val="20"/>
          </w:rPr>
          <w:t>kev hnov</w:t>
        </w:r>
      </w:ins>
      <w:del w:id="246" w:author="Fong RERHANG" w:date="2021-06-07T19:41:00Z">
        <w:r w:rsidRPr="008A43A0" w:rsidDel="00E70BC2">
          <w:rPr>
            <w:rFonts w:ascii="Arial" w:eastAsia="Arial" w:hAnsi="Arial" w:cs="Arial"/>
            <w:sz w:val="20"/>
            <w:szCs w:val="20"/>
          </w:rPr>
          <w:delText>pob ntseg</w:delText>
        </w:r>
      </w:del>
      <w:r w:rsidRPr="008A43A0">
        <w:rPr>
          <w:rFonts w:ascii="Arial" w:eastAsia="Arial" w:hAnsi="Arial" w:cs="Arial"/>
          <w:sz w:val="20"/>
          <w:szCs w:val="20"/>
        </w:rPr>
        <w:t>, los</w:t>
      </w:r>
      <w:r>
        <w:rPr>
          <w:rFonts w:ascii="Arial" w:eastAsia="Arial" w:hAnsi="Arial" w:cs="Arial"/>
          <w:sz w:val="20"/>
          <w:szCs w:val="20"/>
        </w:rPr>
        <w:t xml:space="preserve"> </w:t>
      </w:r>
      <w:r w:rsidRPr="008A43A0">
        <w:rPr>
          <w:rFonts w:ascii="Arial" w:eastAsia="Arial" w:hAnsi="Arial" w:cs="Arial"/>
          <w:sz w:val="20"/>
          <w:szCs w:val="20"/>
        </w:rPr>
        <w:t>sis lub cev muaj zog, ntawm kev xiam oob qhab, ntawm kev puas siab ntsws, los</w:t>
      </w:r>
      <w:r>
        <w:rPr>
          <w:rFonts w:ascii="Arial" w:eastAsia="Arial" w:hAnsi="Arial" w:cs="Arial"/>
          <w:sz w:val="20"/>
          <w:szCs w:val="20"/>
        </w:rPr>
        <w:t xml:space="preserve"> </w:t>
      </w:r>
      <w:r w:rsidRPr="008A43A0">
        <w:rPr>
          <w:rFonts w:ascii="Arial" w:eastAsia="Arial" w:hAnsi="Arial" w:cs="Arial"/>
          <w:sz w:val="20"/>
          <w:szCs w:val="20"/>
        </w:rPr>
        <w:t>sis ib puag ncig, kev coj noj coj ua, los</w:t>
      </w:r>
      <w:r>
        <w:rPr>
          <w:rFonts w:ascii="Arial" w:eastAsia="Arial" w:hAnsi="Arial" w:cs="Arial"/>
          <w:sz w:val="20"/>
          <w:szCs w:val="20"/>
        </w:rPr>
        <w:t xml:space="preserve"> </w:t>
      </w:r>
      <w:r w:rsidRPr="008A43A0">
        <w:rPr>
          <w:rFonts w:ascii="Arial" w:eastAsia="Arial" w:hAnsi="Arial" w:cs="Arial"/>
          <w:sz w:val="20"/>
          <w:szCs w:val="20"/>
        </w:rPr>
        <w:t>sis kev tsis txaus siab hauv kev lag luam. Yog tias qhov teeb meem kev kawm yog qhov tshwm sim los ntawm ib qho ntawm cov khoom hauv qab no (A-H) kos "</w:t>
      </w:r>
      <w:r>
        <w:rPr>
          <w:rFonts w:ascii="Arial" w:eastAsia="Arial" w:hAnsi="Arial" w:cs="Arial"/>
          <w:sz w:val="20"/>
          <w:szCs w:val="20"/>
        </w:rPr>
        <w:t>Yog</w:t>
      </w:r>
      <w:r w:rsidRPr="008A43A0">
        <w:rPr>
          <w:rFonts w:ascii="Arial" w:eastAsia="Arial" w:hAnsi="Arial" w:cs="Arial"/>
          <w:sz w:val="20"/>
          <w:szCs w:val="20"/>
        </w:rPr>
        <w:t xml:space="preserve">", thiab tus tub ntxhais kawm </w:t>
      </w:r>
      <w:r w:rsidRPr="00246E97">
        <w:rPr>
          <w:rFonts w:ascii="Arial" w:eastAsia="Arial" w:hAnsi="Arial" w:cs="Arial"/>
          <w:sz w:val="20"/>
          <w:szCs w:val="20"/>
          <w:u w:val="single"/>
        </w:rPr>
        <w:t>yuav tsis</w:t>
      </w:r>
      <w:r w:rsidRPr="008A43A0">
        <w:rPr>
          <w:rFonts w:ascii="Arial" w:eastAsia="Arial" w:hAnsi="Arial" w:cs="Arial"/>
          <w:sz w:val="20"/>
          <w:szCs w:val="20"/>
        </w:rPr>
        <w:t xml:space="preserve"> raug txheeb xyuas tias muaj kev tsis taus kawm</w:t>
      </w:r>
      <w:r>
        <w:rPr>
          <w:rFonts w:ascii="Arial" w:eastAsia="Arial" w:hAnsi="Arial" w:cs="Arial"/>
          <w:sz w:val="20"/>
          <w:szCs w:val="20"/>
        </w:rPr>
        <w:t>.</w:t>
      </w:r>
    </w:p>
    <w:p w14:paraId="41AD8A94" w14:textId="351AB237" w:rsidR="00154C9F" w:rsidRDefault="000E74A3" w:rsidP="000E74A3">
      <w:pPr>
        <w:pStyle w:val="ListParagraph"/>
        <w:tabs>
          <w:tab w:val="left" w:pos="2325"/>
        </w:tabs>
        <w:rPr>
          <w:rFonts w:ascii="Arial" w:eastAsia="Arial" w:hAnsi="Arial" w:cs="Arial"/>
          <w:sz w:val="20"/>
          <w:szCs w:val="20"/>
        </w:rPr>
        <w:pPrChange w:id="247" w:author="Fong RERHANG" w:date="2021-06-07T19:45:00Z">
          <w:pPr>
            <w:pStyle w:val="ListParagraph"/>
            <w:numPr>
              <w:numId w:val="14"/>
            </w:numPr>
            <w:tabs>
              <w:tab w:val="left" w:pos="2325"/>
            </w:tabs>
            <w:ind w:hanging="360"/>
            <w:jc w:val="both"/>
          </w:pPr>
        </w:pPrChange>
      </w:pPr>
      <w:ins w:id="248" w:author="Fong RERHANG" w:date="2021-06-07T19:44:00Z">
        <w:r>
          <w:rPr>
            <w:rFonts w:ascii="Arial" w:eastAsia="Arial" w:hAnsi="Arial" w:cs="Arial"/>
            <w:sz w:val="20"/>
            <w:szCs w:val="20"/>
          </w:rPr>
          <w:t xml:space="preserve">A. </w:t>
        </w:r>
      </w:ins>
      <w:r w:rsidR="00154C9F">
        <w:rPr>
          <w:rFonts w:ascii="Arial" w:eastAsia="Arial" w:hAnsi="Arial" w:cs="Arial"/>
          <w:sz w:val="20"/>
          <w:szCs w:val="20"/>
        </w:rPr>
        <w:t>Kev p</w:t>
      </w:r>
      <w:r w:rsidR="00154C9F" w:rsidRPr="003677FE">
        <w:rPr>
          <w:rFonts w:ascii="Arial" w:eastAsia="Arial" w:hAnsi="Arial" w:cs="Arial"/>
          <w:sz w:val="20"/>
          <w:szCs w:val="20"/>
        </w:rPr>
        <w:t>om kev, hnov</w:t>
      </w:r>
      <w:r w:rsidR="00154C9F">
        <w:rPr>
          <w:rFonts w:ascii="Arial" w:eastAsia="Arial" w:hAnsi="Arial" w:cs="Arial"/>
          <w:sz w:val="20"/>
          <w:szCs w:val="20"/>
        </w:rPr>
        <w:t xml:space="preserve"> lus</w:t>
      </w:r>
      <w:r w:rsidR="00154C9F" w:rsidRPr="003677FE">
        <w:rPr>
          <w:rFonts w:ascii="Arial" w:eastAsia="Arial" w:hAnsi="Arial" w:cs="Arial"/>
          <w:sz w:val="20"/>
          <w:szCs w:val="20"/>
        </w:rPr>
        <w:t>, los</w:t>
      </w:r>
      <w:r w:rsidR="00154C9F">
        <w:rPr>
          <w:rFonts w:ascii="Arial" w:eastAsia="Arial" w:hAnsi="Arial" w:cs="Arial"/>
          <w:sz w:val="20"/>
          <w:szCs w:val="20"/>
        </w:rPr>
        <w:t xml:space="preserve"> </w:t>
      </w:r>
      <w:r w:rsidR="00154C9F" w:rsidRPr="003677FE">
        <w:rPr>
          <w:rFonts w:ascii="Arial" w:eastAsia="Arial" w:hAnsi="Arial" w:cs="Arial"/>
          <w:sz w:val="20"/>
          <w:szCs w:val="20"/>
        </w:rPr>
        <w:t>sis lub cev</w:t>
      </w:r>
      <w:r w:rsidR="00154C9F">
        <w:rPr>
          <w:rFonts w:ascii="Arial" w:eastAsia="Arial" w:hAnsi="Arial" w:cs="Arial"/>
          <w:sz w:val="20"/>
          <w:szCs w:val="20"/>
        </w:rPr>
        <w:t xml:space="preserve"> xiam oob khab                                                 </w:t>
      </w:r>
      <w:r w:rsidR="00154C9F" w:rsidRPr="00827896">
        <w:rPr>
          <w:noProof/>
        </w:rPr>
        <w:drawing>
          <wp:inline distT="0" distB="0" distL="0" distR="0" wp14:anchorId="367CE698" wp14:editId="70A71B80">
            <wp:extent cx="151130" cy="113030"/>
            <wp:effectExtent l="0" t="0" r="1270" b="127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39AA2975" w14:textId="70F1E552" w:rsidR="00154C9F" w:rsidRDefault="000E74A3" w:rsidP="000E74A3">
      <w:pPr>
        <w:pStyle w:val="ListParagraph"/>
        <w:tabs>
          <w:tab w:val="left" w:pos="2325"/>
        </w:tabs>
        <w:rPr>
          <w:rFonts w:ascii="Arial" w:eastAsia="Arial" w:hAnsi="Arial" w:cs="Arial"/>
          <w:sz w:val="20"/>
          <w:szCs w:val="20"/>
        </w:rPr>
        <w:pPrChange w:id="249" w:author="Fong RERHANG" w:date="2021-06-07T19:45:00Z">
          <w:pPr>
            <w:pStyle w:val="ListParagraph"/>
            <w:numPr>
              <w:numId w:val="14"/>
            </w:numPr>
            <w:tabs>
              <w:tab w:val="left" w:pos="2325"/>
            </w:tabs>
            <w:ind w:hanging="360"/>
            <w:jc w:val="both"/>
          </w:pPr>
        </w:pPrChange>
      </w:pPr>
      <w:ins w:id="250" w:author="Fong RERHANG" w:date="2021-06-07T19:44:00Z">
        <w:r>
          <w:rPr>
            <w:rFonts w:ascii="Arial" w:eastAsia="Arial" w:hAnsi="Arial" w:cs="Arial"/>
            <w:sz w:val="20"/>
            <w:szCs w:val="20"/>
          </w:rPr>
          <w:t xml:space="preserve">B. </w:t>
        </w:r>
      </w:ins>
      <w:r w:rsidR="00154C9F" w:rsidRPr="00D44CE0">
        <w:rPr>
          <w:rFonts w:ascii="Arial" w:eastAsia="Arial" w:hAnsi="Arial" w:cs="Arial"/>
          <w:sz w:val="20"/>
          <w:szCs w:val="20"/>
        </w:rPr>
        <w:t xml:space="preserve"> </w:t>
      </w:r>
      <w:r w:rsidR="00154C9F">
        <w:rPr>
          <w:rFonts w:ascii="Arial" w:eastAsia="Arial" w:hAnsi="Arial" w:cs="Arial"/>
          <w:sz w:val="20"/>
          <w:szCs w:val="20"/>
        </w:rPr>
        <w:t>K</w:t>
      </w:r>
      <w:r w:rsidR="00154C9F" w:rsidRPr="00D44CE0">
        <w:rPr>
          <w:rFonts w:ascii="Arial" w:eastAsia="Arial" w:hAnsi="Arial" w:cs="Arial"/>
          <w:sz w:val="20"/>
          <w:szCs w:val="20"/>
        </w:rPr>
        <w:t xml:space="preserve">ev tsis taus ntawm </w:t>
      </w:r>
      <w:r w:rsidR="00154C9F">
        <w:rPr>
          <w:rFonts w:ascii="Arial" w:eastAsia="Arial" w:hAnsi="Arial" w:cs="Arial"/>
          <w:sz w:val="20"/>
          <w:szCs w:val="20"/>
        </w:rPr>
        <w:t xml:space="preserve">lub hlwb                                                                                       </w:t>
      </w:r>
      <w:r w:rsidR="00154C9F" w:rsidRPr="00827896">
        <w:rPr>
          <w:noProof/>
        </w:rPr>
        <w:drawing>
          <wp:inline distT="0" distB="0" distL="0" distR="0" wp14:anchorId="55D6E5E0" wp14:editId="303D9D44">
            <wp:extent cx="151130" cy="113030"/>
            <wp:effectExtent l="0" t="0" r="1270" b="127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50053F1A" w14:textId="5E28D067" w:rsidR="00154C9F" w:rsidRDefault="000E74A3" w:rsidP="000E74A3">
      <w:pPr>
        <w:pStyle w:val="ListParagraph"/>
        <w:tabs>
          <w:tab w:val="left" w:pos="2325"/>
        </w:tabs>
        <w:rPr>
          <w:rFonts w:ascii="Arial" w:eastAsia="Arial" w:hAnsi="Arial" w:cs="Arial"/>
          <w:sz w:val="20"/>
          <w:szCs w:val="20"/>
        </w:rPr>
        <w:pPrChange w:id="251" w:author="Fong RERHANG" w:date="2021-06-07T19:45:00Z">
          <w:pPr>
            <w:pStyle w:val="ListParagraph"/>
            <w:numPr>
              <w:numId w:val="14"/>
            </w:numPr>
            <w:tabs>
              <w:tab w:val="left" w:pos="2325"/>
            </w:tabs>
            <w:ind w:hanging="360"/>
            <w:jc w:val="both"/>
          </w:pPr>
        </w:pPrChange>
      </w:pPr>
      <w:ins w:id="252" w:author="Fong RERHANG" w:date="2021-06-07T19:45:00Z">
        <w:r>
          <w:rPr>
            <w:rFonts w:ascii="Arial" w:eastAsia="Arial" w:hAnsi="Arial" w:cs="Arial"/>
            <w:sz w:val="20"/>
            <w:szCs w:val="20"/>
          </w:rPr>
          <w:t xml:space="preserve">C. </w:t>
        </w:r>
      </w:ins>
      <w:r w:rsidR="00154C9F" w:rsidRPr="00BC782B">
        <w:rPr>
          <w:rFonts w:ascii="Arial" w:eastAsia="Arial" w:hAnsi="Arial" w:cs="Arial"/>
          <w:sz w:val="20"/>
          <w:szCs w:val="20"/>
        </w:rPr>
        <w:t>Kev tu siab</w:t>
      </w:r>
      <w:r w:rsidR="00154C9F">
        <w:rPr>
          <w:rFonts w:ascii="Arial" w:eastAsia="Arial" w:hAnsi="Arial" w:cs="Arial"/>
          <w:sz w:val="20"/>
          <w:szCs w:val="20"/>
        </w:rPr>
        <w:t xml:space="preserve">                                                                                                                    </w:t>
      </w:r>
      <w:r w:rsidR="00154C9F" w:rsidRPr="00827896">
        <w:rPr>
          <w:noProof/>
        </w:rPr>
        <w:drawing>
          <wp:inline distT="0" distB="0" distL="0" distR="0" wp14:anchorId="46C6F9D7" wp14:editId="5A6B9987">
            <wp:extent cx="151130" cy="113030"/>
            <wp:effectExtent l="0" t="0" r="1270" b="127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74529ADD" w14:textId="71BE3BAD" w:rsidR="00154C9F" w:rsidRDefault="000E74A3" w:rsidP="000E74A3">
      <w:pPr>
        <w:pStyle w:val="ListParagraph"/>
        <w:tabs>
          <w:tab w:val="left" w:pos="2325"/>
        </w:tabs>
        <w:jc w:val="both"/>
        <w:rPr>
          <w:rFonts w:ascii="Arial" w:eastAsia="Arial" w:hAnsi="Arial" w:cs="Arial"/>
          <w:sz w:val="20"/>
          <w:szCs w:val="20"/>
        </w:rPr>
        <w:pPrChange w:id="253" w:author="Fong RERHANG" w:date="2021-06-07T19:45:00Z">
          <w:pPr>
            <w:pStyle w:val="ListParagraph"/>
            <w:numPr>
              <w:numId w:val="14"/>
            </w:numPr>
            <w:tabs>
              <w:tab w:val="left" w:pos="2325"/>
            </w:tabs>
            <w:ind w:hanging="360"/>
            <w:jc w:val="both"/>
          </w:pPr>
        </w:pPrChange>
      </w:pPr>
      <w:ins w:id="254" w:author="Fong RERHANG" w:date="2021-06-07T19:45:00Z">
        <w:r>
          <w:rPr>
            <w:rFonts w:ascii="Arial" w:eastAsia="Arial" w:hAnsi="Arial" w:cs="Arial"/>
            <w:sz w:val="20"/>
            <w:szCs w:val="20"/>
          </w:rPr>
          <w:t>D.</w:t>
        </w:r>
      </w:ins>
      <w:ins w:id="255" w:author="Fong RERHANG" w:date="2021-06-07T19:47:00Z">
        <w:r>
          <w:rPr>
            <w:rFonts w:ascii="Arial" w:eastAsia="Arial" w:hAnsi="Arial" w:cs="Arial"/>
            <w:sz w:val="20"/>
            <w:szCs w:val="20"/>
          </w:rPr>
          <w:t>Y</w:t>
        </w:r>
      </w:ins>
      <w:del w:id="256" w:author="Fong RERHANG" w:date="2021-06-07T19:47:00Z">
        <w:r w:rsidR="00154C9F" w:rsidRPr="00BF5A51" w:rsidDel="000E74A3">
          <w:rPr>
            <w:rFonts w:ascii="Arial" w:eastAsia="Arial" w:hAnsi="Arial" w:cs="Arial"/>
            <w:sz w:val="20"/>
            <w:szCs w:val="20"/>
          </w:rPr>
          <w:delText>Kev cai y</w:delText>
        </w:r>
      </w:del>
      <w:r w:rsidR="00154C9F" w:rsidRPr="00BF5A51">
        <w:rPr>
          <w:rFonts w:ascii="Arial" w:eastAsia="Arial" w:hAnsi="Arial" w:cs="Arial"/>
          <w:sz w:val="20"/>
          <w:szCs w:val="20"/>
        </w:rPr>
        <w:t>am ntxwv</w:t>
      </w:r>
      <w:ins w:id="257" w:author="Fong RERHANG" w:date="2021-06-07T19:47:00Z">
        <w:r>
          <w:rPr>
            <w:rFonts w:ascii="Arial" w:eastAsia="Arial" w:hAnsi="Arial" w:cs="Arial"/>
            <w:sz w:val="20"/>
            <w:szCs w:val="20"/>
          </w:rPr>
          <w:t xml:space="preserve"> kev coj noj coj ua</w:t>
        </w:r>
      </w:ins>
      <w:r w:rsidR="00154C9F">
        <w:rPr>
          <w:rFonts w:ascii="Arial" w:eastAsia="Arial" w:hAnsi="Arial" w:cs="Arial"/>
          <w:sz w:val="20"/>
          <w:szCs w:val="20"/>
        </w:rPr>
        <w:t xml:space="preserve">                                                                                                        </w:t>
      </w:r>
      <w:r w:rsidR="00154C9F" w:rsidRPr="00827896">
        <w:rPr>
          <w:noProof/>
        </w:rPr>
        <w:drawing>
          <wp:inline distT="0" distB="0" distL="0" distR="0" wp14:anchorId="6CEDA383" wp14:editId="73A6BFC3">
            <wp:extent cx="151130" cy="113030"/>
            <wp:effectExtent l="0" t="0" r="1270" b="127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200C08FF" w14:textId="4C1D2602" w:rsidR="00154C9F" w:rsidRDefault="000E74A3" w:rsidP="000E74A3">
      <w:pPr>
        <w:pStyle w:val="ListParagraph"/>
        <w:tabs>
          <w:tab w:val="left" w:pos="2325"/>
        </w:tabs>
        <w:jc w:val="both"/>
        <w:rPr>
          <w:rFonts w:ascii="Arial" w:eastAsia="Arial" w:hAnsi="Arial" w:cs="Arial"/>
          <w:sz w:val="20"/>
          <w:szCs w:val="20"/>
        </w:rPr>
        <w:pPrChange w:id="258" w:author="Fong RERHANG" w:date="2021-06-07T19:45:00Z">
          <w:pPr>
            <w:pStyle w:val="ListParagraph"/>
            <w:numPr>
              <w:numId w:val="14"/>
            </w:numPr>
            <w:tabs>
              <w:tab w:val="left" w:pos="2325"/>
            </w:tabs>
            <w:ind w:hanging="360"/>
            <w:jc w:val="both"/>
          </w:pPr>
        </w:pPrChange>
      </w:pPr>
      <w:ins w:id="259" w:author="Fong RERHANG" w:date="2021-06-07T19:45:00Z">
        <w:r>
          <w:rPr>
            <w:rFonts w:ascii="Arial" w:eastAsia="Arial" w:hAnsi="Arial" w:cs="Arial"/>
            <w:sz w:val="20"/>
            <w:szCs w:val="20"/>
          </w:rPr>
          <w:t xml:space="preserve">E. </w:t>
        </w:r>
      </w:ins>
      <w:r w:rsidR="00154C9F" w:rsidRPr="00B477BE">
        <w:rPr>
          <w:rFonts w:ascii="Arial" w:eastAsia="Arial" w:hAnsi="Arial" w:cs="Arial"/>
          <w:sz w:val="20"/>
          <w:szCs w:val="20"/>
        </w:rPr>
        <w:t>Kev tsis zoo rau ib puag ncig los</w:t>
      </w:r>
      <w:r w:rsidR="00154C9F">
        <w:rPr>
          <w:rFonts w:ascii="Arial" w:eastAsia="Arial" w:hAnsi="Arial" w:cs="Arial"/>
          <w:sz w:val="20"/>
          <w:szCs w:val="20"/>
        </w:rPr>
        <w:t xml:space="preserve"> </w:t>
      </w:r>
      <w:r w:rsidR="00154C9F" w:rsidRPr="00B477BE">
        <w:rPr>
          <w:rFonts w:ascii="Arial" w:eastAsia="Arial" w:hAnsi="Arial" w:cs="Arial"/>
          <w:sz w:val="20"/>
          <w:szCs w:val="20"/>
        </w:rPr>
        <w:t xml:space="preserve">sis </w:t>
      </w:r>
      <w:r w:rsidR="00154C9F">
        <w:rPr>
          <w:rFonts w:ascii="Arial" w:eastAsia="Arial" w:hAnsi="Arial" w:cs="Arial"/>
          <w:sz w:val="20"/>
          <w:szCs w:val="20"/>
        </w:rPr>
        <w:t xml:space="preserve">kev khwv                                                             </w:t>
      </w:r>
      <w:r w:rsidR="00154C9F" w:rsidRPr="00827896">
        <w:rPr>
          <w:noProof/>
        </w:rPr>
        <w:drawing>
          <wp:inline distT="0" distB="0" distL="0" distR="0" wp14:anchorId="5F17A0B0" wp14:editId="287C5BBA">
            <wp:extent cx="151130" cy="113030"/>
            <wp:effectExtent l="0" t="0" r="1270" b="127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08C1EA18" w14:textId="46D1C2A1" w:rsidR="00154C9F" w:rsidRDefault="000E74A3" w:rsidP="000E74A3">
      <w:pPr>
        <w:pStyle w:val="ListParagraph"/>
        <w:tabs>
          <w:tab w:val="left" w:pos="2325"/>
        </w:tabs>
        <w:rPr>
          <w:rFonts w:ascii="Arial" w:eastAsia="Arial" w:hAnsi="Arial" w:cs="Arial"/>
          <w:sz w:val="20"/>
          <w:szCs w:val="20"/>
        </w:rPr>
        <w:pPrChange w:id="260" w:author="Fong RERHANG" w:date="2021-06-07T19:46:00Z">
          <w:pPr>
            <w:pStyle w:val="ListParagraph"/>
            <w:numPr>
              <w:numId w:val="14"/>
            </w:numPr>
            <w:tabs>
              <w:tab w:val="left" w:pos="2325"/>
            </w:tabs>
            <w:ind w:hanging="360"/>
            <w:jc w:val="both"/>
          </w:pPr>
        </w:pPrChange>
      </w:pPr>
      <w:ins w:id="261" w:author="Fong RERHANG" w:date="2021-06-07T19:46:00Z">
        <w:r>
          <w:rPr>
            <w:rFonts w:ascii="Arial" w:eastAsia="Arial" w:hAnsi="Arial" w:cs="Arial"/>
            <w:sz w:val="20"/>
            <w:szCs w:val="20"/>
          </w:rPr>
          <w:t xml:space="preserve">F. </w:t>
        </w:r>
      </w:ins>
      <w:r w:rsidR="00154C9F" w:rsidRPr="00E828D0">
        <w:rPr>
          <w:rFonts w:ascii="Arial" w:eastAsia="Arial" w:hAnsi="Arial" w:cs="Arial"/>
          <w:sz w:val="20"/>
          <w:szCs w:val="20"/>
        </w:rPr>
        <w:t>Tsis tshua txawj Lus Askiv</w:t>
      </w:r>
      <w:r w:rsidR="00154C9F">
        <w:rPr>
          <w:rFonts w:ascii="Arial" w:eastAsia="Arial" w:hAnsi="Arial" w:cs="Arial"/>
          <w:sz w:val="20"/>
          <w:szCs w:val="20"/>
        </w:rPr>
        <w:t xml:space="preserve">                                                                                            </w:t>
      </w:r>
      <w:r w:rsidR="00154C9F" w:rsidRPr="00827896">
        <w:rPr>
          <w:noProof/>
        </w:rPr>
        <w:drawing>
          <wp:inline distT="0" distB="0" distL="0" distR="0" wp14:anchorId="45D7B59A" wp14:editId="7F5EB646">
            <wp:extent cx="151130" cy="113030"/>
            <wp:effectExtent l="0" t="0" r="1270" b="127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123E4AD3" w14:textId="48207862" w:rsidR="00154C9F" w:rsidRDefault="000E74A3" w:rsidP="000E74A3">
      <w:pPr>
        <w:pStyle w:val="ListParagraph"/>
        <w:tabs>
          <w:tab w:val="left" w:pos="2325"/>
        </w:tabs>
        <w:rPr>
          <w:rFonts w:ascii="Arial" w:eastAsia="Arial" w:hAnsi="Arial" w:cs="Arial"/>
          <w:sz w:val="20"/>
          <w:szCs w:val="20"/>
        </w:rPr>
        <w:pPrChange w:id="262" w:author="Fong RERHANG" w:date="2021-06-07T19:46:00Z">
          <w:pPr>
            <w:pStyle w:val="ListParagraph"/>
            <w:numPr>
              <w:numId w:val="14"/>
            </w:numPr>
            <w:tabs>
              <w:tab w:val="left" w:pos="2325"/>
            </w:tabs>
            <w:ind w:hanging="360"/>
            <w:jc w:val="both"/>
          </w:pPr>
        </w:pPrChange>
      </w:pPr>
      <w:ins w:id="263" w:author="Fong RERHANG" w:date="2021-06-07T19:46:00Z">
        <w:r>
          <w:rPr>
            <w:rFonts w:ascii="Arial" w:eastAsia="Arial" w:hAnsi="Arial" w:cs="Arial"/>
            <w:sz w:val="20"/>
            <w:szCs w:val="20"/>
          </w:rPr>
          <w:t xml:space="preserve">G. </w:t>
        </w:r>
      </w:ins>
      <w:r w:rsidR="00154C9F">
        <w:rPr>
          <w:rFonts w:ascii="Arial" w:eastAsia="Arial" w:hAnsi="Arial" w:cs="Arial"/>
          <w:sz w:val="20"/>
          <w:szCs w:val="20"/>
        </w:rPr>
        <w:t xml:space="preserve">Tsis muaj peev xwm kev Kawm </w:t>
      </w:r>
      <w:r w:rsidR="00154C9F" w:rsidRPr="00606528">
        <w:rPr>
          <w:rFonts w:ascii="Arial" w:eastAsia="Arial" w:hAnsi="Arial" w:cs="Arial"/>
          <w:sz w:val="20"/>
          <w:szCs w:val="20"/>
        </w:rPr>
        <w:t>los</w:t>
      </w:r>
      <w:r w:rsidR="00154C9F">
        <w:rPr>
          <w:rFonts w:ascii="Arial" w:eastAsia="Arial" w:hAnsi="Arial" w:cs="Arial"/>
          <w:sz w:val="20"/>
          <w:szCs w:val="20"/>
        </w:rPr>
        <w:t xml:space="preserve"> </w:t>
      </w:r>
      <w:r w:rsidR="00154C9F" w:rsidRPr="00606528">
        <w:rPr>
          <w:rFonts w:ascii="Arial" w:eastAsia="Arial" w:hAnsi="Arial" w:cs="Arial"/>
          <w:sz w:val="20"/>
          <w:szCs w:val="20"/>
        </w:rPr>
        <w:t>sis tsis</w:t>
      </w:r>
      <w:r w:rsidR="00154C9F">
        <w:rPr>
          <w:rFonts w:ascii="Arial" w:eastAsia="Arial" w:hAnsi="Arial" w:cs="Arial"/>
          <w:sz w:val="20"/>
          <w:szCs w:val="20"/>
        </w:rPr>
        <w:t xml:space="preserve"> tshua</w:t>
      </w:r>
      <w:r w:rsidR="00154C9F" w:rsidRPr="00606528">
        <w:rPr>
          <w:rFonts w:ascii="Arial" w:eastAsia="Arial" w:hAnsi="Arial" w:cs="Arial"/>
          <w:sz w:val="20"/>
          <w:szCs w:val="20"/>
        </w:rPr>
        <w:t xml:space="preserve"> tuaj kawm ntawv </w:t>
      </w:r>
      <w:r w:rsidR="00154C9F">
        <w:rPr>
          <w:rFonts w:ascii="Arial" w:eastAsia="Arial" w:hAnsi="Arial" w:cs="Arial"/>
          <w:sz w:val="20"/>
          <w:szCs w:val="20"/>
        </w:rPr>
        <w:t xml:space="preserve">                            </w:t>
      </w:r>
      <w:r w:rsidR="00154C9F" w:rsidRPr="00827896">
        <w:rPr>
          <w:noProof/>
        </w:rPr>
        <w:drawing>
          <wp:inline distT="0" distB="0" distL="0" distR="0" wp14:anchorId="6F8399C2" wp14:editId="26AE8AE9">
            <wp:extent cx="151130" cy="113030"/>
            <wp:effectExtent l="0" t="0" r="1270" b="127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7AC94BA7" w14:textId="12FC35CD" w:rsidR="00154C9F" w:rsidRDefault="000E74A3" w:rsidP="000E74A3">
      <w:pPr>
        <w:pStyle w:val="ListParagraph"/>
        <w:tabs>
          <w:tab w:val="left" w:pos="2325"/>
        </w:tabs>
        <w:rPr>
          <w:rFonts w:ascii="Arial" w:eastAsia="Arial" w:hAnsi="Arial" w:cs="Arial"/>
          <w:sz w:val="20"/>
          <w:szCs w:val="20"/>
        </w:rPr>
        <w:pPrChange w:id="264" w:author="Fong RERHANG" w:date="2021-06-07T19:46:00Z">
          <w:pPr>
            <w:pStyle w:val="ListParagraph"/>
            <w:numPr>
              <w:numId w:val="14"/>
            </w:numPr>
            <w:tabs>
              <w:tab w:val="left" w:pos="2325"/>
            </w:tabs>
            <w:ind w:hanging="360"/>
            <w:jc w:val="both"/>
          </w:pPr>
        </w:pPrChange>
      </w:pPr>
      <w:ins w:id="265" w:author="Fong RERHANG" w:date="2021-06-07T19:46:00Z">
        <w:r>
          <w:rPr>
            <w:rFonts w:ascii="Arial" w:eastAsia="Arial" w:hAnsi="Arial" w:cs="Arial"/>
            <w:sz w:val="20"/>
            <w:szCs w:val="20"/>
          </w:rPr>
          <w:t xml:space="preserve">H. </w:t>
        </w:r>
      </w:ins>
      <w:r w:rsidR="00154C9F" w:rsidRPr="00A54D93">
        <w:rPr>
          <w:rFonts w:ascii="Arial" w:eastAsia="Arial" w:hAnsi="Arial" w:cs="Arial"/>
          <w:sz w:val="20"/>
          <w:szCs w:val="20"/>
        </w:rPr>
        <w:t xml:space="preserve">Tsis </w:t>
      </w:r>
      <w:r w:rsidR="00154C9F">
        <w:rPr>
          <w:rFonts w:ascii="Arial" w:eastAsia="Arial" w:hAnsi="Arial" w:cs="Arial"/>
          <w:sz w:val="20"/>
          <w:szCs w:val="20"/>
        </w:rPr>
        <w:t>txawj</w:t>
      </w:r>
      <w:r w:rsidR="00154C9F" w:rsidRPr="00A54D93">
        <w:rPr>
          <w:rFonts w:ascii="Arial" w:eastAsia="Arial" w:hAnsi="Arial" w:cs="Arial"/>
          <w:sz w:val="20"/>
          <w:szCs w:val="20"/>
        </w:rPr>
        <w:t xml:space="preserve"> hauv kev nyeem ntawv los</w:t>
      </w:r>
      <w:r w:rsidR="00154C9F">
        <w:rPr>
          <w:rFonts w:ascii="Arial" w:eastAsia="Arial" w:hAnsi="Arial" w:cs="Arial"/>
          <w:sz w:val="20"/>
          <w:szCs w:val="20"/>
        </w:rPr>
        <w:t xml:space="preserve"> </w:t>
      </w:r>
      <w:r w:rsidR="00154C9F" w:rsidRPr="00A54D93">
        <w:rPr>
          <w:rFonts w:ascii="Arial" w:eastAsia="Arial" w:hAnsi="Arial" w:cs="Arial"/>
          <w:sz w:val="20"/>
          <w:szCs w:val="20"/>
        </w:rPr>
        <w:t xml:space="preserve">sis </w:t>
      </w:r>
      <w:r w:rsidR="00154C9F">
        <w:rPr>
          <w:rFonts w:ascii="Arial" w:eastAsia="Arial" w:hAnsi="Arial" w:cs="Arial"/>
          <w:sz w:val="20"/>
          <w:szCs w:val="20"/>
        </w:rPr>
        <w:t>laij</w:t>
      </w:r>
      <w:r w:rsidR="00154C9F" w:rsidRPr="00A54D93">
        <w:rPr>
          <w:rFonts w:ascii="Arial" w:eastAsia="Arial" w:hAnsi="Arial" w:cs="Arial"/>
          <w:sz w:val="20"/>
          <w:szCs w:val="20"/>
        </w:rPr>
        <w:t xml:space="preserve"> le</w:t>
      </w:r>
      <w:r w:rsidR="00154C9F">
        <w:rPr>
          <w:rFonts w:ascii="Arial" w:eastAsia="Arial" w:hAnsi="Arial" w:cs="Arial"/>
          <w:sz w:val="20"/>
          <w:szCs w:val="20"/>
        </w:rPr>
        <w:t xml:space="preserve">j                                                            </w:t>
      </w:r>
      <w:r w:rsidR="00154C9F" w:rsidRPr="00827896">
        <w:rPr>
          <w:noProof/>
        </w:rPr>
        <w:drawing>
          <wp:inline distT="0" distB="0" distL="0" distR="0" wp14:anchorId="1113C19F" wp14:editId="3DF7B459">
            <wp:extent cx="151130" cy="113030"/>
            <wp:effectExtent l="0" t="0" r="1270" b="127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54C9F">
        <w:rPr>
          <w:rFonts w:ascii="Arial" w:eastAsia="Arial" w:hAnsi="Arial" w:cs="Arial"/>
          <w:sz w:val="20"/>
          <w:szCs w:val="20"/>
        </w:rPr>
        <w:t xml:space="preserve">Yog </w:t>
      </w:r>
      <w:r w:rsidR="00154C9F">
        <w:rPr>
          <w:rFonts w:ascii="Arial" w:hAnsi="Arial"/>
          <w:sz w:val="20"/>
          <w:szCs w:val="20"/>
        </w:rPr>
        <w:sym w:font="Wingdings 2" w:char="F052"/>
      </w:r>
      <w:r w:rsidR="00154C9F">
        <w:rPr>
          <w:rFonts w:ascii="Arial" w:eastAsia="Arial" w:hAnsi="Arial" w:cs="Arial"/>
          <w:sz w:val="20"/>
          <w:szCs w:val="20"/>
        </w:rPr>
        <w:t>Tsis Yog</w:t>
      </w:r>
    </w:p>
    <w:p w14:paraId="17683F0E"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Pr>
          <w:rFonts w:ascii="Arial" w:eastAsia="Arial" w:hAnsi="Arial" w:cs="Arial"/>
          <w:sz w:val="20"/>
          <w:szCs w:val="20"/>
        </w:rPr>
        <w:t xml:space="preserve"> </w:t>
      </w:r>
      <w:r w:rsidRPr="000B3044">
        <w:rPr>
          <w:rFonts w:ascii="Arial" w:eastAsia="Arial" w:hAnsi="Arial" w:cs="Arial"/>
          <w:sz w:val="20"/>
          <w:szCs w:val="20"/>
        </w:rPr>
        <w:t xml:space="preserve">lwm tsim nyog; </w:t>
      </w:r>
      <w:r w:rsidRPr="00246E97">
        <w:rPr>
          <w:rFonts w:ascii="Arial" w:eastAsia="Arial" w:hAnsi="Arial" w:cs="Arial"/>
          <w:sz w:val="20"/>
          <w:szCs w:val="20"/>
          <w:u w:val="single"/>
        </w:rPr>
        <w:t>thiab</w:t>
      </w:r>
    </w:p>
    <w:p w14:paraId="1547B975" w14:textId="77777777" w:rsidR="00154C9F" w:rsidRDefault="00154C9F" w:rsidP="00154C9F">
      <w:pPr>
        <w:pStyle w:val="ListParagraph"/>
        <w:numPr>
          <w:ilvl w:val="0"/>
          <w:numId w:val="15"/>
        </w:numPr>
        <w:tabs>
          <w:tab w:val="left" w:pos="2325"/>
        </w:tabs>
        <w:jc w:val="both"/>
        <w:rPr>
          <w:rFonts w:ascii="Arial" w:eastAsia="Arial" w:hAnsi="Arial" w:cs="Arial"/>
          <w:sz w:val="20"/>
          <w:szCs w:val="20"/>
        </w:rPr>
      </w:pPr>
      <w:r w:rsidRPr="001359E2">
        <w:rPr>
          <w:rFonts w:ascii="Arial" w:eastAsia="Arial" w:hAnsi="Arial" w:cs="Arial"/>
          <w:sz w:val="20"/>
          <w:szCs w:val="20"/>
        </w:rPr>
        <w:lastRenderedPageBreak/>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7BA267E9" w14:textId="77777777" w:rsidR="00154C9F" w:rsidRDefault="00154C9F" w:rsidP="00154C9F">
      <w:pPr>
        <w:tabs>
          <w:tab w:val="left" w:pos="2325"/>
        </w:tabs>
        <w:jc w:val="both"/>
        <w:rPr>
          <w:rFonts w:ascii="Arial" w:eastAsia="Arial" w:hAnsi="Arial" w:cs="Arial"/>
          <w:sz w:val="20"/>
          <w:szCs w:val="20"/>
        </w:rPr>
      </w:pPr>
      <w:r w:rsidRPr="002E72F9">
        <w:rPr>
          <w:rFonts w:ascii="Arial" w:eastAsia="Arial" w:hAnsi="Arial" w:cs="Arial"/>
          <w:b/>
          <w:bCs/>
          <w:sz w:val="20"/>
          <w:szCs w:val="20"/>
        </w:rPr>
        <w:t>Nqe I</w:t>
      </w:r>
      <w:r>
        <w:rPr>
          <w:rFonts w:ascii="Arial" w:eastAsia="Arial" w:hAnsi="Arial" w:cs="Arial"/>
          <w:b/>
          <w:bCs/>
          <w:sz w:val="20"/>
          <w:szCs w:val="20"/>
        </w:rPr>
        <w:t>V</w:t>
      </w:r>
      <w:r>
        <w:rPr>
          <w:rFonts w:ascii="Arial" w:eastAsia="Arial" w:hAnsi="Arial" w:cs="Arial"/>
          <w:sz w:val="20"/>
          <w:szCs w:val="20"/>
        </w:rPr>
        <w:t>. C</w:t>
      </w:r>
      <w:r w:rsidRPr="002E72F9">
        <w:rPr>
          <w:rFonts w:ascii="Arial" w:eastAsia="Arial" w:hAnsi="Arial" w:cs="Arial"/>
          <w:sz w:val="20"/>
          <w:szCs w:val="20"/>
        </w:rPr>
        <w:t xml:space="preserve">ov </w:t>
      </w:r>
      <w:r>
        <w:rPr>
          <w:rFonts w:ascii="Arial" w:eastAsia="Arial" w:hAnsi="Arial" w:cs="Arial"/>
          <w:sz w:val="20"/>
          <w:szCs w:val="20"/>
        </w:rPr>
        <w:t>N</w:t>
      </w:r>
      <w:r w:rsidRPr="002E72F9">
        <w:rPr>
          <w:rFonts w:ascii="Arial" w:eastAsia="Arial" w:hAnsi="Arial" w:cs="Arial"/>
          <w:sz w:val="20"/>
          <w:szCs w:val="20"/>
        </w:rPr>
        <w:t xml:space="preserve">taub </w:t>
      </w:r>
      <w:r>
        <w:rPr>
          <w:rFonts w:ascii="Arial" w:eastAsia="Arial" w:hAnsi="Arial" w:cs="Arial"/>
          <w:sz w:val="20"/>
          <w:szCs w:val="20"/>
        </w:rPr>
        <w:t>N</w:t>
      </w:r>
      <w:r w:rsidRPr="002E72F9">
        <w:rPr>
          <w:rFonts w:ascii="Arial" w:eastAsia="Arial" w:hAnsi="Arial" w:cs="Arial"/>
          <w:sz w:val="20"/>
          <w:szCs w:val="20"/>
        </w:rPr>
        <w:t xml:space="preserve">tawv </w:t>
      </w:r>
      <w:r>
        <w:rPr>
          <w:rFonts w:ascii="Arial" w:eastAsia="Arial" w:hAnsi="Arial" w:cs="Arial"/>
          <w:sz w:val="20"/>
          <w:szCs w:val="20"/>
        </w:rPr>
        <w:t>T</w:t>
      </w:r>
      <w:r w:rsidRPr="002E72F9">
        <w:rPr>
          <w:rFonts w:ascii="Arial" w:eastAsia="Arial" w:hAnsi="Arial" w:cs="Arial"/>
          <w:sz w:val="20"/>
          <w:szCs w:val="20"/>
        </w:rPr>
        <w:t xml:space="preserve">seem </w:t>
      </w:r>
      <w:r>
        <w:rPr>
          <w:rFonts w:ascii="Arial" w:eastAsia="Arial" w:hAnsi="Arial" w:cs="Arial"/>
          <w:sz w:val="20"/>
          <w:szCs w:val="20"/>
        </w:rPr>
        <w:t>C</w:t>
      </w:r>
      <w:r w:rsidRPr="002E72F9">
        <w:rPr>
          <w:rFonts w:ascii="Arial" w:eastAsia="Arial" w:hAnsi="Arial" w:cs="Arial"/>
          <w:sz w:val="20"/>
          <w:szCs w:val="20"/>
        </w:rPr>
        <w:t xml:space="preserve">eeb </w:t>
      </w:r>
      <w:r>
        <w:rPr>
          <w:rFonts w:ascii="Arial" w:eastAsia="Arial" w:hAnsi="Arial" w:cs="Arial"/>
          <w:sz w:val="20"/>
          <w:szCs w:val="20"/>
        </w:rPr>
        <w:t>N</w:t>
      </w:r>
      <w:r w:rsidRPr="002E72F9">
        <w:rPr>
          <w:rFonts w:ascii="Arial" w:eastAsia="Arial" w:hAnsi="Arial" w:cs="Arial"/>
          <w:sz w:val="20"/>
          <w:szCs w:val="20"/>
        </w:rPr>
        <w:t>txiv</w:t>
      </w:r>
      <w:r>
        <w:rPr>
          <w:rFonts w:ascii="Arial" w:eastAsia="Arial" w:hAnsi="Arial" w:cs="Arial"/>
          <w:sz w:val="20"/>
          <w:szCs w:val="20"/>
        </w:rPr>
        <w:t>:</w:t>
      </w:r>
    </w:p>
    <w:p w14:paraId="20794E82" w14:textId="55173495"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Qauv</w:t>
      </w:r>
      <w:r w:rsidRPr="00B67CAF">
        <w:rPr>
          <w:rFonts w:ascii="Arial" w:eastAsia="Arial" w:hAnsi="Arial" w:cs="Arial"/>
          <w:sz w:val="20"/>
          <w:szCs w:val="20"/>
        </w:rPr>
        <w:t xml:space="preserve"> kev txiav txim siab txog qhov </w:t>
      </w:r>
      <w:ins w:id="266" w:author="Fong RERHANG" w:date="2021-06-07T19:48:00Z">
        <w:r w:rsidR="000E74A3">
          <w:rPr>
            <w:rFonts w:ascii="Arial" w:eastAsia="Arial" w:hAnsi="Arial" w:cs="Arial"/>
            <w:sz w:val="20"/>
            <w:szCs w:val="20"/>
          </w:rPr>
          <w:t>tsim nyog</w:t>
        </w:r>
      </w:ins>
      <w:del w:id="267" w:author="Fong RERHANG" w:date="2021-06-07T19:48:00Z">
        <w:r w:rsidRPr="00B67CAF" w:rsidDel="000E74A3">
          <w:rPr>
            <w:rFonts w:ascii="Arial" w:eastAsia="Arial" w:hAnsi="Arial" w:cs="Arial"/>
            <w:sz w:val="20"/>
            <w:szCs w:val="20"/>
          </w:rPr>
          <w:delText>muaj cai</w:delText>
        </w:r>
      </w:del>
      <w:r>
        <w:rPr>
          <w:rFonts w:ascii="Arial" w:eastAsia="Arial" w:hAnsi="Arial" w:cs="Arial"/>
          <w:sz w:val="20"/>
          <w:szCs w:val="20"/>
        </w:rPr>
        <w:t>:</w:t>
      </w:r>
    </w:p>
    <w:p w14:paraId="68C58440" w14:textId="4862D86A" w:rsidR="00154C9F" w:rsidRDefault="00154C9F" w:rsidP="00154C9F">
      <w:pPr>
        <w:pStyle w:val="ListParagraph"/>
        <w:tabs>
          <w:tab w:val="left" w:pos="2325"/>
        </w:tabs>
        <w:jc w:val="both"/>
        <w:rPr>
          <w:rFonts w:ascii="Arial" w:eastAsia="Arial" w:hAnsi="Arial" w:cs="Arial"/>
          <w:sz w:val="20"/>
          <w:szCs w:val="20"/>
        </w:rPr>
      </w:pPr>
      <w:r>
        <w:rPr>
          <w:rFonts w:ascii="Arial" w:hAnsi="Arial"/>
          <w:sz w:val="20"/>
          <w:szCs w:val="20"/>
        </w:rPr>
        <w:sym w:font="Wingdings 2" w:char="F052"/>
      </w:r>
      <w:r>
        <w:rPr>
          <w:rFonts w:ascii="Arial" w:hAnsi="Arial"/>
          <w:sz w:val="20"/>
          <w:szCs w:val="20"/>
        </w:rPr>
        <w:t xml:space="preserve"> C</w:t>
      </w:r>
      <w:r>
        <w:rPr>
          <w:rFonts w:ascii="Arial" w:eastAsia="Arial" w:hAnsi="Arial" w:cs="Arial"/>
          <w:sz w:val="20"/>
          <w:szCs w:val="20"/>
        </w:rPr>
        <w:t>ov k</w:t>
      </w:r>
      <w:r w:rsidRPr="00E81786">
        <w:rPr>
          <w:rFonts w:ascii="Arial" w:eastAsia="Arial" w:hAnsi="Arial" w:cs="Arial"/>
          <w:sz w:val="20"/>
          <w:szCs w:val="20"/>
        </w:rPr>
        <w:t xml:space="preserve">ev ntsuam xyuas lub siab lub ntsws siv ntau yam Saib daim ntawv qhia txog </w:t>
      </w:r>
      <w:r>
        <w:rPr>
          <w:rFonts w:ascii="Arial" w:eastAsia="Arial" w:hAnsi="Arial" w:cs="Arial"/>
          <w:sz w:val="20"/>
          <w:szCs w:val="20"/>
        </w:rPr>
        <w:t xml:space="preserve">siab ntsws </w:t>
      </w:r>
      <w:r w:rsidRPr="00827896">
        <w:rPr>
          <w:noProof/>
        </w:rPr>
        <w:drawing>
          <wp:inline distT="0" distB="0" distL="0" distR="0" wp14:anchorId="62CE8E06" wp14:editId="292B7843">
            <wp:extent cx="151130" cy="113030"/>
            <wp:effectExtent l="0" t="0" r="1270" b="127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Lwm Yam (Qhia Kom Meej)</w:t>
      </w:r>
    </w:p>
    <w:p w14:paraId="1315438F" w14:textId="5DE807DC" w:rsidR="0081601F" w:rsidRPr="00A50856" w:rsidRDefault="0081601F" w:rsidP="00154C9F">
      <w:pPr>
        <w:pStyle w:val="ListParagraph"/>
        <w:tabs>
          <w:tab w:val="left" w:pos="2325"/>
        </w:tabs>
        <w:jc w:val="both"/>
        <w:rPr>
          <w:rFonts w:ascii="Arial" w:eastAsia="Arial" w:hAnsi="Arial" w:cs="Arial"/>
          <w:i/>
          <w:iCs/>
          <w:sz w:val="20"/>
          <w:szCs w:val="20"/>
        </w:rPr>
      </w:pPr>
      <w:r w:rsidRPr="00A50856">
        <w:rPr>
          <w:rFonts w:ascii="Arial" w:eastAsia="Arial" w:hAnsi="Arial" w:cs="Arial"/>
          <w:i/>
          <w:iCs/>
          <w:sz w:val="20"/>
          <w:szCs w:val="20"/>
        </w:rPr>
        <w:t xml:space="preserve">RSP </w:t>
      </w:r>
      <w:ins w:id="268" w:author="Fong RERHANG" w:date="2021-06-07T19:48:00Z">
        <w:r w:rsidR="000E74A3">
          <w:rPr>
            <w:rFonts w:ascii="Arial" w:eastAsia="Arial" w:hAnsi="Arial" w:cs="Arial"/>
            <w:i/>
            <w:iCs/>
            <w:sz w:val="20"/>
            <w:szCs w:val="20"/>
          </w:rPr>
          <w:t>tus</w:t>
        </w:r>
      </w:ins>
      <w:del w:id="269" w:author="Fong RERHANG" w:date="2021-06-07T19:48:00Z">
        <w:r w:rsidRPr="00A50856" w:rsidDel="000E74A3">
          <w:rPr>
            <w:rFonts w:ascii="Arial" w:eastAsia="Arial" w:hAnsi="Arial" w:cs="Arial"/>
            <w:i/>
            <w:iCs/>
            <w:sz w:val="20"/>
            <w:szCs w:val="20"/>
          </w:rPr>
          <w:delText>cov</w:delText>
        </w:r>
      </w:del>
      <w:r w:rsidRPr="00A50856">
        <w:rPr>
          <w:rFonts w:ascii="Arial" w:eastAsia="Arial" w:hAnsi="Arial" w:cs="Arial"/>
          <w:i/>
          <w:iCs/>
          <w:sz w:val="20"/>
          <w:szCs w:val="20"/>
        </w:rPr>
        <w:t xml:space="preserve"> xib fwb </w:t>
      </w:r>
      <w:ins w:id="270" w:author="Fong RERHANG" w:date="2021-06-07T19:49:00Z">
        <w:r w:rsidR="000E74A3">
          <w:rPr>
            <w:rFonts w:ascii="Arial" w:eastAsia="Arial" w:hAnsi="Arial" w:cs="Arial"/>
            <w:i/>
            <w:iCs/>
            <w:sz w:val="20"/>
            <w:szCs w:val="20"/>
          </w:rPr>
          <w:t xml:space="preserve">tsab </w:t>
        </w:r>
      </w:ins>
      <w:r w:rsidRPr="00A50856">
        <w:rPr>
          <w:rFonts w:ascii="Arial" w:eastAsia="Arial" w:hAnsi="Arial" w:cs="Arial"/>
          <w:i/>
          <w:iCs/>
          <w:sz w:val="20"/>
          <w:szCs w:val="20"/>
        </w:rPr>
        <w:t>ceeb toom</w:t>
      </w:r>
    </w:p>
    <w:p w14:paraId="5C8826DB" w14:textId="6AE4C685" w:rsidR="00154C9F" w:rsidRPr="00A50856" w:rsidRDefault="00154C9F" w:rsidP="00154C9F">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Pr="00655A7F">
        <w:rPr>
          <w:rFonts w:ascii="Arial" w:eastAsia="Arial" w:hAnsi="Arial" w:cs="Arial"/>
          <w:sz w:val="20"/>
          <w:szCs w:val="20"/>
        </w:rPr>
        <w:t xml:space="preserve">Tus cwj pwm coj ntsig txog kev kawm </w:t>
      </w:r>
      <w:del w:id="271" w:author="Fong RERHANG" w:date="2021-06-07T19:49:00Z">
        <w:r w:rsidRPr="00655A7F" w:rsidDel="000E74A3">
          <w:rPr>
            <w:rFonts w:ascii="Arial" w:eastAsia="Arial" w:hAnsi="Arial" w:cs="Arial"/>
            <w:sz w:val="20"/>
            <w:szCs w:val="20"/>
          </w:rPr>
          <w:delText>ua haujl</w:delText>
        </w:r>
        <w:r w:rsidDel="000E74A3">
          <w:rPr>
            <w:rFonts w:ascii="Arial" w:eastAsia="Arial" w:hAnsi="Arial" w:cs="Arial"/>
            <w:sz w:val="20"/>
            <w:szCs w:val="20"/>
          </w:rPr>
          <w:delText xml:space="preserve"> </w:delText>
        </w:r>
        <w:r w:rsidRPr="00655A7F" w:rsidDel="000E74A3">
          <w:rPr>
            <w:rFonts w:ascii="Arial" w:eastAsia="Arial" w:hAnsi="Arial" w:cs="Arial"/>
            <w:sz w:val="20"/>
            <w:szCs w:val="20"/>
          </w:rPr>
          <w:delText>wm</w:delText>
        </w:r>
      </w:del>
      <w:r w:rsidRPr="00655A7F">
        <w:rPr>
          <w:rFonts w:ascii="Arial" w:eastAsia="Arial" w:hAnsi="Arial" w:cs="Arial"/>
          <w:sz w:val="20"/>
          <w:szCs w:val="20"/>
        </w:rPr>
        <w:t xml:space="preserve">, </w:t>
      </w:r>
      <w:r>
        <w:rPr>
          <w:rFonts w:ascii="Arial" w:eastAsia="Arial" w:hAnsi="Arial" w:cs="Arial"/>
          <w:sz w:val="20"/>
          <w:szCs w:val="20"/>
        </w:rPr>
        <w:t>raug sau tseg</w:t>
      </w:r>
      <w:r w:rsidRPr="00655A7F">
        <w:rPr>
          <w:rFonts w:ascii="Arial" w:eastAsia="Arial" w:hAnsi="Arial" w:cs="Arial"/>
          <w:sz w:val="20"/>
          <w:szCs w:val="20"/>
        </w:rPr>
        <w:t xml:space="preserve"> thaum soj ntsuam</w:t>
      </w:r>
      <w:r>
        <w:rPr>
          <w:rFonts w:ascii="Arial" w:eastAsia="Arial" w:hAnsi="Arial" w:cs="Arial"/>
          <w:sz w:val="20"/>
          <w:szCs w:val="20"/>
        </w:rPr>
        <w:t>:</w:t>
      </w:r>
    </w:p>
    <w:p w14:paraId="4AB7E54F" w14:textId="175A2B06" w:rsidR="00154C9F" w:rsidRPr="00A50856" w:rsidRDefault="00154C9F" w:rsidP="00154C9F">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Pr="008821D0">
        <w:rPr>
          <w:rFonts w:ascii="Arial" w:eastAsia="Arial" w:hAnsi="Arial" w:cs="Arial"/>
          <w:sz w:val="20"/>
          <w:szCs w:val="20"/>
        </w:rPr>
        <w:t>Cov ntaub ntawv tshawb fawb txog kev kho mob, yog tias muaj:</w:t>
      </w:r>
    </w:p>
    <w:p w14:paraId="0BE4D840" w14:textId="77777777" w:rsidR="00154C9F" w:rsidRDefault="00154C9F" w:rsidP="00154C9F">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Qhov Xaus:</w:t>
      </w:r>
    </w:p>
    <w:p w14:paraId="6548CCD7"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AD18B0">
        <w:rPr>
          <w:rFonts w:ascii="Arial" w:eastAsia="Arial" w:hAnsi="Arial" w:cs="Arial"/>
          <w:sz w:val="20"/>
          <w:szCs w:val="20"/>
        </w:rPr>
        <w:t>Tus ntxhais kawm muaj qhov</w:t>
      </w:r>
      <w:r>
        <w:rPr>
          <w:rFonts w:ascii="Arial" w:eastAsia="Arial" w:hAnsi="Arial" w:cs="Arial"/>
          <w:sz w:val="20"/>
          <w:szCs w:val="20"/>
        </w:rPr>
        <w:t xml:space="preserve"> kev</w:t>
      </w:r>
      <w:r w:rsidRPr="00AD18B0">
        <w:rPr>
          <w:rFonts w:ascii="Arial" w:eastAsia="Arial" w:hAnsi="Arial" w:cs="Arial"/>
          <w:sz w:val="20"/>
          <w:szCs w:val="20"/>
        </w:rPr>
        <w:t xml:space="preserve"> kawm tshwj xeeb</w:t>
      </w:r>
      <w:r>
        <w:rPr>
          <w:rFonts w:ascii="Arial" w:eastAsia="Arial" w:hAnsi="Arial" w:cs="Arial"/>
          <w:sz w:val="20"/>
          <w:szCs w:val="20"/>
        </w:rPr>
        <w:t xml:space="preserve"> xiam oob khab</w:t>
      </w:r>
      <w:r w:rsidRPr="00AD18B0">
        <w:rPr>
          <w:rFonts w:ascii="Arial" w:eastAsia="Arial" w:hAnsi="Arial" w:cs="Arial"/>
          <w:sz w:val="20"/>
          <w:szCs w:val="20"/>
        </w:rPr>
        <w:t>.</w:t>
      </w:r>
      <w:r>
        <w:rPr>
          <w:rFonts w:ascii="Arial" w:eastAsia="Arial" w:hAnsi="Arial" w:cs="Arial"/>
          <w:sz w:val="20"/>
          <w:szCs w:val="20"/>
        </w:rPr>
        <w:t xml:space="preserve">                          </w:t>
      </w:r>
      <w:r>
        <w:rPr>
          <w:rFonts w:ascii="Arial" w:hAnsi="Arial"/>
          <w:sz w:val="20"/>
          <w:szCs w:val="20"/>
        </w:rPr>
        <w:sym w:font="Wingdings 2" w:char="F052"/>
      </w:r>
      <w:r>
        <w:rPr>
          <w:rFonts w:ascii="Arial" w:eastAsia="Arial" w:hAnsi="Arial" w:cs="Arial"/>
          <w:sz w:val="20"/>
          <w:szCs w:val="20"/>
        </w:rPr>
        <w:t xml:space="preserve">Yog </w:t>
      </w:r>
      <w:r w:rsidRPr="00827896">
        <w:rPr>
          <w:noProof/>
        </w:rPr>
        <w:drawing>
          <wp:inline distT="0" distB="0" distL="0" distR="0" wp14:anchorId="03B17464" wp14:editId="49CACFD5">
            <wp:extent cx="151130" cy="113030"/>
            <wp:effectExtent l="0" t="0" r="1270" b="127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34E739C9" w14:textId="56587E0A" w:rsidR="00154C9F" w:rsidRDefault="00154C9F" w:rsidP="00154C9F">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Pr="006E4ADA">
        <w:rPr>
          <w:rFonts w:ascii="Arial" w:eastAsia="Arial" w:hAnsi="Arial" w:cs="Arial"/>
          <w:sz w:val="20"/>
          <w:szCs w:val="20"/>
        </w:rPr>
        <w:t>Kev</w:t>
      </w:r>
      <w:r>
        <w:rPr>
          <w:rFonts w:ascii="Arial" w:eastAsia="Arial" w:hAnsi="Arial" w:cs="Arial"/>
          <w:sz w:val="20"/>
          <w:szCs w:val="20"/>
        </w:rPr>
        <w:t xml:space="preserve"> ua tsis tau zoo</w:t>
      </w:r>
      <w:r w:rsidRPr="006E4ADA">
        <w:rPr>
          <w:rFonts w:ascii="Arial" w:eastAsia="Arial" w:hAnsi="Arial" w:cs="Arial"/>
          <w:sz w:val="20"/>
          <w:szCs w:val="20"/>
        </w:rPr>
        <w:t xml:space="preserve"> tus </w:t>
      </w:r>
      <w:r>
        <w:rPr>
          <w:rFonts w:ascii="Arial" w:eastAsia="Arial" w:hAnsi="Arial" w:cs="Arial"/>
          <w:sz w:val="20"/>
          <w:szCs w:val="20"/>
        </w:rPr>
        <w:t>ntxhais kawm</w:t>
      </w:r>
      <w:r w:rsidRPr="006E4ADA">
        <w:rPr>
          <w:rFonts w:ascii="Arial" w:eastAsia="Arial" w:hAnsi="Arial" w:cs="Arial"/>
          <w:sz w:val="20"/>
          <w:szCs w:val="20"/>
        </w:rPr>
        <w:t xml:space="preserve"> </w:t>
      </w:r>
      <w:r>
        <w:rPr>
          <w:rFonts w:ascii="Arial" w:eastAsia="Arial" w:hAnsi="Arial" w:cs="Arial"/>
          <w:sz w:val="20"/>
          <w:szCs w:val="20"/>
        </w:rPr>
        <w:t>yuav</w:t>
      </w:r>
      <w:r w:rsidRPr="006E4ADA">
        <w:rPr>
          <w:rFonts w:ascii="Arial" w:eastAsia="Arial" w:hAnsi="Arial" w:cs="Arial"/>
          <w:sz w:val="20"/>
          <w:szCs w:val="20"/>
        </w:rPr>
        <w:t xml:space="preserve"> tau kev kawm tshwj xeeb.</w:t>
      </w:r>
      <w:r>
        <w:rPr>
          <w:rFonts w:ascii="Arial" w:eastAsia="Arial" w:hAnsi="Arial" w:cs="Arial"/>
          <w:sz w:val="20"/>
          <w:szCs w:val="20"/>
        </w:rPr>
        <w:t xml:space="preserve">                        </w:t>
      </w:r>
      <w:r w:rsidR="00351BEF" w:rsidRPr="00827896">
        <w:rPr>
          <w:noProof/>
        </w:rPr>
        <w:drawing>
          <wp:inline distT="0" distB="0" distL="0" distR="0" wp14:anchorId="1BE823BF" wp14:editId="33B00F42">
            <wp:extent cx="151130" cy="113030"/>
            <wp:effectExtent l="0" t="0" r="1270" b="127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Yog </w:t>
      </w:r>
      <w:r w:rsidRPr="00827896">
        <w:rPr>
          <w:noProof/>
        </w:rPr>
        <w:drawing>
          <wp:inline distT="0" distB="0" distL="0" distR="0" wp14:anchorId="0493FE5E" wp14:editId="3C920369">
            <wp:extent cx="151130" cy="113030"/>
            <wp:effectExtent l="0" t="0" r="1270" b="127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Tsis Yog</w:t>
      </w:r>
    </w:p>
    <w:p w14:paraId="25A09A28" w14:textId="760DB255" w:rsidR="00154C9F" w:rsidRPr="00DC571C" w:rsidRDefault="007F4D97" w:rsidP="00154C9F">
      <w:pPr>
        <w:tabs>
          <w:tab w:val="left" w:pos="2325"/>
        </w:tabs>
        <w:jc w:val="both"/>
        <w:rPr>
          <w:rFonts w:ascii="Arial" w:eastAsia="Arial" w:hAnsi="Arial" w:cs="Arial"/>
          <w:sz w:val="19"/>
          <w:szCs w:val="19"/>
        </w:rPr>
      </w:pPr>
      <w:r>
        <w:rPr>
          <w:rFonts w:ascii="Arial" w:eastAsia="Arial" w:hAnsi="Arial" w:cs="Arial"/>
          <w:noProof/>
          <w:sz w:val="16"/>
          <w:szCs w:val="16"/>
        </w:rPr>
        <mc:AlternateContent>
          <mc:Choice Requires="wps">
            <w:drawing>
              <wp:anchor distT="0" distB="0" distL="114300" distR="114300" simplePos="0" relativeHeight="251740160" behindDoc="0" locked="0" layoutInCell="1" allowOverlap="1" wp14:anchorId="3D39E1BB" wp14:editId="5C4D73C4">
                <wp:simplePos x="0" y="0"/>
                <wp:positionH relativeFrom="column">
                  <wp:posOffset>3406775</wp:posOffset>
                </wp:positionH>
                <wp:positionV relativeFrom="paragraph">
                  <wp:posOffset>198543</wp:posOffset>
                </wp:positionV>
                <wp:extent cx="2057400" cy="262466"/>
                <wp:effectExtent l="0" t="0" r="0" b="4445"/>
                <wp:wrapNone/>
                <wp:docPr id="548" name="Rectangle 548"/>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495AA" w14:textId="21257495" w:rsidR="00AA0E37" w:rsidRPr="005133CB" w:rsidRDefault="00AA0E37" w:rsidP="00154C9F">
                            <w:pPr>
                              <w:jc w:val="center"/>
                              <w:rPr>
                                <w:rFonts w:ascii="Arial" w:hAnsi="Arial" w:cs="Arial"/>
                                <w:i/>
                                <w:iCs/>
                                <w:sz w:val="20"/>
                                <w:szCs w:val="20"/>
                              </w:rPr>
                            </w:pPr>
                            <w:r>
                              <w:rPr>
                                <w:rFonts w:ascii="Arial" w:hAnsi="Arial" w:cs="Arial"/>
                                <w:i/>
                                <w:iCs/>
                                <w:sz w:val="20"/>
                                <w:szCs w:val="20"/>
                              </w:rPr>
                              <w:t>Mee Vang</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E1BB" id="Rectangle 548" o:spid="_x0000_s1033" style="position:absolute;left:0;text-align:left;margin-left:268.25pt;margin-top:15.65pt;width:162pt;height:20.6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" filled="f" stroked="f">
                <v:textbox>
                  <w:txbxContent>
                    <w:p w14:paraId="486495AA" w14:textId="21257495" w:rsidR="00AA0E37" w:rsidRPr="005133CB" w:rsidRDefault="00AA0E37" w:rsidP="00154C9F">
                      <w:pPr>
                        <w:jc w:val="center"/>
                        <w:rPr>
                          <w:rFonts w:ascii="Arial" w:hAnsi="Arial" w:cs="Arial"/>
                          <w:i/>
                          <w:iCs/>
                          <w:sz w:val="20"/>
                          <w:szCs w:val="20"/>
                        </w:rPr>
                      </w:pPr>
                      <w:r>
                        <w:rPr>
                          <w:rFonts w:ascii="Arial" w:hAnsi="Arial" w:cs="Arial"/>
                          <w:i/>
                          <w:iCs/>
                          <w:sz w:val="20"/>
                          <w:szCs w:val="20"/>
                        </w:rPr>
                        <w:t>Mee Vang</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8112" behindDoc="0" locked="0" layoutInCell="1" allowOverlap="1" wp14:anchorId="693D21FE" wp14:editId="0A86D47D">
                <wp:simplePos x="0" y="0"/>
                <wp:positionH relativeFrom="column">
                  <wp:posOffset>-254635</wp:posOffset>
                </wp:positionH>
                <wp:positionV relativeFrom="paragraph">
                  <wp:posOffset>198543</wp:posOffset>
                </wp:positionV>
                <wp:extent cx="2057400" cy="262466"/>
                <wp:effectExtent l="0" t="0" r="0" b="4445"/>
                <wp:wrapNone/>
                <wp:docPr id="547" name="Rectangle 547"/>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7A7A2" w14:textId="77E17973" w:rsidR="00AA0E37" w:rsidRPr="005133CB" w:rsidRDefault="00AA0E3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D21FE" id="Rectangle 547" o:spid="_x0000_s1034" style="position:absolute;left:0;text-align:left;margin-left:-20.05pt;margin-top:15.65pt;width:162pt;height:20.6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" filled="f" stroked="f">
                <v:textbox>
                  <w:txbxContent>
                    <w:p w14:paraId="6257A7A2" w14:textId="77E17973" w:rsidR="00AA0E37" w:rsidRPr="005133CB" w:rsidRDefault="00AA0E37" w:rsidP="00154C9F">
                      <w:pPr>
                        <w:jc w:val="center"/>
                        <w:rPr>
                          <w:rFonts w:ascii="Arial" w:hAnsi="Arial" w:cs="Arial"/>
                          <w:i/>
                          <w:iCs/>
                          <w:sz w:val="20"/>
                          <w:szCs w:val="20"/>
                        </w:rPr>
                      </w:pPr>
                      <w:r>
                        <w:rPr>
                          <w:rFonts w:ascii="Arial" w:hAnsi="Arial" w:cs="Arial"/>
                          <w:i/>
                          <w:iCs/>
                          <w:sz w:val="20"/>
                          <w:szCs w:val="20"/>
                        </w:rPr>
                        <w:t>Pao Lee</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sidR="00154C9F" w:rsidRPr="00DC571C">
        <w:rPr>
          <w:rFonts w:ascii="Arial" w:eastAsia="Arial" w:hAnsi="Arial" w:cs="Arial"/>
          <w:sz w:val="19"/>
          <w:szCs w:val="19"/>
        </w:rPr>
        <w:t>Kuv pom zoo rau cov kev pom zoo uas hais los saum toj:</w:t>
      </w:r>
    </w:p>
    <w:p w14:paraId="1D46A49C" w14:textId="176AC4D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__________________________________________</w:t>
      </w:r>
    </w:p>
    <w:p w14:paraId="3A25B15D" w14:textId="73007AF2"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1968" behindDoc="0" locked="0" layoutInCell="1" allowOverlap="1" wp14:anchorId="4899B3E0" wp14:editId="3B10B1EC">
                <wp:simplePos x="0" y="0"/>
                <wp:positionH relativeFrom="column">
                  <wp:posOffset>-203835</wp:posOffset>
                </wp:positionH>
                <wp:positionV relativeFrom="paragraph">
                  <wp:posOffset>175472</wp:posOffset>
                </wp:positionV>
                <wp:extent cx="2057400" cy="262466"/>
                <wp:effectExtent l="0" t="0" r="0" b="4445"/>
                <wp:wrapNone/>
                <wp:docPr id="519" name="Rectangle 519"/>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9E07" w14:textId="15562746" w:rsidR="00AA0E37" w:rsidRPr="005133CB" w:rsidRDefault="00AA0E37" w:rsidP="00154C9F">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B3E0" id="Rectangle 519" o:spid="_x0000_s1035" style="position:absolute;left:0;text-align:left;margin-left:-16.05pt;margin-top:13.8pt;width:162pt;height:20.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KkeQIAAFg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" filled="f" stroked="f">
                <v:textbox>
                  <w:txbxContent>
                    <w:p w14:paraId="3BEE9E07" w14:textId="15562746" w:rsidR="00AA0E37" w:rsidRPr="005133CB" w:rsidRDefault="00AA0E37" w:rsidP="00154C9F">
                      <w:pPr>
                        <w:jc w:val="center"/>
                        <w:rPr>
                          <w:rFonts w:ascii="Arial" w:hAnsi="Arial" w:cs="Arial"/>
                          <w:i/>
                          <w:iCs/>
                          <w:sz w:val="20"/>
                          <w:szCs w:val="20"/>
                        </w:rPr>
                      </w:pPr>
                      <w:r w:rsidRPr="005133CB">
                        <w:rPr>
                          <w:rFonts w:ascii="Arial" w:hAnsi="Arial" w:cs="Arial"/>
                          <w:i/>
                          <w:iCs/>
                          <w:sz w:val="20"/>
                          <w:szCs w:val="20"/>
                        </w:rPr>
                        <w:t xml:space="preserve">Richard Godnick </w:t>
                      </w:r>
                      <w:r>
                        <w:rPr>
                          <w:rFonts w:ascii="Arial" w:hAnsi="Arial" w:cs="Arial"/>
                          <w:i/>
                          <w:iCs/>
                          <w:sz w:val="20"/>
                          <w:szCs w:val="20"/>
                        </w:rPr>
                        <w:t>I 2/16/2021</w:t>
                      </w:r>
                    </w:p>
                  </w:txbxContent>
                </v:textbox>
              </v:rect>
            </w:pict>
          </mc:Fallback>
        </mc:AlternateContent>
      </w:r>
      <w:r>
        <w:rPr>
          <w:rFonts w:ascii="Arial" w:eastAsia="Arial" w:hAnsi="Arial" w:cs="Arial"/>
          <w:noProof/>
          <w:sz w:val="16"/>
          <w:szCs w:val="16"/>
        </w:rPr>
        <mc:AlternateContent>
          <mc:Choice Requires="wps">
            <w:drawing>
              <wp:anchor distT="0" distB="0" distL="114300" distR="114300" simplePos="0" relativeHeight="251732992" behindDoc="0" locked="0" layoutInCell="1" allowOverlap="1" wp14:anchorId="688578AC" wp14:editId="63734F2D">
                <wp:simplePos x="0" y="0"/>
                <wp:positionH relativeFrom="column">
                  <wp:posOffset>3457787</wp:posOffset>
                </wp:positionH>
                <wp:positionV relativeFrom="paragraph">
                  <wp:posOffset>175260</wp:posOffset>
                </wp:positionV>
                <wp:extent cx="2057400" cy="262466"/>
                <wp:effectExtent l="0" t="0" r="0" b="4445"/>
                <wp:wrapNone/>
                <wp:docPr id="520" name="Rectangle 520"/>
                <wp:cNvGraphicFramePr/>
                <a:graphic xmlns:a="http://schemas.openxmlformats.org/drawingml/2006/main">
                  <a:graphicData uri="http://schemas.microsoft.com/office/word/2010/wordprocessingShape">
                    <wps:wsp>
                      <wps:cNvSpPr/>
                      <wps:spPr>
                        <a:xfrm>
                          <a:off x="0" y="0"/>
                          <a:ext cx="2057400" cy="2624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BFC" w14:textId="5B9B3D61" w:rsidR="00AA0E37" w:rsidRPr="005133CB" w:rsidRDefault="00AA0E37"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578AC" id="Rectangle 520" o:spid="_x0000_s1036" style="position:absolute;left:0;text-align:left;margin-left:272.25pt;margin-top:13.8pt;width:162pt;height:20.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" filled="f" stroked="f">
                <v:textbox>
                  <w:txbxContent>
                    <w:p w14:paraId="1A68DBFC" w14:textId="5B9B3D61" w:rsidR="00AA0E37" w:rsidRPr="005133CB" w:rsidRDefault="00AA0E37" w:rsidP="00154C9F">
                      <w:pPr>
                        <w:jc w:val="center"/>
                        <w:rPr>
                          <w:rFonts w:ascii="Arial" w:hAnsi="Arial" w:cs="Arial"/>
                          <w:i/>
                          <w:iCs/>
                          <w:sz w:val="20"/>
                          <w:szCs w:val="20"/>
                        </w:rPr>
                      </w:pPr>
                      <w:r>
                        <w:rPr>
                          <w:rFonts w:ascii="Arial" w:hAnsi="Arial" w:cs="Arial"/>
                          <w:i/>
                          <w:iCs/>
                          <w:sz w:val="20"/>
                          <w:szCs w:val="20"/>
                        </w:rPr>
                        <w:t>Mayra Tellez</w:t>
                      </w:r>
                      <w:r w:rsidRPr="005133CB">
                        <w:rPr>
                          <w:rFonts w:ascii="Arial" w:hAnsi="Arial" w:cs="Arial"/>
                          <w:i/>
                          <w:iCs/>
                          <w:sz w:val="20"/>
                          <w:szCs w:val="20"/>
                        </w:rPr>
                        <w:t xml:space="preserve"> </w:t>
                      </w:r>
                      <w:r>
                        <w:rPr>
                          <w:rFonts w:ascii="Arial" w:hAnsi="Arial" w:cs="Arial"/>
                          <w:i/>
                          <w:iCs/>
                          <w:sz w:val="20"/>
                          <w:szCs w:val="20"/>
                        </w:rPr>
                        <w:t>I 2/16/2021</w:t>
                      </w:r>
                    </w:p>
                  </w:txbxContent>
                </v:textbox>
              </v:rect>
            </w:pict>
          </mc:Fallback>
        </mc:AlternateContent>
      </w:r>
      <w:r w:rsidRPr="00CB0C0B">
        <w:rPr>
          <w:rFonts w:ascii="Arial" w:eastAsia="Arial" w:hAnsi="Arial" w:cs="Arial"/>
          <w:sz w:val="16"/>
          <w:szCs w:val="16"/>
        </w:rPr>
        <w:t xml:space="preserve">Niam Txiv/Tus Saib Xyuas/Tus </w:t>
      </w:r>
      <w:r>
        <w:rPr>
          <w:rFonts w:ascii="Arial" w:eastAsia="Arial" w:hAnsi="Arial" w:cs="Arial"/>
          <w:sz w:val="16"/>
          <w:szCs w:val="16"/>
        </w:rPr>
        <w:t>Pauv</w:t>
      </w:r>
      <w:r w:rsidRPr="00CB0C0B">
        <w:rPr>
          <w:rFonts w:ascii="Arial" w:eastAsia="Arial" w:hAnsi="Arial" w:cs="Arial"/>
          <w:sz w:val="16"/>
          <w:szCs w:val="16"/>
        </w:rPr>
        <w:t xml:space="preserve">/Cov Laus/Hnub Tim       </w:t>
      </w:r>
      <w:r>
        <w:rPr>
          <w:rFonts w:ascii="Arial" w:eastAsia="Arial" w:hAnsi="Arial" w:cs="Arial"/>
          <w:sz w:val="16"/>
          <w:szCs w:val="16"/>
        </w:rPr>
        <w:t xml:space="preserve">                         </w:t>
      </w:r>
      <w:r w:rsidRPr="00CB0C0B">
        <w:rPr>
          <w:rFonts w:ascii="Arial" w:eastAsia="Arial" w:hAnsi="Arial" w:cs="Arial"/>
          <w:sz w:val="16"/>
          <w:szCs w:val="16"/>
        </w:rPr>
        <w:t xml:space="preserve">      Niam Txiv/Tus Saib Xyuas/Tus </w:t>
      </w:r>
      <w:r>
        <w:rPr>
          <w:rFonts w:ascii="Arial" w:eastAsia="Arial" w:hAnsi="Arial" w:cs="Arial"/>
          <w:sz w:val="16"/>
          <w:szCs w:val="16"/>
        </w:rPr>
        <w:t>Pauv</w:t>
      </w:r>
      <w:r w:rsidRPr="00CB0C0B">
        <w:rPr>
          <w:rFonts w:ascii="Arial" w:eastAsia="Arial" w:hAnsi="Arial" w:cs="Arial"/>
          <w:sz w:val="16"/>
          <w:szCs w:val="16"/>
        </w:rPr>
        <w:t>/Cov Laus/Hnub Tim</w:t>
      </w:r>
    </w:p>
    <w:p w14:paraId="53121B92"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8B88142" w14:textId="23AE1CB0" w:rsidR="00154C9F" w:rsidRDefault="00CD310E"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5040" behindDoc="0" locked="0" layoutInCell="1" allowOverlap="1" wp14:anchorId="59B15261" wp14:editId="1C0285B1">
                <wp:simplePos x="0" y="0"/>
                <wp:positionH relativeFrom="margin">
                  <wp:align>right</wp:align>
                </wp:positionH>
                <wp:positionV relativeFrom="paragraph">
                  <wp:posOffset>74084</wp:posOffset>
                </wp:positionV>
                <wp:extent cx="3132455" cy="363643"/>
                <wp:effectExtent l="0" t="0" r="0" b="0"/>
                <wp:wrapNone/>
                <wp:docPr id="521" name="Rectangle 521"/>
                <wp:cNvGraphicFramePr/>
                <a:graphic xmlns:a="http://schemas.openxmlformats.org/drawingml/2006/main">
                  <a:graphicData uri="http://schemas.microsoft.com/office/word/2010/wordprocessingShape">
                    <wps:wsp>
                      <wps:cNvSpPr/>
                      <wps:spPr>
                        <a:xfrm>
                          <a:off x="0" y="0"/>
                          <a:ext cx="3132455" cy="3636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916B8C" w14:textId="26F6C461" w:rsidR="00AA0E37" w:rsidRPr="00CD310E" w:rsidRDefault="00AA0E37" w:rsidP="00154C9F">
                            <w:pPr>
                              <w:jc w:val="center"/>
                              <w:rPr>
                                <w:rFonts w:ascii="Arial" w:hAnsi="Arial" w:cs="Arial"/>
                                <w:i/>
                                <w:iCs/>
                                <w:sz w:val="18"/>
                                <w:szCs w:val="18"/>
                              </w:rPr>
                            </w:pPr>
                            <w:r w:rsidRPr="00CD310E">
                              <w:rPr>
                                <w:rFonts w:ascii="Arial" w:hAnsi="Arial" w:cs="Arial"/>
                                <w:i/>
                                <w:iCs/>
                                <w:sz w:val="18"/>
                                <w:szCs w:val="18"/>
                              </w:rPr>
                              <w:t xml:space="preserve">Chistina McCarty/tus kws ntshuaj sab laj hauv tsev kawm I </w:t>
                            </w:r>
                            <w:r>
                              <w:rPr>
                                <w:rFonts w:ascii="Arial" w:hAnsi="Arial" w:cs="Arial"/>
                                <w:i/>
                                <w:iCs/>
                                <w:sz w:val="18"/>
                                <w:szCs w:val="18"/>
                              </w:rPr>
                              <w:t>2/16/2021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15261" id="Rectangle 521" o:spid="_x0000_s1037" style="position:absolute;left:0;text-align:left;margin-left:195.45pt;margin-top:5.85pt;width:246.65pt;height:28.6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" filled="f" stroked="f">
                <v:textbox>
                  <w:txbxContent>
                    <w:p w14:paraId="04916B8C" w14:textId="26F6C461" w:rsidR="00AA0E37" w:rsidRPr="00CD310E" w:rsidRDefault="00AA0E37" w:rsidP="00154C9F">
                      <w:pPr>
                        <w:jc w:val="center"/>
                        <w:rPr>
                          <w:rFonts w:ascii="Arial" w:hAnsi="Arial" w:cs="Arial"/>
                          <w:i/>
                          <w:iCs/>
                          <w:sz w:val="18"/>
                          <w:szCs w:val="18"/>
                        </w:rPr>
                      </w:pPr>
                      <w:r w:rsidRPr="00CD310E">
                        <w:rPr>
                          <w:rFonts w:ascii="Arial" w:hAnsi="Arial" w:cs="Arial"/>
                          <w:i/>
                          <w:iCs/>
                          <w:sz w:val="18"/>
                          <w:szCs w:val="18"/>
                        </w:rPr>
                        <w:t xml:space="preserve">Chistina McCarty/tus kws ntshuaj sab laj hauv tsev kawm I </w:t>
                      </w:r>
                      <w:r>
                        <w:rPr>
                          <w:rFonts w:ascii="Arial" w:hAnsi="Arial" w:cs="Arial"/>
                          <w:i/>
                          <w:iCs/>
                          <w:sz w:val="18"/>
                          <w:szCs w:val="18"/>
                        </w:rPr>
                        <w:t>2/16/2021</w:t>
                      </w:r>
                    </w:p>
                  </w:txbxContent>
                </v:textbox>
                <w10:wrap anchorx="margin"/>
              </v:rect>
            </w:pict>
          </mc:Fallback>
        </mc:AlternateContent>
      </w:r>
      <w:r>
        <w:rPr>
          <w:rFonts w:ascii="Arial" w:eastAsia="Arial" w:hAnsi="Arial" w:cs="Arial"/>
          <w:noProof/>
          <w:sz w:val="16"/>
          <w:szCs w:val="16"/>
        </w:rPr>
        <mc:AlternateContent>
          <mc:Choice Requires="wps">
            <w:drawing>
              <wp:anchor distT="0" distB="0" distL="114300" distR="114300" simplePos="0" relativeHeight="251734016" behindDoc="0" locked="0" layoutInCell="1" allowOverlap="1" wp14:anchorId="09C2BB12" wp14:editId="72383680">
                <wp:simplePos x="0" y="0"/>
                <wp:positionH relativeFrom="column">
                  <wp:posOffset>-50801</wp:posOffset>
                </wp:positionH>
                <wp:positionV relativeFrom="paragraph">
                  <wp:posOffset>158750</wp:posOffset>
                </wp:positionV>
                <wp:extent cx="3488267" cy="253788"/>
                <wp:effectExtent l="0" t="0" r="0" b="0"/>
                <wp:wrapNone/>
                <wp:docPr id="522" name="Rectangle 522"/>
                <wp:cNvGraphicFramePr/>
                <a:graphic xmlns:a="http://schemas.openxmlformats.org/drawingml/2006/main">
                  <a:graphicData uri="http://schemas.microsoft.com/office/word/2010/wordprocessingShape">
                    <wps:wsp>
                      <wps:cNvSpPr/>
                      <wps:spPr>
                        <a:xfrm>
                          <a:off x="0" y="0"/>
                          <a:ext cx="3488267" cy="2537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B240CC" w14:textId="11759923" w:rsidR="00AA0E37" w:rsidRPr="005133CB" w:rsidRDefault="00AA0E37" w:rsidP="00154C9F">
                            <w:pPr>
                              <w:rPr>
                                <w:rFonts w:ascii="Arial" w:hAnsi="Arial" w:cs="Arial"/>
                                <w:i/>
                                <w:iCs/>
                                <w:sz w:val="20"/>
                                <w:szCs w:val="20"/>
                              </w:rPr>
                            </w:pPr>
                            <w:r>
                              <w:rPr>
                                <w:rFonts w:ascii="Arial" w:hAnsi="Arial" w:cs="Arial"/>
                                <w:i/>
                                <w:iCs/>
                                <w:sz w:val="20"/>
                                <w:szCs w:val="20"/>
                              </w:rPr>
                              <w:t>Patricia Fabila/Tus tswj hwm cov ntaub ntawv I 2/16/2021 5/26/2021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2BB12" id="Rectangle 522" o:spid="_x0000_s1038" style="position:absolute;left:0;text-align:left;margin-left:-4pt;margin-top:12.5pt;width:274.65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" filled="f" stroked="f">
                <v:textbox>
                  <w:txbxContent>
                    <w:p w14:paraId="3BB240CC" w14:textId="11759923" w:rsidR="00AA0E37" w:rsidRPr="005133CB" w:rsidRDefault="00AA0E37" w:rsidP="00154C9F">
                      <w:pPr>
                        <w:rPr>
                          <w:rFonts w:ascii="Arial" w:hAnsi="Arial" w:cs="Arial"/>
                          <w:i/>
                          <w:iCs/>
                          <w:sz w:val="20"/>
                          <w:szCs w:val="20"/>
                        </w:rPr>
                      </w:pPr>
                      <w:r>
                        <w:rPr>
                          <w:rFonts w:ascii="Arial" w:hAnsi="Arial" w:cs="Arial"/>
                          <w:i/>
                          <w:iCs/>
                          <w:sz w:val="20"/>
                          <w:szCs w:val="20"/>
                        </w:rPr>
                        <w:t>Patricia Fabila/Tus tswj hwm cov ntaub ntawv I 2/16/2021 5/26/2021</w:t>
                      </w:r>
                    </w:p>
                  </w:txbxContent>
                </v:textbox>
              </v:rect>
            </w:pict>
          </mc:Fallback>
        </mc:AlternateContent>
      </w:r>
      <w:r w:rsidR="00154C9F">
        <w:rPr>
          <w:rFonts w:ascii="Arial" w:eastAsia="Arial" w:hAnsi="Arial" w:cs="Arial"/>
          <w:sz w:val="16"/>
          <w:szCs w:val="16"/>
        </w:rPr>
        <w:t>Tus Sawv Cev LEA/Saib Xyuas. Tus Tsim Qauv/Hnub Tim                                                            Tus Xib Fwb Qhia Ntawv/Hnub Tim</w:t>
      </w:r>
    </w:p>
    <w:p w14:paraId="5943BD48"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6C15A2F"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noProof/>
          <w:sz w:val="16"/>
          <w:szCs w:val="16"/>
        </w:rPr>
        <mc:AlternateContent>
          <mc:Choice Requires="wps">
            <w:drawing>
              <wp:anchor distT="0" distB="0" distL="114300" distR="114300" simplePos="0" relativeHeight="251736064" behindDoc="0" locked="0" layoutInCell="1" allowOverlap="1" wp14:anchorId="29A3DB4E" wp14:editId="76A2067E">
                <wp:simplePos x="0" y="0"/>
                <wp:positionH relativeFrom="column">
                  <wp:posOffset>-152401</wp:posOffset>
                </wp:positionH>
                <wp:positionV relativeFrom="paragraph">
                  <wp:posOffset>145837</wp:posOffset>
                </wp:positionV>
                <wp:extent cx="3716867" cy="389467"/>
                <wp:effectExtent l="0" t="0" r="0" b="0"/>
                <wp:wrapNone/>
                <wp:docPr id="523" name="Rectangle 523"/>
                <wp:cNvGraphicFramePr/>
                <a:graphic xmlns:a="http://schemas.openxmlformats.org/drawingml/2006/main">
                  <a:graphicData uri="http://schemas.microsoft.com/office/word/2010/wordprocessingShape">
                    <wps:wsp>
                      <wps:cNvSpPr/>
                      <wps:spPr>
                        <a:xfrm>
                          <a:off x="0" y="0"/>
                          <a:ext cx="37168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A70AE" w14:textId="6537BCDA" w:rsidR="00AA0E37" w:rsidRPr="00663224" w:rsidRDefault="00AA0E37" w:rsidP="00663224">
                            <w:pPr>
                              <w:rPr>
                                <w:rFonts w:ascii="Arial" w:hAnsi="Arial" w:cs="Arial"/>
                                <w:i/>
                                <w:iCs/>
                                <w:sz w:val="18"/>
                                <w:szCs w:val="18"/>
                              </w:rPr>
                            </w:pPr>
                            <w:r w:rsidRPr="00663224">
                              <w:rPr>
                                <w:rFonts w:ascii="Arial" w:hAnsi="Arial" w:cs="Arial"/>
                                <w:i/>
                                <w:iCs/>
                                <w:sz w:val="18"/>
                                <w:szCs w:val="18"/>
                              </w:rPr>
                              <w:t xml:space="preserve">Eva Teresa Hipolito/Tus saib xyuas neeg mob hauv tsev kawm 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3DB4E" id="Rectangle 523" o:spid="_x0000_s1039" style="position:absolute;left:0;text-align:left;margin-left:-12pt;margin-top:11.5pt;width:292.65pt;height:3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" filled="f" stroked="f">
                <v:textbox>
                  <w:txbxContent>
                    <w:p w14:paraId="222A70AE" w14:textId="6537BCDA" w:rsidR="00AA0E37" w:rsidRPr="00663224" w:rsidRDefault="00AA0E37" w:rsidP="00663224">
                      <w:pPr>
                        <w:rPr>
                          <w:rFonts w:ascii="Arial" w:hAnsi="Arial" w:cs="Arial"/>
                          <w:i/>
                          <w:iCs/>
                          <w:sz w:val="18"/>
                          <w:szCs w:val="18"/>
                        </w:rPr>
                      </w:pPr>
                      <w:r w:rsidRPr="00663224">
                        <w:rPr>
                          <w:rFonts w:ascii="Arial" w:hAnsi="Arial" w:cs="Arial"/>
                          <w:i/>
                          <w:iCs/>
                          <w:sz w:val="18"/>
                          <w:szCs w:val="18"/>
                        </w:rPr>
                        <w:t xml:space="preserve">Eva Teresa Hipolito/Tus saib xyuas neeg mob hauv tsev kawm I </w:t>
                      </w:r>
                    </w:p>
                  </w:txbxContent>
                </v:textbox>
              </v:rect>
            </w:pict>
          </mc:Fallback>
        </mc:AlternateContent>
      </w:r>
      <w:r w:rsidRPr="00653BB2">
        <w:rPr>
          <w:rFonts w:ascii="Arial" w:eastAsia="Arial" w:hAnsi="Arial" w:cs="Arial"/>
          <w:sz w:val="16"/>
          <w:szCs w:val="16"/>
        </w:rPr>
        <w:t>Tus Kws Tsh</w:t>
      </w:r>
      <w:r>
        <w:rPr>
          <w:rFonts w:ascii="Arial" w:eastAsia="Arial" w:hAnsi="Arial" w:cs="Arial"/>
          <w:sz w:val="16"/>
          <w:szCs w:val="16"/>
        </w:rPr>
        <w:t>aj Lij</w:t>
      </w:r>
      <w:r w:rsidRPr="00653BB2">
        <w:rPr>
          <w:rFonts w:ascii="Arial" w:eastAsia="Arial" w:hAnsi="Arial" w:cs="Arial"/>
          <w:sz w:val="16"/>
          <w:szCs w:val="16"/>
        </w:rPr>
        <w:t xml:space="preserve"> </w:t>
      </w:r>
      <w:r>
        <w:rPr>
          <w:rFonts w:ascii="Arial" w:eastAsia="Arial" w:hAnsi="Arial" w:cs="Arial"/>
          <w:sz w:val="16"/>
          <w:szCs w:val="16"/>
        </w:rPr>
        <w:t xml:space="preserve">ntawm </w:t>
      </w:r>
      <w:r w:rsidRPr="00653BB2">
        <w:rPr>
          <w:rFonts w:ascii="Arial" w:eastAsia="Arial" w:hAnsi="Arial" w:cs="Arial"/>
          <w:sz w:val="16"/>
          <w:szCs w:val="16"/>
        </w:rPr>
        <w:t>Kev Kawm Tshwj Xeeb</w:t>
      </w:r>
      <w:r>
        <w:rPr>
          <w:rFonts w:ascii="Arial" w:eastAsia="Arial" w:hAnsi="Arial" w:cs="Arial"/>
          <w:sz w:val="16"/>
          <w:szCs w:val="16"/>
        </w:rPr>
        <w:t>/Hnub Tim                                 Tus Koom Txiv/Ntsiab Lus/Hnub Tim</w:t>
      </w:r>
    </w:p>
    <w:p w14:paraId="12AD8D8D" w14:textId="687A5EE4"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 xml:space="preserve">_____________________________________________                </w:t>
      </w:r>
      <w:r w:rsidR="007A2832">
        <w:rPr>
          <w:rFonts w:ascii="Arial" w:eastAsia="Arial" w:hAnsi="Arial" w:cs="Arial"/>
          <w:sz w:val="20"/>
          <w:szCs w:val="20"/>
        </w:rPr>
        <w:t>/</w:t>
      </w:r>
      <w:r>
        <w:rPr>
          <w:rFonts w:ascii="Arial" w:eastAsia="Arial" w:hAnsi="Arial" w:cs="Arial"/>
          <w:sz w:val="20"/>
          <w:szCs w:val="20"/>
        </w:rPr>
        <w:t>_________________________________________</w:t>
      </w:r>
    </w:p>
    <w:p w14:paraId="271C10D9"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7ABF1844"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1012D4D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D7B80B0" w14:textId="77777777" w:rsidR="00154C9F" w:rsidRDefault="00154C9F" w:rsidP="00154C9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604B834" w14:textId="77777777" w:rsidR="00154C9F" w:rsidRDefault="00154C9F" w:rsidP="00154C9F">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3E1B7BAE" w14:textId="77777777" w:rsidR="00154C9F" w:rsidRDefault="00154C9F" w:rsidP="00154C9F">
      <w:pPr>
        <w:tabs>
          <w:tab w:val="left" w:pos="2325"/>
        </w:tabs>
        <w:jc w:val="both"/>
        <w:rPr>
          <w:rFonts w:ascii="Arial" w:eastAsia="Arial" w:hAnsi="Arial" w:cs="Arial"/>
          <w:sz w:val="20"/>
          <w:szCs w:val="20"/>
        </w:rPr>
      </w:pPr>
      <w:r w:rsidRPr="00CF6B3A">
        <w:rPr>
          <w:rFonts w:ascii="Arial" w:eastAsia="Arial" w:hAnsi="Arial" w:cs="Arial"/>
          <w:sz w:val="20"/>
          <w:szCs w:val="20"/>
        </w:rPr>
        <w:t>Kuv qhov kev ntsuam xyuas ntawm tus ntxhais kawm no txawv ntawm daim ntawv qhia saum toj no raws li hauv qab no: Cov lus qhia (rhais nplooj ntawv ntxiv yog tsim nyog)</w:t>
      </w:r>
    </w:p>
    <w:p w14:paraId="3F64A56B" w14:textId="59551F07" w:rsidR="00154C9F" w:rsidRPr="00F8052C" w:rsidRDefault="00154C9F" w:rsidP="00154C9F">
      <w:pPr>
        <w:tabs>
          <w:tab w:val="left" w:pos="2325"/>
        </w:tabs>
        <w:jc w:val="both"/>
        <w:rPr>
          <w:rFonts w:ascii="Arial" w:eastAsia="Arial" w:hAnsi="Arial" w:cs="Arial"/>
          <w:b/>
          <w:bCs/>
          <w:sz w:val="20"/>
          <w:szCs w:val="20"/>
        </w:rPr>
      </w:pPr>
      <w:r w:rsidRPr="00F8052C">
        <w:rPr>
          <w:rFonts w:ascii="Arial" w:eastAsia="Arial" w:hAnsi="Arial" w:cs="Arial"/>
          <w:b/>
          <w:bCs/>
          <w:sz w:val="20"/>
          <w:szCs w:val="20"/>
        </w:rPr>
        <w:t xml:space="preserve">Kos Npe thiab </w:t>
      </w:r>
      <w:ins w:id="272" w:author="Fong RERHANG" w:date="2021-06-07T19:52:00Z">
        <w:r w:rsidR="000E74A3">
          <w:rPr>
            <w:rFonts w:ascii="Arial" w:eastAsia="Arial" w:hAnsi="Arial" w:cs="Arial"/>
            <w:b/>
            <w:bCs/>
            <w:sz w:val="20"/>
            <w:szCs w:val="20"/>
          </w:rPr>
          <w:t xml:space="preserve">Lub Npe </w:t>
        </w:r>
      </w:ins>
      <w:del w:id="273" w:author="Fong RERHANG" w:date="2021-06-07T19:52:00Z">
        <w:r w:rsidRPr="00F8052C" w:rsidDel="000E74A3">
          <w:rPr>
            <w:rFonts w:ascii="Arial" w:eastAsia="Arial" w:hAnsi="Arial" w:cs="Arial"/>
            <w:b/>
            <w:bCs/>
            <w:sz w:val="20"/>
            <w:szCs w:val="20"/>
          </w:rPr>
          <w:delText>Ntsiab Lus</w:delText>
        </w:r>
      </w:del>
      <w:r w:rsidRPr="00F8052C">
        <w:rPr>
          <w:rFonts w:ascii="Arial" w:eastAsia="Arial" w:hAnsi="Arial" w:cs="Arial"/>
          <w:b/>
          <w:bCs/>
          <w:sz w:val="20"/>
          <w:szCs w:val="20"/>
        </w:rPr>
        <w:t>/Hnub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                         Hnub Tim:</w:t>
      </w:r>
      <w:r>
        <w:rPr>
          <w:rFonts w:ascii="Arial" w:eastAsia="Arial" w:hAnsi="Arial" w:cs="Arial"/>
          <w:b/>
          <w:bCs/>
          <w:sz w:val="20"/>
          <w:szCs w:val="20"/>
        </w:rPr>
        <w:t xml:space="preserve"> </w:t>
      </w:r>
      <w:r w:rsidRPr="00F8052C">
        <w:rPr>
          <w:rFonts w:ascii="Arial" w:eastAsia="Arial" w:hAnsi="Arial" w:cs="Arial"/>
          <w:b/>
          <w:bCs/>
          <w:sz w:val="20"/>
          <w:szCs w:val="20"/>
        </w:rPr>
        <w:t>_____________________</w:t>
      </w:r>
    </w:p>
    <w:p w14:paraId="132AC03B" w14:textId="77777777" w:rsidR="00154C9F" w:rsidRDefault="00154C9F" w:rsidP="00154C9F">
      <w:pPr>
        <w:tabs>
          <w:tab w:val="left" w:pos="2325"/>
        </w:tabs>
        <w:jc w:val="both"/>
        <w:rPr>
          <w:rFonts w:ascii="Arial" w:eastAsia="Arial" w:hAnsi="Arial" w:cs="Arial"/>
          <w:sz w:val="16"/>
          <w:szCs w:val="16"/>
        </w:rPr>
      </w:pPr>
    </w:p>
    <w:p w14:paraId="351D3107" w14:textId="27090D15" w:rsidR="00154C9F" w:rsidRDefault="00154C9F" w:rsidP="00176A02">
      <w:pPr>
        <w:jc w:val="center"/>
        <w:rPr>
          <w:rFonts w:ascii="Arial" w:eastAsia="Arial" w:hAnsi="Arial"/>
          <w:b/>
          <w:sz w:val="22"/>
          <w:szCs w:val="22"/>
        </w:rPr>
      </w:pPr>
    </w:p>
    <w:p w14:paraId="2147976D" w14:textId="5288FE4C" w:rsidR="00D639B2" w:rsidRDefault="00D639B2" w:rsidP="00176A02">
      <w:pPr>
        <w:jc w:val="center"/>
        <w:rPr>
          <w:rFonts w:ascii="Arial" w:eastAsia="Arial" w:hAnsi="Arial"/>
          <w:b/>
          <w:sz w:val="22"/>
          <w:szCs w:val="22"/>
        </w:rPr>
      </w:pPr>
    </w:p>
    <w:p w14:paraId="6C90914F" w14:textId="01236C87" w:rsidR="00D639B2" w:rsidRDefault="00D639B2" w:rsidP="00176A02">
      <w:pPr>
        <w:jc w:val="center"/>
        <w:rPr>
          <w:rFonts w:ascii="Arial" w:eastAsia="Arial" w:hAnsi="Arial"/>
          <w:b/>
          <w:sz w:val="22"/>
          <w:szCs w:val="22"/>
        </w:rPr>
      </w:pPr>
    </w:p>
    <w:p w14:paraId="47072F04" w14:textId="79A37A3A" w:rsidR="00D639B2" w:rsidRDefault="00D639B2" w:rsidP="00176A02">
      <w:pPr>
        <w:jc w:val="center"/>
        <w:rPr>
          <w:rFonts w:ascii="Arial" w:eastAsia="Arial" w:hAnsi="Arial"/>
          <w:b/>
          <w:sz w:val="22"/>
          <w:szCs w:val="22"/>
        </w:rPr>
      </w:pPr>
    </w:p>
    <w:p w14:paraId="0F94FD35" w14:textId="61C290BA" w:rsidR="00D639B2" w:rsidRDefault="00D639B2" w:rsidP="00176A02">
      <w:pPr>
        <w:jc w:val="center"/>
        <w:rPr>
          <w:rFonts w:ascii="Arial" w:eastAsia="Arial" w:hAnsi="Arial"/>
          <w:b/>
          <w:sz w:val="22"/>
          <w:szCs w:val="22"/>
        </w:rPr>
      </w:pPr>
    </w:p>
    <w:p w14:paraId="00370B70" w14:textId="5ABE6F53" w:rsidR="00D639B2" w:rsidRDefault="00D639B2" w:rsidP="00176A02">
      <w:pPr>
        <w:jc w:val="center"/>
        <w:rPr>
          <w:rFonts w:ascii="Arial" w:eastAsia="Arial" w:hAnsi="Arial"/>
          <w:b/>
          <w:sz w:val="22"/>
          <w:szCs w:val="22"/>
        </w:rPr>
      </w:pPr>
    </w:p>
    <w:p w14:paraId="56C1A05D" w14:textId="5D31F683" w:rsidR="00D639B2" w:rsidRDefault="00D639B2" w:rsidP="00176A02">
      <w:pPr>
        <w:jc w:val="center"/>
        <w:rPr>
          <w:rFonts w:ascii="Arial" w:eastAsia="Arial" w:hAnsi="Arial"/>
          <w:b/>
          <w:sz w:val="22"/>
          <w:szCs w:val="22"/>
        </w:rPr>
      </w:pPr>
    </w:p>
    <w:p w14:paraId="60CADA8D" w14:textId="612F40B1" w:rsidR="00D639B2" w:rsidRDefault="00D639B2" w:rsidP="00176A02">
      <w:pPr>
        <w:jc w:val="center"/>
        <w:rPr>
          <w:rFonts w:ascii="Arial" w:eastAsia="Arial" w:hAnsi="Arial"/>
          <w:b/>
          <w:sz w:val="22"/>
          <w:szCs w:val="22"/>
        </w:rPr>
      </w:pPr>
    </w:p>
    <w:p w14:paraId="7544EB8B" w14:textId="43292498" w:rsidR="001E3D70" w:rsidRDefault="001E3D70" w:rsidP="005E50CC">
      <w:pPr>
        <w:rPr>
          <w:rFonts w:ascii="Arial" w:eastAsia="Arial" w:hAnsi="Arial"/>
          <w:b/>
          <w:sz w:val="22"/>
          <w:szCs w:val="22"/>
        </w:rPr>
      </w:pPr>
    </w:p>
    <w:p w14:paraId="1369E3D3" w14:textId="16131623" w:rsidR="00176A02" w:rsidRPr="00DE0FDE" w:rsidRDefault="00176A02" w:rsidP="00176A02">
      <w:pPr>
        <w:jc w:val="center"/>
        <w:rPr>
          <w:rFonts w:ascii="Arial" w:eastAsia="Arial" w:hAnsi="Arial"/>
          <w:b/>
          <w:sz w:val="22"/>
          <w:szCs w:val="22"/>
        </w:rPr>
      </w:pPr>
      <w:r w:rsidRPr="00DE0FDE">
        <w:rPr>
          <w:rFonts w:ascii="Arial" w:eastAsia="Arial" w:hAnsi="Arial"/>
          <w:b/>
          <w:sz w:val="22"/>
          <w:szCs w:val="22"/>
        </w:rPr>
        <w:t>SACRAMENTO CITY UNIFIED</w:t>
      </w:r>
    </w:p>
    <w:p w14:paraId="6055CFF2" w14:textId="77777777" w:rsidR="00176A02" w:rsidRDefault="00176A02" w:rsidP="00176A02">
      <w:pPr>
        <w:jc w:val="center"/>
        <w:rPr>
          <w:rFonts w:ascii="Arial" w:hAnsi="Arial"/>
          <w:b/>
          <w:bCs/>
          <w:sz w:val="22"/>
          <w:szCs w:val="22"/>
        </w:rPr>
      </w:pPr>
      <w:r w:rsidRPr="00DE0FDE">
        <w:rPr>
          <w:rFonts w:ascii="Arial" w:hAnsi="Arial"/>
          <w:b/>
          <w:bCs/>
          <w:sz w:val="22"/>
          <w:szCs w:val="22"/>
        </w:rPr>
        <w:t>YAM TSHWJ XEEB</w:t>
      </w:r>
    </w:p>
    <w:p w14:paraId="57175CE4" w14:textId="77777777" w:rsidR="00176A02" w:rsidRDefault="00176A02" w:rsidP="00176A02">
      <w:pPr>
        <w:jc w:val="center"/>
        <w:rPr>
          <w:rFonts w:ascii="Arial" w:hAnsi="Arial"/>
          <w:b/>
          <w:bCs/>
          <w:sz w:val="22"/>
          <w:szCs w:val="22"/>
        </w:rPr>
      </w:pPr>
    </w:p>
    <w:p w14:paraId="2D623819" w14:textId="64D37794" w:rsidR="005E1B18" w:rsidRDefault="005E1B18" w:rsidP="005E1B18">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CA3898">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sidR="00CA3898">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w:t>
      </w:r>
      <w:r w:rsidR="00CA3898">
        <w:rPr>
          <w:rFonts w:ascii="Arial" w:hAnsi="Arial" w:cs="Arial"/>
          <w:i/>
          <w:iCs/>
          <w:sz w:val="20"/>
          <w:szCs w:val="20"/>
          <w:u w:val="single"/>
        </w:rPr>
        <w:t>6</w:t>
      </w:r>
      <w:r>
        <w:rPr>
          <w:rFonts w:ascii="Arial" w:hAnsi="Arial" w:cs="Arial"/>
          <w:i/>
          <w:iCs/>
          <w:sz w:val="20"/>
          <w:szCs w:val="20"/>
          <w:u w:val="single"/>
        </w:rPr>
        <w:t>/2021</w:t>
      </w:r>
    </w:p>
    <w:p w14:paraId="50C8073D" w14:textId="77777777" w:rsidR="005E1B18" w:rsidRDefault="005E1B18" w:rsidP="00176A02">
      <w:pPr>
        <w:rPr>
          <w:rFonts w:ascii="Arial" w:hAnsi="Arial"/>
          <w:b/>
          <w:bCs/>
          <w:sz w:val="20"/>
          <w:szCs w:val="20"/>
        </w:rPr>
      </w:pPr>
    </w:p>
    <w:p w14:paraId="3B4F73B2" w14:textId="7A00A42D" w:rsidR="00176A02" w:rsidRDefault="00176A02" w:rsidP="00176A02">
      <w:pPr>
        <w:rPr>
          <w:b/>
          <w:bCs/>
          <w:sz w:val="20"/>
          <w:szCs w:val="20"/>
        </w:rPr>
      </w:pPr>
      <w:r w:rsidRPr="00614EA4">
        <w:rPr>
          <w:rFonts w:ascii="Arial" w:hAnsi="Arial"/>
          <w:b/>
          <w:bCs/>
          <w:sz w:val="20"/>
          <w:szCs w:val="20"/>
        </w:rPr>
        <w:t>Puas yog tus tub ntxhais kawm xav tau cov cuab yeej pab</w:t>
      </w:r>
      <w:r w:rsidR="00071E79">
        <w:rPr>
          <w:rFonts w:ascii="Arial" w:hAnsi="Arial"/>
          <w:b/>
          <w:bCs/>
          <w:sz w:val="20"/>
          <w:szCs w:val="20"/>
        </w:rPr>
        <w:t xml:space="preserve"> </w:t>
      </w:r>
      <w:r w:rsidRPr="00614EA4">
        <w:rPr>
          <w:rFonts w:ascii="Arial" w:hAnsi="Arial"/>
          <w:b/>
          <w:bCs/>
          <w:sz w:val="20"/>
          <w:szCs w:val="20"/>
        </w:rPr>
        <w:t xml:space="preserve">cuam </w:t>
      </w:r>
      <w:del w:id="274" w:author="Fong RERHANG" w:date="2021-06-07T19:53:00Z">
        <w:r w:rsidR="00071E79" w:rsidDel="004D68A3">
          <w:rPr>
            <w:rFonts w:ascii="Arial" w:hAnsi="Arial"/>
            <w:b/>
            <w:bCs/>
            <w:sz w:val="20"/>
            <w:szCs w:val="20"/>
          </w:rPr>
          <w:delText>hom tshiab</w:delText>
        </w:r>
      </w:del>
      <w:r w:rsidR="00071E79">
        <w:rPr>
          <w:rFonts w:ascii="Arial" w:hAnsi="Arial"/>
          <w:b/>
          <w:bCs/>
          <w:sz w:val="20"/>
          <w:szCs w:val="20"/>
        </w:rPr>
        <w:t xml:space="preserve"> </w:t>
      </w:r>
      <w:r w:rsidRPr="00614EA4">
        <w:rPr>
          <w:rFonts w:ascii="Arial" w:hAnsi="Arial"/>
          <w:b/>
          <w:bCs/>
          <w:sz w:val="20"/>
          <w:szCs w:val="20"/>
        </w:rPr>
        <w:t>thiab/los</w:t>
      </w:r>
      <w:r w:rsidR="00071E79">
        <w:rPr>
          <w:rFonts w:ascii="Arial" w:hAnsi="Arial"/>
          <w:b/>
          <w:bCs/>
          <w:sz w:val="20"/>
          <w:szCs w:val="20"/>
        </w:rPr>
        <w:t xml:space="preserve"> </w:t>
      </w:r>
      <w:r w:rsidRPr="00614EA4">
        <w:rPr>
          <w:rFonts w:ascii="Arial" w:hAnsi="Arial"/>
          <w:b/>
          <w:bCs/>
          <w:sz w:val="20"/>
          <w:szCs w:val="20"/>
        </w:rPr>
        <w:t>sis cov kev pab</w:t>
      </w:r>
      <w:r w:rsidR="00071E79">
        <w:rPr>
          <w:rFonts w:ascii="Arial" w:hAnsi="Arial"/>
          <w:b/>
          <w:bCs/>
          <w:sz w:val="20"/>
          <w:szCs w:val="20"/>
        </w:rPr>
        <w:t xml:space="preserve"> </w:t>
      </w:r>
      <w:r w:rsidRPr="00614EA4">
        <w:rPr>
          <w:rFonts w:ascii="Arial" w:hAnsi="Arial"/>
          <w:b/>
          <w:bCs/>
          <w:sz w:val="20"/>
          <w:szCs w:val="20"/>
        </w:rPr>
        <w:t>cuam?</w:t>
      </w:r>
    </w:p>
    <w:p w14:paraId="72165837" w14:textId="77777777" w:rsidR="00176A02" w:rsidRPr="00614EA4" w:rsidRDefault="00176A02" w:rsidP="00176A02">
      <w:pPr>
        <w:rPr>
          <w:rFonts w:ascii="Arial" w:hAnsi="Arial"/>
          <w:b/>
          <w:bCs/>
          <w:sz w:val="20"/>
          <w:szCs w:val="20"/>
        </w:rPr>
      </w:pPr>
      <w:r w:rsidRPr="00614EA4">
        <w:rPr>
          <w:b/>
          <w:bCs/>
          <w:sz w:val="20"/>
          <w:szCs w:val="20"/>
        </w:rPr>
        <w:sym w:font="Wingdings 2" w:char="F0A3"/>
      </w:r>
      <w:r>
        <w:rPr>
          <w:b/>
          <w:bCs/>
          <w:sz w:val="20"/>
          <w:szCs w:val="20"/>
        </w:rPr>
        <w:t xml:space="preserve"> </w:t>
      </w:r>
      <w:r w:rsidRPr="00614EA4">
        <w:rPr>
          <w:rFonts w:ascii="Arial" w:hAnsi="Arial"/>
          <w:b/>
          <w:bCs/>
          <w:sz w:val="20"/>
          <w:szCs w:val="20"/>
        </w:rPr>
        <w:t xml:space="preserve">Yog </w:t>
      </w:r>
      <w:r w:rsidRPr="00614EA4">
        <w:rPr>
          <w:rFonts w:ascii="Arial" w:hAnsi="Arial"/>
          <w:b/>
          <w:bCs/>
          <w:sz w:val="20"/>
          <w:szCs w:val="20"/>
        </w:rPr>
        <w:sym w:font="Wingdings 2" w:char="F052"/>
      </w:r>
      <w:r>
        <w:rPr>
          <w:rFonts w:ascii="Arial" w:hAnsi="Arial"/>
          <w:b/>
          <w:bCs/>
          <w:sz w:val="20"/>
          <w:szCs w:val="20"/>
        </w:rPr>
        <w:t xml:space="preserve"> </w:t>
      </w:r>
      <w:r w:rsidRPr="00614EA4">
        <w:rPr>
          <w:rFonts w:ascii="Arial" w:hAnsi="Arial"/>
          <w:b/>
          <w:bCs/>
          <w:sz w:val="20"/>
          <w:szCs w:val="20"/>
        </w:rPr>
        <w:t>Tsis Yog</w:t>
      </w:r>
    </w:p>
    <w:p w14:paraId="5E432D0A" w14:textId="08F55671" w:rsidR="00176A02" w:rsidRPr="00614EA4" w:rsidRDefault="00176A02" w:rsidP="00176A02">
      <w:pPr>
        <w:rPr>
          <w:rFonts w:ascii="Arial" w:hAnsi="Arial"/>
          <w:sz w:val="20"/>
          <w:szCs w:val="20"/>
        </w:rPr>
      </w:pPr>
      <w:r w:rsidRPr="00614EA4">
        <w:rPr>
          <w:rFonts w:ascii="Arial" w:hAnsi="Arial"/>
          <w:b/>
          <w:bCs/>
          <w:sz w:val="20"/>
          <w:szCs w:val="20"/>
        </w:rPr>
        <w:t xml:space="preserve">Lub </w:t>
      </w:r>
      <w:ins w:id="275" w:author="Fong RERHANG" w:date="2021-06-07T19:54:00Z">
        <w:r w:rsidR="004D68A3">
          <w:rPr>
            <w:rFonts w:ascii="Arial" w:hAnsi="Arial"/>
            <w:b/>
            <w:bCs/>
            <w:sz w:val="20"/>
            <w:szCs w:val="20"/>
          </w:rPr>
          <w:t>ntsiab</w:t>
        </w:r>
      </w:ins>
      <w:del w:id="276" w:author="Fong RERHANG" w:date="2021-06-07T19:54:00Z">
        <w:r w:rsidRPr="00614EA4" w:rsidDel="004D68A3">
          <w:rPr>
            <w:rFonts w:ascii="Arial" w:hAnsi="Arial"/>
            <w:b/>
            <w:bCs/>
            <w:sz w:val="20"/>
            <w:szCs w:val="20"/>
          </w:rPr>
          <w:delText>laj thawj</w:delText>
        </w:r>
      </w:del>
      <w:r w:rsidRPr="00614EA4">
        <w:rPr>
          <w:rFonts w:ascii="Arial" w:hAnsi="Arial"/>
          <w:b/>
          <w:bCs/>
          <w:sz w:val="20"/>
          <w:szCs w:val="20"/>
        </w:rPr>
        <w:t>:</w:t>
      </w:r>
      <w:r w:rsidRPr="00614EA4">
        <w:rPr>
          <w:rFonts w:ascii="Arial" w:hAnsi="Arial"/>
          <w:sz w:val="20"/>
          <w:szCs w:val="20"/>
        </w:rPr>
        <w:t xml:space="preserve"> </w:t>
      </w:r>
    </w:p>
    <w:p w14:paraId="5223CA99" w14:textId="7DEFABA3" w:rsidR="00176A02" w:rsidRPr="00C27F43" w:rsidRDefault="00176A02" w:rsidP="00176A02">
      <w:pPr>
        <w:rPr>
          <w:rFonts w:ascii="Arial" w:hAnsi="Arial"/>
          <w:sz w:val="20"/>
          <w:szCs w:val="20"/>
        </w:rPr>
      </w:pPr>
      <w:r w:rsidRPr="00614EA4">
        <w:rPr>
          <w:rFonts w:ascii="Arial" w:hAnsi="Arial"/>
          <w:b/>
          <w:bCs/>
          <w:sz w:val="20"/>
          <w:szCs w:val="20"/>
        </w:rPr>
        <w:t>Puas yog tus tub ntxhais kawm xav tau cov kev pab</w:t>
      </w:r>
      <w:r w:rsidR="00071E79">
        <w:rPr>
          <w:rFonts w:ascii="Arial" w:hAnsi="Arial"/>
          <w:b/>
          <w:bCs/>
          <w:sz w:val="20"/>
          <w:szCs w:val="20"/>
        </w:rPr>
        <w:t xml:space="preserve"> </w:t>
      </w:r>
      <w:r w:rsidRPr="00614EA4">
        <w:rPr>
          <w:rFonts w:ascii="Arial" w:hAnsi="Arial"/>
          <w:b/>
          <w:bCs/>
          <w:sz w:val="20"/>
          <w:szCs w:val="20"/>
        </w:rPr>
        <w:t xml:space="preserve">cuam </w:t>
      </w:r>
      <w:r w:rsidR="00071E79">
        <w:rPr>
          <w:rFonts w:ascii="Arial" w:hAnsi="Arial"/>
          <w:b/>
          <w:bCs/>
          <w:sz w:val="20"/>
          <w:szCs w:val="20"/>
        </w:rPr>
        <w:t xml:space="preserve">uas tshwm sim </w:t>
      </w:r>
      <w:r w:rsidRPr="00614EA4">
        <w:rPr>
          <w:rFonts w:ascii="Arial" w:hAnsi="Arial"/>
          <w:b/>
          <w:bCs/>
          <w:sz w:val="20"/>
          <w:szCs w:val="20"/>
        </w:rPr>
        <w:t>tsawg, cov cuab yeej siv thiab / los</w:t>
      </w:r>
      <w:r w:rsidR="00071E79">
        <w:rPr>
          <w:rFonts w:ascii="Arial" w:hAnsi="Arial"/>
          <w:b/>
          <w:bCs/>
          <w:sz w:val="20"/>
          <w:szCs w:val="20"/>
        </w:rPr>
        <w:t xml:space="preserve"> </w:t>
      </w:r>
      <w:r w:rsidRPr="00614EA4">
        <w:rPr>
          <w:rFonts w:ascii="Arial" w:hAnsi="Arial"/>
          <w:b/>
          <w:bCs/>
          <w:sz w:val="20"/>
          <w:szCs w:val="20"/>
        </w:rPr>
        <w:t>sis cov khoom siv kom tau raws li cov hom phiaj kev kawm?</w:t>
      </w:r>
      <w:r w:rsidRPr="00614EA4">
        <w:rPr>
          <w:b/>
          <w:bCs/>
          <w:sz w:val="20"/>
          <w:szCs w:val="20"/>
        </w:rPr>
        <w:t xml:space="preserve"> </w:t>
      </w:r>
      <w:r w:rsidR="00746613">
        <w:rPr>
          <w:rFonts w:ascii="Arial" w:hAnsi="Arial"/>
          <w:b/>
          <w:bCs/>
          <w:sz w:val="20"/>
          <w:szCs w:val="20"/>
        </w:rPr>
        <w:sym w:font="Wingdings 2" w:char="F0A3"/>
      </w:r>
      <w:r w:rsidR="00746613">
        <w:rPr>
          <w:rFonts w:ascii="Arial" w:hAnsi="Arial"/>
          <w:b/>
          <w:bCs/>
          <w:sz w:val="20"/>
          <w:szCs w:val="20"/>
        </w:rPr>
        <w:t xml:space="preserve"> </w:t>
      </w:r>
      <w:r>
        <w:rPr>
          <w:sz w:val="20"/>
          <w:szCs w:val="20"/>
        </w:rPr>
        <w:t xml:space="preserve"> </w:t>
      </w:r>
      <w:r w:rsidRPr="00480B5B">
        <w:rPr>
          <w:rFonts w:ascii="Arial" w:hAnsi="Arial"/>
          <w:sz w:val="20"/>
          <w:szCs w:val="20"/>
        </w:rPr>
        <w:t>Yog</w:t>
      </w:r>
      <w:r w:rsidRPr="004A0696">
        <w:rPr>
          <w:rFonts w:ascii="Arial" w:hAnsi="Arial"/>
          <w:b/>
          <w:bCs/>
          <w:sz w:val="20"/>
          <w:szCs w:val="20"/>
        </w:rPr>
        <w:t xml:space="preserve"> </w:t>
      </w:r>
      <w:r w:rsidR="00746613">
        <w:rPr>
          <w:sz w:val="20"/>
          <w:szCs w:val="20"/>
        </w:rPr>
        <w:sym w:font="Wingdings 2" w:char="F052"/>
      </w:r>
      <w:r w:rsidRPr="00480B5B">
        <w:rPr>
          <w:rFonts w:ascii="Arial" w:hAnsi="Arial"/>
          <w:sz w:val="20"/>
          <w:szCs w:val="20"/>
        </w:rPr>
        <w:t>Tsis Yog</w:t>
      </w:r>
      <w:r w:rsidRPr="004A0696">
        <w:rPr>
          <w:rFonts w:ascii="Arial" w:hAnsi="Arial"/>
          <w:b/>
          <w:bCs/>
          <w:sz w:val="20"/>
          <w:szCs w:val="20"/>
        </w:rPr>
        <w:t xml:space="preserve"> (Yog tias </w:t>
      </w:r>
      <w:r w:rsidR="00071E79">
        <w:rPr>
          <w:rFonts w:ascii="Arial" w:hAnsi="Arial"/>
          <w:b/>
          <w:bCs/>
          <w:sz w:val="20"/>
          <w:szCs w:val="20"/>
        </w:rPr>
        <w:t>yog</w:t>
      </w:r>
      <w:r w:rsidRPr="004A0696">
        <w:rPr>
          <w:rFonts w:ascii="Arial" w:hAnsi="Arial"/>
          <w:b/>
          <w:bCs/>
          <w:sz w:val="20"/>
          <w:szCs w:val="20"/>
        </w:rPr>
        <w:t>, sau kom meej)</w:t>
      </w:r>
      <w:r w:rsidRPr="00614EA4">
        <w:rPr>
          <w:rFonts w:ascii="Arial" w:hAnsi="Arial"/>
          <w:sz w:val="20"/>
          <w:szCs w:val="20"/>
        </w:rPr>
        <w:t xml:space="preserve"> </w:t>
      </w:r>
    </w:p>
    <w:p w14:paraId="422033FC" w14:textId="395CCC94" w:rsidR="00176A02" w:rsidRPr="00614EA4" w:rsidRDefault="00944ACC" w:rsidP="00176A02">
      <w:pPr>
        <w:rPr>
          <w:rFonts w:ascii="Arial" w:hAnsi="Arial"/>
          <w:sz w:val="20"/>
          <w:szCs w:val="20"/>
        </w:rPr>
      </w:pPr>
      <w:r>
        <w:rPr>
          <w:rFonts w:ascii="Arial" w:hAnsi="Arial"/>
          <w:b/>
          <w:bCs/>
          <w:sz w:val="20"/>
          <w:szCs w:val="20"/>
        </w:rPr>
        <w:t>Cov k</w:t>
      </w:r>
      <w:r w:rsidR="00176A02" w:rsidRPr="00614EA4">
        <w:rPr>
          <w:rFonts w:ascii="Arial" w:hAnsi="Arial"/>
          <w:b/>
          <w:bCs/>
          <w:sz w:val="20"/>
          <w:szCs w:val="20"/>
        </w:rPr>
        <w:t>ev txiav txim siab yog tias tus tub ntxhais kawm qhov muag dig los</w:t>
      </w:r>
      <w:r>
        <w:rPr>
          <w:rFonts w:ascii="Arial" w:hAnsi="Arial"/>
          <w:b/>
          <w:bCs/>
          <w:sz w:val="20"/>
          <w:szCs w:val="20"/>
        </w:rPr>
        <w:t xml:space="preserve"> </w:t>
      </w:r>
      <w:r w:rsidR="00176A02" w:rsidRPr="00614EA4">
        <w:rPr>
          <w:rFonts w:ascii="Arial" w:hAnsi="Arial"/>
          <w:b/>
          <w:bCs/>
          <w:sz w:val="20"/>
          <w:szCs w:val="20"/>
        </w:rPr>
        <w:t>sis tsis pom kev</w:t>
      </w:r>
      <w:r>
        <w:rPr>
          <w:rFonts w:ascii="Arial" w:hAnsi="Arial"/>
          <w:b/>
          <w:bCs/>
          <w:sz w:val="20"/>
          <w:szCs w:val="20"/>
        </w:rPr>
        <w:t xml:space="preserve"> zoo</w:t>
      </w:r>
      <w:r w:rsidR="00176A02" w:rsidRPr="00614EA4">
        <w:rPr>
          <w:rFonts w:ascii="Arial" w:hAnsi="Arial"/>
          <w:sz w:val="20"/>
          <w:szCs w:val="20"/>
        </w:rPr>
        <w:t xml:space="preserve">: </w:t>
      </w:r>
      <w:r w:rsidR="009F7E17">
        <w:rPr>
          <w:rFonts w:ascii="Arial" w:hAnsi="Arial"/>
          <w:sz w:val="20"/>
          <w:szCs w:val="20"/>
        </w:rPr>
        <w:t>Mai Yer</w:t>
      </w:r>
      <w:r w:rsidR="00300211" w:rsidRPr="00300211">
        <w:rPr>
          <w:rFonts w:ascii="Arial" w:hAnsi="Arial"/>
          <w:sz w:val="20"/>
          <w:szCs w:val="20"/>
        </w:rPr>
        <w:t xml:space="preserve"> tsis</w:t>
      </w:r>
      <w:ins w:id="277" w:author="Fong RERHANG" w:date="2021-06-07T20:17:00Z">
        <w:r w:rsidR="00844CBD">
          <w:rPr>
            <w:rFonts w:ascii="Arial" w:hAnsi="Arial"/>
            <w:sz w:val="20"/>
            <w:szCs w:val="20"/>
          </w:rPr>
          <w:t xml:space="preserve"> tau</w:t>
        </w:r>
      </w:ins>
      <w:r w:rsidR="00300211" w:rsidRPr="00300211">
        <w:rPr>
          <w:rFonts w:ascii="Arial" w:hAnsi="Arial"/>
          <w:sz w:val="20"/>
          <w:szCs w:val="20"/>
        </w:rPr>
        <w:t xml:space="preserve"> </w:t>
      </w:r>
      <w:del w:id="278" w:author="Fong RERHANG" w:date="2021-06-07T20:17:00Z">
        <w:r w:rsidR="00300211" w:rsidRPr="00300211" w:rsidDel="00844CBD">
          <w:rPr>
            <w:rFonts w:ascii="Arial" w:hAnsi="Arial"/>
            <w:sz w:val="20"/>
            <w:szCs w:val="20"/>
          </w:rPr>
          <w:delText>yog</w:delText>
        </w:r>
      </w:del>
      <w:r w:rsidR="00300211" w:rsidRPr="00300211">
        <w:rPr>
          <w:rFonts w:ascii="Arial" w:hAnsi="Arial"/>
          <w:sz w:val="20"/>
          <w:szCs w:val="20"/>
        </w:rPr>
        <w:t xml:space="preserve"> dig muag los sis </w:t>
      </w:r>
      <w:r>
        <w:rPr>
          <w:rFonts w:ascii="Arial" w:hAnsi="Arial"/>
          <w:sz w:val="20"/>
          <w:szCs w:val="20"/>
        </w:rPr>
        <w:t>tsis pom kev zoo</w:t>
      </w:r>
    </w:p>
    <w:p w14:paraId="687733AB" w14:textId="18351BA0" w:rsidR="00176A02" w:rsidRDefault="00944ACC" w:rsidP="00176A02">
      <w:pPr>
        <w:rPr>
          <w:rFonts w:ascii="Arial" w:hAnsi="Arial"/>
          <w:sz w:val="20"/>
          <w:szCs w:val="20"/>
        </w:rPr>
      </w:pPr>
      <w:r>
        <w:rPr>
          <w:rFonts w:ascii="Arial" w:hAnsi="Arial"/>
          <w:b/>
          <w:bCs/>
          <w:sz w:val="20"/>
          <w:szCs w:val="20"/>
        </w:rPr>
        <w:t>Cov k</w:t>
      </w:r>
      <w:r w:rsidR="00176A02" w:rsidRPr="00614EA4">
        <w:rPr>
          <w:rFonts w:ascii="Arial" w:hAnsi="Arial"/>
          <w:b/>
          <w:bCs/>
          <w:sz w:val="20"/>
          <w:szCs w:val="20"/>
        </w:rPr>
        <w:t>ev Txiav Txim Siab Yog tias tus tub ntxhais lag ntseg los</w:t>
      </w:r>
      <w:r>
        <w:rPr>
          <w:rFonts w:ascii="Arial" w:hAnsi="Arial"/>
          <w:b/>
          <w:bCs/>
          <w:sz w:val="20"/>
          <w:szCs w:val="20"/>
        </w:rPr>
        <w:t xml:space="preserve"> </w:t>
      </w:r>
      <w:r w:rsidR="00176A02" w:rsidRPr="00614EA4">
        <w:rPr>
          <w:rFonts w:ascii="Arial" w:hAnsi="Arial"/>
          <w:b/>
          <w:bCs/>
          <w:sz w:val="20"/>
          <w:szCs w:val="20"/>
        </w:rPr>
        <w:t>sis tsis hnov lus zoo</w:t>
      </w:r>
      <w:r w:rsidR="00176A02" w:rsidRPr="00614EA4">
        <w:rPr>
          <w:rFonts w:ascii="Arial" w:hAnsi="Arial"/>
          <w:sz w:val="20"/>
          <w:szCs w:val="20"/>
        </w:rPr>
        <w:t xml:space="preserve">: </w:t>
      </w:r>
      <w:r w:rsidR="009F7E17">
        <w:rPr>
          <w:rFonts w:ascii="Arial" w:hAnsi="Arial"/>
          <w:sz w:val="20"/>
          <w:szCs w:val="20"/>
        </w:rPr>
        <w:t>Mai Yer</w:t>
      </w:r>
      <w:r w:rsidR="00A813EC" w:rsidRPr="00A813EC">
        <w:rPr>
          <w:rFonts w:ascii="Arial" w:hAnsi="Arial"/>
          <w:sz w:val="20"/>
          <w:szCs w:val="20"/>
        </w:rPr>
        <w:t xml:space="preserve"> tsis </w:t>
      </w:r>
      <w:ins w:id="279" w:author="Fong RERHANG" w:date="2021-06-07T20:18:00Z">
        <w:r w:rsidR="00844CBD">
          <w:rPr>
            <w:rFonts w:ascii="Arial" w:hAnsi="Arial"/>
            <w:sz w:val="20"/>
            <w:szCs w:val="20"/>
          </w:rPr>
          <w:t>tau</w:t>
        </w:r>
      </w:ins>
      <w:del w:id="280" w:author="Fong RERHANG" w:date="2021-06-07T20:18:00Z">
        <w:r w:rsidR="00A813EC" w:rsidRPr="00A813EC" w:rsidDel="00844CBD">
          <w:rPr>
            <w:rFonts w:ascii="Arial" w:hAnsi="Arial"/>
            <w:sz w:val="20"/>
            <w:szCs w:val="20"/>
          </w:rPr>
          <w:delText>yog</w:delText>
        </w:r>
      </w:del>
      <w:r w:rsidR="00A813EC" w:rsidRPr="00A813EC">
        <w:rPr>
          <w:rFonts w:ascii="Arial" w:hAnsi="Arial"/>
          <w:sz w:val="20"/>
          <w:szCs w:val="20"/>
        </w:rPr>
        <w:t xml:space="preserve"> lag ntseg los</w:t>
      </w:r>
      <w:r w:rsidR="00987B37">
        <w:rPr>
          <w:rFonts w:ascii="Arial" w:hAnsi="Arial"/>
          <w:sz w:val="20"/>
          <w:szCs w:val="20"/>
        </w:rPr>
        <w:t xml:space="preserve"> </w:t>
      </w:r>
      <w:r w:rsidR="00A813EC" w:rsidRPr="00A813EC">
        <w:rPr>
          <w:rFonts w:ascii="Arial" w:hAnsi="Arial"/>
          <w:sz w:val="20"/>
          <w:szCs w:val="20"/>
        </w:rPr>
        <w:t>sis tsis hnov lus zoo</w:t>
      </w:r>
    </w:p>
    <w:p w14:paraId="40062141" w14:textId="77777777" w:rsidR="00176A02" w:rsidRPr="00614EA4" w:rsidRDefault="00176A02" w:rsidP="00176A02">
      <w:pPr>
        <w:rPr>
          <w:rFonts w:ascii="Arial" w:hAnsi="Arial"/>
          <w:sz w:val="20"/>
          <w:szCs w:val="20"/>
        </w:rPr>
      </w:pPr>
      <w:r w:rsidRPr="00614EA4">
        <w:rPr>
          <w:rFonts w:ascii="Arial" w:hAnsi="Arial"/>
          <w:sz w:val="20"/>
          <w:szCs w:val="20"/>
        </w:rPr>
        <w:t>____________________________________________________________________________________________</w:t>
      </w:r>
    </w:p>
    <w:p w14:paraId="4636974D" w14:textId="11B076DB" w:rsidR="00176A02" w:rsidRPr="00614EA4" w:rsidRDefault="00176A02" w:rsidP="00176A02">
      <w:pPr>
        <w:rPr>
          <w:rFonts w:ascii="Arial" w:hAnsi="Arial"/>
          <w:b/>
          <w:bCs/>
          <w:sz w:val="20"/>
          <w:szCs w:val="20"/>
        </w:rPr>
      </w:pPr>
      <w:r w:rsidRPr="00614EA4">
        <w:rPr>
          <w:rFonts w:ascii="Arial" w:hAnsi="Arial"/>
          <w:b/>
          <w:bCs/>
          <w:sz w:val="20"/>
          <w:szCs w:val="20"/>
        </w:rPr>
        <w:t>Yog tias tus tub ntxhais kawm yog Neeg Kawm Lus Askiv, ua tshooj hauv qab no kom tiav:</w:t>
      </w:r>
    </w:p>
    <w:p w14:paraId="375732E6" w14:textId="349085C8" w:rsidR="00176A02" w:rsidRPr="00614EA4" w:rsidRDefault="00176A02" w:rsidP="00176A02">
      <w:pPr>
        <w:rPr>
          <w:rFonts w:ascii="Arial" w:hAnsi="Arial"/>
          <w:sz w:val="20"/>
          <w:szCs w:val="20"/>
        </w:rPr>
      </w:pPr>
      <w:r w:rsidRPr="00E01C5C">
        <w:rPr>
          <w:rFonts w:ascii="Arial" w:hAnsi="Arial"/>
          <w:b/>
          <w:bCs/>
          <w:sz w:val="20"/>
          <w:szCs w:val="20"/>
        </w:rPr>
        <w:t>Puas yog tus tub ntxhais kawm xav tau kev txhawb nqa</w:t>
      </w:r>
      <w:r w:rsidR="00EF48F7">
        <w:rPr>
          <w:rFonts w:ascii="Arial" w:hAnsi="Arial"/>
          <w:b/>
          <w:bCs/>
          <w:sz w:val="20"/>
          <w:szCs w:val="20"/>
        </w:rPr>
        <w:t xml:space="preserve"> ntawm</w:t>
      </w:r>
      <w:r w:rsidRPr="00E01C5C">
        <w:rPr>
          <w:rFonts w:ascii="Arial" w:hAnsi="Arial"/>
          <w:b/>
          <w:bCs/>
          <w:sz w:val="20"/>
          <w:szCs w:val="20"/>
        </w:rPr>
        <w:t xml:space="preserve"> thawj hom lus?</w:t>
      </w:r>
      <w:r w:rsidRPr="00614EA4">
        <w:rPr>
          <w:sz w:val="20"/>
          <w:szCs w:val="20"/>
        </w:rPr>
        <w:t xml:space="preserve"> </w:t>
      </w:r>
      <w:r w:rsidR="007C557B">
        <w:rPr>
          <w:rFonts w:ascii="Arial" w:hAnsi="Arial"/>
          <w:sz w:val="20"/>
          <w:szCs w:val="20"/>
        </w:rPr>
        <w:sym w:font="Wingdings 2" w:char="F052"/>
      </w:r>
      <w:r>
        <w:rPr>
          <w:sz w:val="20"/>
          <w:szCs w:val="20"/>
        </w:rPr>
        <w:t xml:space="preserve"> </w:t>
      </w:r>
      <w:r w:rsidR="00EF48F7">
        <w:rPr>
          <w:rFonts w:ascii="Arial" w:hAnsi="Arial"/>
          <w:sz w:val="20"/>
          <w:szCs w:val="20"/>
        </w:rPr>
        <w:t>Yog</w:t>
      </w:r>
      <w:r w:rsidRPr="00614EA4">
        <w:rPr>
          <w:rFonts w:ascii="Arial" w:hAnsi="Arial"/>
          <w:sz w:val="20"/>
          <w:szCs w:val="20"/>
        </w:rPr>
        <w:t xml:space="preserve"> </w:t>
      </w:r>
      <w:r w:rsidR="007C557B">
        <w:rPr>
          <w:sz w:val="20"/>
          <w:szCs w:val="20"/>
        </w:rPr>
        <w:sym w:font="Wingdings 2" w:char="F0A3"/>
      </w:r>
      <w:r>
        <w:rPr>
          <w:rFonts w:ascii="Arial" w:hAnsi="Arial"/>
          <w:sz w:val="20"/>
          <w:szCs w:val="20"/>
        </w:rPr>
        <w:t xml:space="preserve"> </w:t>
      </w:r>
      <w:r w:rsidRPr="00614EA4">
        <w:rPr>
          <w:rFonts w:ascii="Arial" w:hAnsi="Arial"/>
          <w:sz w:val="20"/>
          <w:szCs w:val="20"/>
        </w:rPr>
        <w:t xml:space="preserve">Tsis </w:t>
      </w:r>
      <w:r w:rsidR="00EF48F7">
        <w:rPr>
          <w:rFonts w:ascii="Arial" w:hAnsi="Arial"/>
          <w:sz w:val="20"/>
          <w:szCs w:val="20"/>
        </w:rPr>
        <w:t>Yog</w:t>
      </w:r>
      <w:r w:rsidRPr="00614EA4">
        <w:rPr>
          <w:rFonts w:ascii="Arial" w:hAnsi="Arial"/>
          <w:sz w:val="20"/>
          <w:szCs w:val="20"/>
        </w:rPr>
        <w:t xml:space="preserve"> Yog </w:t>
      </w:r>
      <w:r w:rsidR="00EF48F7">
        <w:rPr>
          <w:rFonts w:ascii="Arial" w:hAnsi="Arial"/>
          <w:sz w:val="20"/>
          <w:szCs w:val="20"/>
        </w:rPr>
        <w:t>tias yog</w:t>
      </w:r>
      <w:r w:rsidRPr="00614EA4">
        <w:rPr>
          <w:rFonts w:ascii="Arial" w:hAnsi="Arial"/>
          <w:sz w:val="20"/>
          <w:szCs w:val="20"/>
        </w:rPr>
        <w:t xml:space="preserve">, nws yuav </w:t>
      </w:r>
      <w:r w:rsidR="00EF48F7">
        <w:rPr>
          <w:rFonts w:ascii="Arial" w:hAnsi="Arial"/>
          <w:sz w:val="20"/>
          <w:szCs w:val="20"/>
        </w:rPr>
        <w:t xml:space="preserve">raug </w:t>
      </w:r>
      <w:r w:rsidRPr="00614EA4">
        <w:rPr>
          <w:rFonts w:ascii="Arial" w:hAnsi="Arial"/>
          <w:sz w:val="20"/>
          <w:szCs w:val="20"/>
        </w:rPr>
        <w:t xml:space="preserve">muab </w:t>
      </w:r>
      <w:r w:rsidR="00EF48F7">
        <w:rPr>
          <w:rFonts w:ascii="Arial" w:hAnsi="Arial"/>
          <w:sz w:val="20"/>
          <w:szCs w:val="20"/>
        </w:rPr>
        <w:t xml:space="preserve">pab </w:t>
      </w:r>
      <w:r w:rsidRPr="00614EA4">
        <w:rPr>
          <w:rFonts w:ascii="Arial" w:hAnsi="Arial"/>
          <w:sz w:val="20"/>
          <w:szCs w:val="20"/>
        </w:rPr>
        <w:t>li cas?</w:t>
      </w:r>
      <w:r w:rsidRPr="00614EA4">
        <w:rPr>
          <w:sz w:val="20"/>
          <w:szCs w:val="20"/>
        </w:rPr>
        <w:t xml:space="preserve"> </w:t>
      </w:r>
      <w:r w:rsidR="00230BE3" w:rsidRPr="00230BE3">
        <w:rPr>
          <w:rFonts w:ascii="Arial" w:hAnsi="Arial" w:cs="Arial"/>
          <w:sz w:val="20"/>
          <w:szCs w:val="20"/>
        </w:rPr>
        <w:t xml:space="preserve">Mai Yer yog ib feem ntawm </w:t>
      </w:r>
      <w:r w:rsidR="00207697">
        <w:rPr>
          <w:rFonts w:ascii="Arial" w:hAnsi="Arial" w:cs="Arial"/>
          <w:sz w:val="20"/>
          <w:szCs w:val="20"/>
        </w:rPr>
        <w:t>cov sij hawm ntev</w:t>
      </w:r>
      <w:r w:rsidR="00230BE3" w:rsidRPr="00230BE3">
        <w:rPr>
          <w:rFonts w:ascii="Arial" w:hAnsi="Arial" w:cs="Arial"/>
          <w:sz w:val="20"/>
          <w:szCs w:val="20"/>
        </w:rPr>
        <w:t xml:space="preserve"> Cov Kawm Lus Askiv ntawm LBHS, nws tau muaj lub sij</w:t>
      </w:r>
      <w:r w:rsidR="00207697">
        <w:rPr>
          <w:rFonts w:ascii="Arial" w:hAnsi="Arial" w:cs="Arial"/>
          <w:sz w:val="20"/>
          <w:szCs w:val="20"/>
        </w:rPr>
        <w:t xml:space="preserve"> </w:t>
      </w:r>
      <w:r w:rsidR="00230BE3" w:rsidRPr="00230BE3">
        <w:rPr>
          <w:rFonts w:ascii="Arial" w:hAnsi="Arial" w:cs="Arial"/>
          <w:sz w:val="20"/>
          <w:szCs w:val="20"/>
        </w:rPr>
        <w:t xml:space="preserve">hawm txhawb pab </w:t>
      </w:r>
      <w:r w:rsidR="00207697">
        <w:rPr>
          <w:rFonts w:ascii="Arial" w:hAnsi="Arial" w:cs="Arial"/>
          <w:sz w:val="20"/>
          <w:szCs w:val="20"/>
        </w:rPr>
        <w:t xml:space="preserve">rau lus </w:t>
      </w:r>
      <w:r w:rsidR="00230BE3" w:rsidRPr="00230BE3">
        <w:rPr>
          <w:rFonts w:ascii="Arial" w:hAnsi="Arial" w:cs="Arial"/>
          <w:sz w:val="20"/>
          <w:szCs w:val="20"/>
        </w:rPr>
        <w:t>Askiv tshwj xeeb</w:t>
      </w:r>
      <w:r w:rsidR="00207697">
        <w:rPr>
          <w:rFonts w:ascii="Arial" w:hAnsi="Arial" w:cs="Arial"/>
          <w:sz w:val="20"/>
          <w:szCs w:val="20"/>
        </w:rPr>
        <w:t xml:space="preserve"> tsim los kom tau raws li LTEL cov kev xav tau</w:t>
      </w:r>
    </w:p>
    <w:p w14:paraId="274877CD" w14:textId="1104ABEF" w:rsidR="00176A02" w:rsidRPr="00614EA4" w:rsidRDefault="00EF48F7" w:rsidP="00176A02">
      <w:pPr>
        <w:rPr>
          <w:rFonts w:ascii="Arial" w:hAnsi="Arial"/>
          <w:sz w:val="20"/>
          <w:szCs w:val="20"/>
        </w:rPr>
      </w:pPr>
      <w:r>
        <w:rPr>
          <w:rFonts w:ascii="Arial" w:hAnsi="Arial"/>
          <w:b/>
          <w:bCs/>
          <w:sz w:val="20"/>
          <w:szCs w:val="20"/>
        </w:rPr>
        <w:t>Cov</w:t>
      </w:r>
      <w:r w:rsidR="00176A02" w:rsidRPr="00614EA4">
        <w:rPr>
          <w:rFonts w:ascii="Arial" w:hAnsi="Arial"/>
          <w:b/>
          <w:bCs/>
          <w:sz w:val="20"/>
          <w:szCs w:val="20"/>
        </w:rPr>
        <w:t xml:space="preserve"> kev pab</w:t>
      </w:r>
      <w:r>
        <w:rPr>
          <w:rFonts w:ascii="Arial" w:hAnsi="Arial"/>
          <w:b/>
          <w:bCs/>
          <w:sz w:val="20"/>
          <w:szCs w:val="20"/>
        </w:rPr>
        <w:t xml:space="preserve"> cuam</w:t>
      </w:r>
      <w:r w:rsidR="00176A02" w:rsidRPr="00614EA4">
        <w:rPr>
          <w:rFonts w:ascii="Arial" w:hAnsi="Arial"/>
          <w:b/>
          <w:bCs/>
          <w:sz w:val="20"/>
          <w:szCs w:val="20"/>
        </w:rPr>
        <w:t xml:space="preserve"> ELD yuav </w:t>
      </w:r>
      <w:r>
        <w:rPr>
          <w:rFonts w:ascii="Arial" w:hAnsi="Arial"/>
          <w:b/>
          <w:bCs/>
          <w:sz w:val="20"/>
          <w:szCs w:val="20"/>
        </w:rPr>
        <w:t xml:space="preserve">raug </w:t>
      </w:r>
      <w:r w:rsidR="00176A02" w:rsidRPr="00614EA4">
        <w:rPr>
          <w:rFonts w:ascii="Arial" w:hAnsi="Arial"/>
          <w:b/>
          <w:bCs/>
          <w:sz w:val="20"/>
          <w:szCs w:val="20"/>
        </w:rPr>
        <w:t>muab rau tus tub ntxhais kawm nyob qhov twg?</w:t>
      </w:r>
      <w:r w:rsidR="00176A02">
        <w:rPr>
          <w:rFonts w:ascii="Arial" w:hAnsi="Arial"/>
          <w:b/>
          <w:bCs/>
          <w:sz w:val="20"/>
          <w:szCs w:val="20"/>
        </w:rPr>
        <w:t xml:space="preserve"> </w:t>
      </w:r>
      <w:r w:rsidR="00AD7B14">
        <w:rPr>
          <w:rFonts w:ascii="Arial" w:hAnsi="Arial"/>
          <w:sz w:val="20"/>
          <w:szCs w:val="20"/>
        </w:rPr>
        <w:sym w:font="Wingdings 2" w:char="F052"/>
      </w:r>
      <w:r w:rsidR="00176A02" w:rsidRPr="00614EA4">
        <w:rPr>
          <w:rFonts w:ascii="Arial" w:hAnsi="Arial"/>
          <w:b/>
          <w:bCs/>
          <w:sz w:val="20"/>
          <w:szCs w:val="20"/>
        </w:rPr>
        <w:t xml:space="preserve"> </w:t>
      </w:r>
      <w:r w:rsidR="00176A02" w:rsidRPr="00614EA4">
        <w:rPr>
          <w:rFonts w:ascii="Arial" w:hAnsi="Arial"/>
          <w:sz w:val="20"/>
          <w:szCs w:val="20"/>
        </w:rPr>
        <w:t xml:space="preserve">Kev kawm </w:t>
      </w:r>
      <w:r>
        <w:rPr>
          <w:rFonts w:ascii="Arial" w:hAnsi="Arial"/>
          <w:sz w:val="20"/>
          <w:szCs w:val="20"/>
        </w:rPr>
        <w:t>Ib Txwm</w:t>
      </w:r>
      <w:r w:rsidR="00176A02" w:rsidRPr="00614EA4">
        <w:rPr>
          <w:sz w:val="20"/>
          <w:szCs w:val="20"/>
        </w:rPr>
        <w:t xml:space="preserve"> </w:t>
      </w:r>
      <w:r w:rsidR="00176A02">
        <w:rPr>
          <w:sz w:val="20"/>
          <w:szCs w:val="20"/>
        </w:rPr>
        <w:sym w:font="Wingdings 2" w:char="F0A3"/>
      </w:r>
      <w:r w:rsidR="00176A02">
        <w:rPr>
          <w:sz w:val="20"/>
          <w:szCs w:val="20"/>
        </w:rPr>
        <w:t xml:space="preserve"> </w:t>
      </w:r>
      <w:r w:rsidR="00176A02" w:rsidRPr="00614EA4">
        <w:rPr>
          <w:rFonts w:ascii="Arial" w:hAnsi="Arial"/>
          <w:sz w:val="20"/>
          <w:szCs w:val="20"/>
        </w:rPr>
        <w:t>Kev Kawm Tshwj Xeeb</w:t>
      </w:r>
    </w:p>
    <w:p w14:paraId="2228A993" w14:textId="73058AA9" w:rsidR="00176A02" w:rsidRPr="00614EA4" w:rsidRDefault="00176A02" w:rsidP="00176A02">
      <w:pPr>
        <w:rPr>
          <w:rFonts w:ascii="Arial" w:hAnsi="Arial"/>
          <w:b/>
          <w:bCs/>
          <w:sz w:val="20"/>
          <w:szCs w:val="20"/>
        </w:rPr>
      </w:pPr>
      <w:r w:rsidRPr="00614EA4">
        <w:rPr>
          <w:rFonts w:ascii="Arial" w:hAnsi="Arial"/>
          <w:b/>
          <w:bCs/>
          <w:sz w:val="20"/>
          <w:szCs w:val="20"/>
        </w:rPr>
        <w:t>Tus</w:t>
      </w:r>
      <w:r w:rsidR="004E741B">
        <w:rPr>
          <w:rFonts w:ascii="Arial" w:hAnsi="Arial"/>
          <w:b/>
          <w:bCs/>
          <w:sz w:val="20"/>
          <w:szCs w:val="20"/>
        </w:rPr>
        <w:t xml:space="preserve"> </w:t>
      </w:r>
      <w:r w:rsidRPr="00614EA4">
        <w:rPr>
          <w:rFonts w:ascii="Arial" w:hAnsi="Arial"/>
          <w:b/>
          <w:bCs/>
          <w:sz w:val="20"/>
          <w:szCs w:val="20"/>
        </w:rPr>
        <w:t>tub ntxhais kawm yuav koom nrog</w:t>
      </w:r>
      <w:r>
        <w:rPr>
          <w:rFonts w:ascii="Arial" w:hAnsi="Arial"/>
          <w:b/>
          <w:bCs/>
          <w:sz w:val="20"/>
          <w:szCs w:val="20"/>
        </w:rPr>
        <w:t xml:space="preserve"> hom</w:t>
      </w:r>
      <w:r w:rsidRPr="00614EA4">
        <w:rPr>
          <w:rFonts w:ascii="Arial" w:hAnsi="Arial"/>
          <w:b/>
          <w:bCs/>
          <w:sz w:val="20"/>
          <w:szCs w:val="20"/>
        </w:rPr>
        <w:t xml:space="preserve"> hauv qab no (program):</w:t>
      </w:r>
    </w:p>
    <w:p w14:paraId="0CFE256D" w14:textId="36A56843" w:rsidR="00176A02" w:rsidRDefault="00176A02" w:rsidP="00176A02">
      <w:pPr>
        <w:rPr>
          <w:rFonts w:ascii="Arial" w:hAnsi="Arial"/>
          <w:sz w:val="20"/>
          <w:szCs w:val="20"/>
        </w:rPr>
      </w:pPr>
      <w:r>
        <w:rPr>
          <w:noProof/>
        </w:rPr>
        <w:drawing>
          <wp:inline distT="0" distB="0" distL="0" distR="0" wp14:anchorId="06858BA6" wp14:editId="4C4B17A7">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r w:rsidR="00EF48F7" w:rsidRPr="009E319A">
        <w:rPr>
          <w:rFonts w:ascii="Arial" w:hAnsi="Arial" w:cs="Arial"/>
          <w:sz w:val="20"/>
          <w:szCs w:val="20"/>
        </w:rPr>
        <w:t>Kev Kawm Txog Tus Qauv Tsim Lus AsKiv</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Kev Kawm Lwm Yam Lus (hom los</w:t>
      </w:r>
      <w:r>
        <w:rPr>
          <w:rFonts w:ascii="Arial" w:hAnsi="Arial"/>
          <w:sz w:val="20"/>
          <w:szCs w:val="20"/>
        </w:rPr>
        <w:t xml:space="preserve"> </w:t>
      </w:r>
      <w:r w:rsidRPr="00614EA4">
        <w:rPr>
          <w:rFonts w:ascii="Arial" w:hAnsi="Arial"/>
          <w:sz w:val="20"/>
          <w:szCs w:val="20"/>
        </w:rPr>
        <w:t xml:space="preserve">sis </w:t>
      </w:r>
      <w:r w:rsidR="00BE5040">
        <w:rPr>
          <w:rFonts w:ascii="Arial" w:hAnsi="Arial"/>
          <w:sz w:val="20"/>
          <w:szCs w:val="20"/>
        </w:rPr>
        <w:t xml:space="preserve">kev </w:t>
      </w:r>
      <w:r w:rsidRPr="00614EA4">
        <w:rPr>
          <w:rFonts w:ascii="Arial" w:hAnsi="Arial"/>
          <w:sz w:val="20"/>
          <w:szCs w:val="20"/>
        </w:rPr>
        <w:t>piav qhia)</w:t>
      </w:r>
      <w:r>
        <w:rPr>
          <w:rFonts w:ascii="Arial" w:hAnsi="Arial"/>
          <w:sz w:val="20"/>
          <w:szCs w:val="20"/>
        </w:rPr>
        <w:t xml:space="preserve"> </w:t>
      </w:r>
    </w:p>
    <w:p w14:paraId="0CEE82D8" w14:textId="7A3376F6" w:rsidR="00176A02" w:rsidRPr="00557769" w:rsidRDefault="00BE5040" w:rsidP="00176A02">
      <w:pPr>
        <w:rPr>
          <w:rFonts w:ascii="Arial" w:hAnsi="Arial"/>
          <w:sz w:val="22"/>
          <w:szCs w:val="22"/>
        </w:rPr>
      </w:pPr>
      <w:r>
        <w:rPr>
          <w:rFonts w:ascii="Arial" w:hAnsi="Arial"/>
          <w:b/>
          <w:bCs/>
          <w:sz w:val="22"/>
          <w:szCs w:val="22"/>
        </w:rPr>
        <w:t>Cov kev t</w:t>
      </w:r>
      <w:r w:rsidR="00176A02" w:rsidRPr="00F31FA5">
        <w:rPr>
          <w:rFonts w:ascii="Arial" w:hAnsi="Arial"/>
          <w:b/>
          <w:bCs/>
          <w:sz w:val="22"/>
          <w:szCs w:val="22"/>
        </w:rPr>
        <w:t>awm tswv yim:</w:t>
      </w:r>
      <w:r w:rsidR="00176A02">
        <w:rPr>
          <w:rFonts w:ascii="Arial" w:hAnsi="Arial"/>
          <w:b/>
          <w:bCs/>
          <w:sz w:val="22"/>
          <w:szCs w:val="22"/>
        </w:rPr>
        <w:t xml:space="preserve"> </w:t>
      </w:r>
      <w:ins w:id="281" w:author="Fong RERHANG" w:date="2021-06-07T20:22:00Z">
        <w:r w:rsidR="00844CBD">
          <w:rPr>
            <w:rFonts w:ascii="Arial" w:hAnsi="Arial"/>
            <w:sz w:val="22"/>
            <w:szCs w:val="22"/>
          </w:rPr>
          <w:t xml:space="preserve">cov kev qhia </w:t>
        </w:r>
      </w:ins>
      <w:r w:rsidR="00557769">
        <w:rPr>
          <w:rFonts w:ascii="Arial" w:hAnsi="Arial"/>
          <w:sz w:val="22"/>
          <w:szCs w:val="22"/>
        </w:rPr>
        <w:t xml:space="preserve">SDAIE </w:t>
      </w:r>
      <w:del w:id="282" w:author="Fong RERHANG" w:date="2021-06-07T20:22:00Z">
        <w:r w:rsidR="00557769" w:rsidDel="00844CBD">
          <w:rPr>
            <w:rFonts w:ascii="Arial" w:hAnsi="Arial"/>
            <w:sz w:val="22"/>
            <w:szCs w:val="22"/>
          </w:rPr>
          <w:delText>cov kev qhia</w:delText>
        </w:r>
      </w:del>
    </w:p>
    <w:p w14:paraId="351E4D72" w14:textId="1B422881" w:rsidR="00176A02" w:rsidRPr="00614EA4" w:rsidRDefault="00176A02" w:rsidP="00176A02">
      <w:pPr>
        <w:rPr>
          <w:rFonts w:ascii="Arial" w:hAnsi="Arial"/>
          <w:b/>
          <w:bCs/>
          <w:sz w:val="20"/>
          <w:szCs w:val="20"/>
        </w:rPr>
      </w:pPr>
      <w:r w:rsidRPr="00614EA4">
        <w:rPr>
          <w:rFonts w:ascii="Arial" w:hAnsi="Arial"/>
          <w:b/>
          <w:bCs/>
          <w:sz w:val="20"/>
          <w:szCs w:val="20"/>
        </w:rPr>
        <w:t>Puas yog tub ntxhais kawm tus cwj pwm cuam tshuam kev kawm ntawm tus kheej los</w:t>
      </w:r>
      <w:r w:rsidR="00BE5040">
        <w:rPr>
          <w:rFonts w:ascii="Arial" w:hAnsi="Arial"/>
          <w:b/>
          <w:bCs/>
          <w:sz w:val="20"/>
          <w:szCs w:val="20"/>
        </w:rPr>
        <w:t xml:space="preserve"> </w:t>
      </w:r>
      <w:r w:rsidRPr="00614EA4">
        <w:rPr>
          <w:rFonts w:ascii="Arial" w:hAnsi="Arial"/>
          <w:b/>
          <w:bCs/>
          <w:sz w:val="20"/>
          <w:szCs w:val="20"/>
        </w:rPr>
        <w:t>sis lwm tus?</w:t>
      </w:r>
    </w:p>
    <w:p w14:paraId="668DD1FF" w14:textId="38F108CA" w:rsidR="00176A02" w:rsidRPr="00614EA4" w:rsidRDefault="000E1D24" w:rsidP="00176A02">
      <w:pPr>
        <w:rPr>
          <w:rFonts w:ascii="Arial" w:hAnsi="Arial"/>
          <w:sz w:val="20"/>
          <w:szCs w:val="20"/>
        </w:rPr>
      </w:pPr>
      <w:r w:rsidRPr="00844CBD">
        <w:rPr>
          <w:rFonts w:ascii="Arial" w:hAnsi="Arial"/>
          <w:sz w:val="20"/>
          <w:szCs w:val="20"/>
          <w:rPrChange w:id="283" w:author="Fong RERHANG" w:date="2021-06-07T20:23:00Z">
            <w:rPr>
              <w:rFonts w:ascii="Arial" w:hAnsi="Arial"/>
              <w:b/>
              <w:bCs/>
              <w:sz w:val="20"/>
              <w:szCs w:val="20"/>
            </w:rPr>
          </w:rPrChange>
        </w:rPr>
        <w:sym w:font="Wingdings 2" w:char="F0A3"/>
      </w:r>
      <w:r w:rsidR="00176A02" w:rsidRPr="00844CBD">
        <w:rPr>
          <w:rFonts w:ascii="Arial" w:hAnsi="Arial"/>
          <w:sz w:val="20"/>
          <w:szCs w:val="20"/>
          <w:rPrChange w:id="284" w:author="Fong RERHANG" w:date="2021-06-07T20:23:00Z">
            <w:rPr>
              <w:rFonts w:ascii="Arial" w:hAnsi="Arial"/>
              <w:b/>
              <w:bCs/>
              <w:sz w:val="20"/>
              <w:szCs w:val="20"/>
            </w:rPr>
          </w:rPrChange>
        </w:rPr>
        <w:t xml:space="preserve">Yog   </w:t>
      </w:r>
      <w:r w:rsidRPr="00844CBD">
        <w:rPr>
          <w:rFonts w:ascii="Arial" w:hAnsi="Arial"/>
          <w:sz w:val="20"/>
          <w:szCs w:val="20"/>
        </w:rPr>
        <w:sym w:font="Wingdings 2" w:char="F052"/>
      </w:r>
      <w:r w:rsidR="00176A02" w:rsidRPr="00844CBD">
        <w:rPr>
          <w:rFonts w:ascii="Arial" w:hAnsi="Arial"/>
          <w:sz w:val="20"/>
          <w:szCs w:val="20"/>
          <w:rPrChange w:id="285" w:author="Fong RERHANG" w:date="2021-06-07T20:23:00Z">
            <w:rPr>
              <w:rFonts w:ascii="Arial" w:hAnsi="Arial"/>
              <w:b/>
              <w:bCs/>
              <w:sz w:val="20"/>
              <w:szCs w:val="20"/>
            </w:rPr>
          </w:rPrChange>
        </w:rPr>
        <w:t>Tsis Yog</w:t>
      </w:r>
      <w:r w:rsidR="00176A02">
        <w:rPr>
          <w:rFonts w:ascii="Arial" w:hAnsi="Arial"/>
          <w:b/>
          <w:bCs/>
          <w:sz w:val="20"/>
          <w:szCs w:val="20"/>
        </w:rPr>
        <w:t xml:space="preserve"> </w:t>
      </w:r>
      <w:r w:rsidR="00176A02" w:rsidRPr="00D04388">
        <w:rPr>
          <w:rFonts w:ascii="Arial" w:hAnsi="Arial"/>
          <w:sz w:val="20"/>
          <w:szCs w:val="20"/>
        </w:rPr>
        <w:t>(piav qhia)</w:t>
      </w:r>
      <w:r w:rsidR="00176A02">
        <w:rPr>
          <w:rFonts w:ascii="Arial" w:hAnsi="Arial"/>
          <w:sz w:val="20"/>
          <w:szCs w:val="20"/>
        </w:rPr>
        <w:t xml:space="preserve"> </w:t>
      </w:r>
    </w:p>
    <w:p w14:paraId="69BE1DB1" w14:textId="48AD4E22" w:rsidR="00176A02" w:rsidRDefault="00176A02" w:rsidP="00176A02">
      <w:pPr>
        <w:rPr>
          <w:rFonts w:ascii="Arial" w:hAnsi="Arial"/>
          <w:b/>
          <w:bCs/>
          <w:sz w:val="20"/>
          <w:szCs w:val="20"/>
        </w:rPr>
      </w:pPr>
      <w:r w:rsidRPr="00614EA4">
        <w:rPr>
          <w:rFonts w:ascii="Arial" w:hAnsi="Arial"/>
          <w:b/>
          <w:bCs/>
          <w:sz w:val="20"/>
          <w:szCs w:val="20"/>
        </w:rPr>
        <w:t xml:space="preserve">Yog tias </w:t>
      </w:r>
      <w:r w:rsidR="00BE5040">
        <w:rPr>
          <w:rFonts w:ascii="Arial" w:hAnsi="Arial"/>
          <w:b/>
          <w:bCs/>
          <w:sz w:val="20"/>
          <w:szCs w:val="20"/>
        </w:rPr>
        <w:t>yog</w:t>
      </w:r>
      <w:r w:rsidRPr="00614EA4">
        <w:rPr>
          <w:rFonts w:ascii="Arial" w:hAnsi="Arial"/>
          <w:b/>
          <w:bCs/>
          <w:sz w:val="20"/>
          <w:szCs w:val="20"/>
        </w:rPr>
        <w:t xml:space="preserve">, qhia </w:t>
      </w:r>
      <w:r w:rsidR="00BE5040">
        <w:rPr>
          <w:rFonts w:ascii="Arial" w:hAnsi="Arial"/>
          <w:b/>
          <w:bCs/>
          <w:sz w:val="20"/>
          <w:szCs w:val="20"/>
        </w:rPr>
        <w:t>cov</w:t>
      </w:r>
      <w:r w:rsidRPr="00614EA4">
        <w:rPr>
          <w:rFonts w:ascii="Arial" w:hAnsi="Arial"/>
          <w:b/>
          <w:bCs/>
          <w:sz w:val="20"/>
          <w:szCs w:val="20"/>
        </w:rPr>
        <w:t xml:space="preserve"> kev cuam tshuam tus cwj pwm zoo, cov tswv yim, thiab cov kev txhawb nqa:</w:t>
      </w:r>
    </w:p>
    <w:p w14:paraId="3D860B62" w14:textId="77777777" w:rsidR="00176A02" w:rsidRPr="003A1FFD" w:rsidRDefault="00176A02" w:rsidP="00176A02">
      <w:pPr>
        <w:rPr>
          <w:rFonts w:ascii="Arial" w:hAnsi="Arial"/>
          <w:sz w:val="20"/>
          <w:szCs w:val="20"/>
        </w:rPr>
      </w:pPr>
    </w:p>
    <w:p w14:paraId="5A6F80A6" w14:textId="623382D3" w:rsidR="00176A02" w:rsidRDefault="00176A02" w:rsidP="00194579">
      <w:pPr>
        <w:jc w:val="both"/>
        <w:rPr>
          <w:rFonts w:ascii="Arial" w:hAnsi="Arial"/>
          <w:sz w:val="20"/>
          <w:szCs w:val="20"/>
        </w:rPr>
      </w:pPr>
      <w:r>
        <w:rPr>
          <w:noProof/>
        </w:rPr>
        <w:drawing>
          <wp:inline distT="0" distB="0" distL="0" distR="0" wp14:anchorId="220776EB" wp14:editId="06E8FE90">
            <wp:extent cx="145415" cy="119380"/>
            <wp:effectExtent l="0" t="0" r="6985"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 cy="119380"/>
                    </a:xfrm>
                    <a:prstGeom prst="rect">
                      <a:avLst/>
                    </a:prstGeom>
                    <a:noFill/>
                    <a:ln>
                      <a:noFill/>
                    </a:ln>
                  </pic:spPr>
                </pic:pic>
              </a:graphicData>
            </a:graphic>
          </wp:inline>
        </w:drawing>
      </w:r>
      <w:ins w:id="286" w:author="Fong RERHANG" w:date="2021-06-07T20:25:00Z">
        <w:r w:rsidR="00AE1B63" w:rsidRPr="00AE1B63">
          <w:rPr>
            <w:rFonts w:ascii="Arial" w:hAnsi="Arial"/>
            <w:sz w:val="20"/>
            <w:szCs w:val="20"/>
          </w:rPr>
          <w:t xml:space="preserve"> </w:t>
        </w:r>
        <w:r w:rsidR="00AE1B63" w:rsidRPr="00614EA4">
          <w:rPr>
            <w:rFonts w:ascii="Arial" w:hAnsi="Arial"/>
            <w:sz w:val="20"/>
            <w:szCs w:val="20"/>
          </w:rPr>
          <w:t xml:space="preserve">Lub hom Phiaj </w:t>
        </w:r>
      </w:ins>
      <w:r w:rsidRPr="00614EA4">
        <w:rPr>
          <w:rFonts w:ascii="Arial" w:hAnsi="Arial"/>
          <w:sz w:val="20"/>
          <w:szCs w:val="20"/>
        </w:rPr>
        <w:t xml:space="preserve">Tus Cwj Pwm </w:t>
      </w:r>
      <w:del w:id="287" w:author="Fong RERHANG" w:date="2021-06-07T20:25:00Z">
        <w:r w:rsidRPr="00614EA4" w:rsidDel="00AE1B63">
          <w:rPr>
            <w:rFonts w:ascii="Arial" w:hAnsi="Arial"/>
            <w:sz w:val="20"/>
            <w:szCs w:val="20"/>
          </w:rPr>
          <w:delText xml:space="preserve">Lub hom Phiaj </w:delText>
        </w:r>
      </w:del>
      <w:r w:rsidRPr="00614EA4">
        <w:rPr>
          <w:rFonts w:ascii="Arial" w:hAnsi="Arial"/>
          <w:sz w:val="20"/>
          <w:szCs w:val="20"/>
        </w:rPr>
        <w:t>yog ib feem ntawm IEP</w:t>
      </w:r>
      <w:r>
        <w:rPr>
          <w:noProof/>
        </w:rPr>
        <w:drawing>
          <wp:inline distT="0" distB="0" distL="0" distR="0" wp14:anchorId="77D742EA" wp14:editId="182EF316">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Pr="00614EA4">
        <w:rPr>
          <w:rFonts w:ascii="Arial" w:hAnsi="Arial"/>
          <w:sz w:val="20"/>
          <w:szCs w:val="20"/>
        </w:rPr>
        <w:t>Kev</w:t>
      </w:r>
      <w:r w:rsidR="00BE5040">
        <w:rPr>
          <w:rFonts w:ascii="Arial" w:hAnsi="Arial"/>
          <w:sz w:val="20"/>
          <w:szCs w:val="20"/>
        </w:rPr>
        <w:t xml:space="preserve"> Npaj </w:t>
      </w:r>
      <w:r w:rsidRPr="00614EA4">
        <w:rPr>
          <w:rFonts w:ascii="Arial" w:hAnsi="Arial"/>
          <w:sz w:val="20"/>
          <w:szCs w:val="20"/>
        </w:rPr>
        <w:t xml:space="preserve">Cuam Tshuam </w:t>
      </w:r>
      <w:r w:rsidR="00BE5040">
        <w:rPr>
          <w:rFonts w:ascii="Arial" w:hAnsi="Arial"/>
          <w:sz w:val="20"/>
          <w:szCs w:val="20"/>
        </w:rPr>
        <w:t xml:space="preserve">Tus Cwj Pwm </w:t>
      </w:r>
      <w:r w:rsidRPr="00614EA4">
        <w:rPr>
          <w:rFonts w:ascii="Arial" w:hAnsi="Arial"/>
          <w:sz w:val="20"/>
          <w:szCs w:val="20"/>
        </w:rPr>
        <w:t xml:space="preserve">(BIP) </w:t>
      </w:r>
      <w:r w:rsidR="00BE5040">
        <w:rPr>
          <w:rFonts w:ascii="Arial" w:hAnsi="Arial"/>
          <w:sz w:val="20"/>
          <w:szCs w:val="20"/>
        </w:rPr>
        <w:t xml:space="preserve">Tau </w:t>
      </w:r>
      <w:r w:rsidRPr="00614EA4">
        <w:rPr>
          <w:rFonts w:ascii="Arial" w:hAnsi="Arial"/>
          <w:sz w:val="20"/>
          <w:szCs w:val="20"/>
        </w:rPr>
        <w:t>Txuas nrog</w:t>
      </w:r>
    </w:p>
    <w:p w14:paraId="02A7362D" w14:textId="77777777" w:rsidR="00176A02" w:rsidRDefault="00176A02" w:rsidP="00176A02">
      <w:pPr>
        <w:spacing w:after="0"/>
        <w:jc w:val="both"/>
        <w:rPr>
          <w:rFonts w:ascii="Arial" w:hAnsi="Arial" w:cs="Arial"/>
          <w:sz w:val="19"/>
          <w:szCs w:val="19"/>
        </w:rPr>
      </w:pPr>
    </w:p>
    <w:p w14:paraId="63D615F7" w14:textId="77777777" w:rsidR="00176A02" w:rsidRDefault="00176A02" w:rsidP="00176A02">
      <w:pPr>
        <w:spacing w:after="0"/>
        <w:jc w:val="both"/>
        <w:rPr>
          <w:rFonts w:ascii="Arial" w:hAnsi="Arial" w:cs="Arial"/>
          <w:sz w:val="19"/>
          <w:szCs w:val="19"/>
        </w:rPr>
      </w:pPr>
    </w:p>
    <w:p w14:paraId="271598B9" w14:textId="77777777" w:rsidR="00176A02" w:rsidRDefault="00176A02" w:rsidP="00176A02">
      <w:pPr>
        <w:spacing w:after="0"/>
        <w:jc w:val="both"/>
        <w:rPr>
          <w:rFonts w:ascii="Arial" w:hAnsi="Arial" w:cs="Arial"/>
          <w:sz w:val="19"/>
          <w:szCs w:val="19"/>
        </w:rPr>
      </w:pPr>
    </w:p>
    <w:p w14:paraId="0290C295" w14:textId="7D5DCEBE" w:rsidR="00176A02" w:rsidRDefault="00176A02" w:rsidP="00176A02">
      <w:pPr>
        <w:spacing w:after="0"/>
        <w:jc w:val="both"/>
        <w:rPr>
          <w:rFonts w:ascii="Arial" w:hAnsi="Arial" w:cs="Arial"/>
          <w:sz w:val="19"/>
          <w:szCs w:val="19"/>
        </w:rPr>
      </w:pPr>
    </w:p>
    <w:p w14:paraId="12D15539" w14:textId="03BF2B7A" w:rsidR="007B3B95" w:rsidRDefault="007B3B95" w:rsidP="00176A02">
      <w:pPr>
        <w:spacing w:after="0"/>
        <w:jc w:val="both"/>
        <w:rPr>
          <w:rFonts w:ascii="Arial" w:hAnsi="Arial" w:cs="Arial"/>
          <w:sz w:val="19"/>
          <w:szCs w:val="19"/>
        </w:rPr>
      </w:pPr>
    </w:p>
    <w:p w14:paraId="57F38A89" w14:textId="351691D9" w:rsidR="007B3B95" w:rsidRDefault="007B3B95" w:rsidP="00176A02">
      <w:pPr>
        <w:spacing w:after="0"/>
        <w:jc w:val="both"/>
        <w:rPr>
          <w:rFonts w:ascii="Arial" w:hAnsi="Arial" w:cs="Arial"/>
          <w:sz w:val="19"/>
          <w:szCs w:val="19"/>
        </w:rPr>
      </w:pPr>
    </w:p>
    <w:p w14:paraId="3DE5F0C6" w14:textId="77777777" w:rsidR="007B3B95" w:rsidRDefault="007B3B95" w:rsidP="00176A02">
      <w:pPr>
        <w:spacing w:after="0"/>
        <w:jc w:val="both"/>
        <w:rPr>
          <w:rFonts w:ascii="Arial" w:hAnsi="Arial" w:cs="Arial"/>
          <w:sz w:val="19"/>
          <w:szCs w:val="19"/>
        </w:rPr>
      </w:pPr>
    </w:p>
    <w:p w14:paraId="29FB2000" w14:textId="3952A596" w:rsidR="00176A02" w:rsidRDefault="00176A02" w:rsidP="008D6FBB">
      <w:pPr>
        <w:jc w:val="both"/>
        <w:rPr>
          <w:rFonts w:ascii="Calibri" w:hAnsi="Calibri" w:cs="Calibri"/>
          <w:sz w:val="20"/>
          <w:szCs w:val="20"/>
        </w:rPr>
      </w:pPr>
    </w:p>
    <w:p w14:paraId="32A7342C" w14:textId="53895D2A" w:rsidR="007B3B95" w:rsidRDefault="007B3B95" w:rsidP="008D6FBB">
      <w:pPr>
        <w:jc w:val="both"/>
        <w:rPr>
          <w:rFonts w:ascii="Calibri" w:hAnsi="Calibri" w:cs="Calibri"/>
          <w:sz w:val="20"/>
          <w:szCs w:val="20"/>
        </w:rPr>
      </w:pPr>
    </w:p>
    <w:p w14:paraId="57C804A6" w14:textId="2F673FD4" w:rsidR="007B3B95" w:rsidRDefault="007B3B95" w:rsidP="008D6FBB">
      <w:pPr>
        <w:jc w:val="both"/>
        <w:rPr>
          <w:rFonts w:ascii="Calibri" w:hAnsi="Calibri" w:cs="Calibri"/>
          <w:sz w:val="20"/>
          <w:szCs w:val="20"/>
        </w:rPr>
      </w:pPr>
    </w:p>
    <w:p w14:paraId="27087498" w14:textId="0A6DB720" w:rsidR="007B3B95" w:rsidRDefault="007B3B95" w:rsidP="008D6FBB">
      <w:pPr>
        <w:jc w:val="both"/>
        <w:rPr>
          <w:rFonts w:ascii="Calibri" w:hAnsi="Calibri" w:cs="Calibri"/>
          <w:sz w:val="20"/>
          <w:szCs w:val="20"/>
        </w:rPr>
      </w:pPr>
    </w:p>
    <w:p w14:paraId="2E16FA2D" w14:textId="428868FD" w:rsidR="007B3B95" w:rsidRDefault="007B3B95" w:rsidP="008D6FBB">
      <w:pPr>
        <w:jc w:val="both"/>
        <w:rPr>
          <w:rFonts w:ascii="Calibri" w:hAnsi="Calibri" w:cs="Calibri"/>
          <w:sz w:val="20"/>
          <w:szCs w:val="20"/>
        </w:rPr>
      </w:pPr>
    </w:p>
    <w:p w14:paraId="4697CB4B" w14:textId="485ED9FB" w:rsidR="007B3B95" w:rsidRDefault="007B3B95" w:rsidP="008D6FBB">
      <w:pPr>
        <w:jc w:val="both"/>
        <w:rPr>
          <w:rFonts w:ascii="Calibri" w:hAnsi="Calibri" w:cs="Calibri"/>
          <w:sz w:val="20"/>
          <w:szCs w:val="20"/>
        </w:rPr>
      </w:pPr>
    </w:p>
    <w:p w14:paraId="7EEAE4A5" w14:textId="77777777" w:rsidR="007B3B95" w:rsidRDefault="007B3B95" w:rsidP="007B3B95">
      <w:pPr>
        <w:ind w:firstLine="720"/>
        <w:jc w:val="center"/>
        <w:rPr>
          <w:rFonts w:ascii="Arial" w:eastAsia="Arial" w:hAnsi="Arial"/>
          <w:b/>
          <w:sz w:val="23"/>
        </w:rPr>
      </w:pPr>
      <w:r>
        <w:rPr>
          <w:rFonts w:ascii="Arial" w:eastAsia="Arial" w:hAnsi="Arial"/>
          <w:b/>
          <w:sz w:val="23"/>
        </w:rPr>
        <w:t>SACRAMENTO CITY UNIFIED</w:t>
      </w:r>
    </w:p>
    <w:p w14:paraId="14528FB8" w14:textId="77777777" w:rsidR="007B3B95" w:rsidRDefault="007B3B95" w:rsidP="007B3B95">
      <w:pPr>
        <w:jc w:val="center"/>
        <w:rPr>
          <w:rFonts w:ascii="Arial" w:hAnsi="Arial"/>
          <w:b/>
          <w:bCs/>
          <w:sz w:val="22"/>
          <w:szCs w:val="22"/>
        </w:rPr>
      </w:pPr>
      <w:r w:rsidRPr="009E72B6">
        <w:rPr>
          <w:rFonts w:ascii="Arial" w:hAnsi="Arial"/>
          <w:b/>
          <w:bCs/>
          <w:sz w:val="22"/>
          <w:szCs w:val="22"/>
        </w:rPr>
        <w:t>COV HOM PHIAJ IB XYOO PUAG NCIG THIAB TEJ PHIAJ XWM</w:t>
      </w:r>
    </w:p>
    <w:p w14:paraId="3E605066" w14:textId="77777777" w:rsidR="007B3B95" w:rsidRDefault="007B3B95" w:rsidP="007B3B95">
      <w:pPr>
        <w:rPr>
          <w:rFonts w:ascii="Arial" w:hAnsi="Arial"/>
          <w:b/>
          <w:bCs/>
          <w:sz w:val="22"/>
          <w:szCs w:val="22"/>
        </w:rPr>
      </w:pPr>
    </w:p>
    <w:p w14:paraId="172DAEA4" w14:textId="77777777" w:rsidR="0022765B" w:rsidRDefault="0022765B" w:rsidP="0022765B">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4987E94" w14:textId="77777777" w:rsidR="007B3B95" w:rsidRDefault="007B3B95" w:rsidP="007B3B95">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B3B95" w:rsidRPr="00BB29BF" w14:paraId="462E43A1" w14:textId="77777777" w:rsidTr="00DA435C">
        <w:trPr>
          <w:trHeight w:val="721"/>
        </w:trPr>
        <w:tc>
          <w:tcPr>
            <w:tcW w:w="3673" w:type="dxa"/>
          </w:tcPr>
          <w:p w14:paraId="493CE8A7" w14:textId="29EAF19C" w:rsidR="007B3B95" w:rsidRPr="00BB29BF" w:rsidRDefault="007B3B95"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ins w:id="288" w:author="Fong RERHANG" w:date="2021-06-07T20:28:00Z">
              <w:r w:rsidR="00AE1B63">
                <w:rPr>
                  <w:rFonts w:ascii="Arial" w:hAnsi="Arial"/>
                  <w:sz w:val="20"/>
                  <w:szCs w:val="20"/>
                </w:rPr>
                <w:t xml:space="preserve">Cov </w:t>
              </w:r>
            </w:ins>
            <w:r>
              <w:rPr>
                <w:rFonts w:ascii="Arial" w:hAnsi="Arial"/>
                <w:sz w:val="20"/>
                <w:szCs w:val="20"/>
              </w:rPr>
              <w:t xml:space="preserve">Kev </w:t>
            </w:r>
            <w:r w:rsidR="004116CF">
              <w:rPr>
                <w:rFonts w:ascii="Arial" w:hAnsi="Arial"/>
                <w:sz w:val="20"/>
                <w:szCs w:val="20"/>
              </w:rPr>
              <w:t>Kawm</w:t>
            </w:r>
          </w:p>
        </w:tc>
        <w:tc>
          <w:tcPr>
            <w:tcW w:w="6783" w:type="dxa"/>
            <w:vMerge w:val="restart"/>
          </w:tcPr>
          <w:p w14:paraId="40B6364B" w14:textId="1A71BFE7" w:rsidR="007B3B95" w:rsidRPr="00BB29BF" w:rsidRDefault="007B3B95" w:rsidP="00DA435C">
            <w:pPr>
              <w:jc w:val="both"/>
              <w:rPr>
                <w:rFonts w:ascii="Arial" w:hAnsi="Arial"/>
                <w:b/>
                <w:bCs/>
                <w:sz w:val="20"/>
                <w:szCs w:val="20"/>
              </w:rPr>
            </w:pPr>
            <w:r w:rsidRPr="00BB29BF">
              <w:rPr>
                <w:rFonts w:ascii="Arial" w:hAnsi="Arial"/>
                <w:b/>
                <w:bCs/>
                <w:sz w:val="20"/>
                <w:szCs w:val="20"/>
              </w:rPr>
              <w:t>Kev Ntsuam Xyuas</w:t>
            </w:r>
            <w:ins w:id="289" w:author="Fong RERHANG" w:date="2021-06-07T20:30:00Z">
              <w:r w:rsidR="00AE1B63">
                <w:rPr>
                  <w:rFonts w:ascii="Arial" w:hAnsi="Arial"/>
                  <w:b/>
                  <w:bCs/>
                  <w:sz w:val="20"/>
                  <w:szCs w:val="20"/>
                </w:rPr>
                <w:t xml:space="preserve"> Hom Phiah</w:t>
              </w:r>
            </w:ins>
            <w:r w:rsidRPr="00BB29BF">
              <w:rPr>
                <w:rFonts w:ascii="Arial" w:hAnsi="Arial"/>
                <w:b/>
                <w:bCs/>
                <w:sz w:val="20"/>
                <w:szCs w:val="20"/>
              </w:rPr>
              <w:t xml:space="preserve"> Ib Xyoo Puag Ncig </w:t>
            </w:r>
            <w:del w:id="290" w:author="Fong RERHANG" w:date="2021-06-07T20:30:00Z">
              <w:r w:rsidRPr="00BB29BF" w:rsidDel="00AE1B63">
                <w:rPr>
                  <w:rFonts w:ascii="Arial" w:hAnsi="Arial"/>
                  <w:b/>
                  <w:bCs/>
                  <w:sz w:val="20"/>
                  <w:szCs w:val="20"/>
                </w:rPr>
                <w:delText>Cov Hom Phiaj Txhua Xyoo</w:delText>
              </w:r>
            </w:del>
            <w:r w:rsidRPr="00BB29BF">
              <w:rPr>
                <w:rFonts w:ascii="Arial" w:hAnsi="Arial"/>
                <w:b/>
                <w:bCs/>
                <w:sz w:val="20"/>
                <w:szCs w:val="20"/>
              </w:rPr>
              <w:t xml:space="preserve"> #: </w:t>
            </w:r>
            <w:r w:rsidRPr="00C40874">
              <w:rPr>
                <w:rFonts w:ascii="Arial" w:hAnsi="Arial"/>
                <w:i/>
                <w:iCs/>
                <w:sz w:val="20"/>
                <w:szCs w:val="20"/>
                <w:u w:val="single"/>
              </w:rPr>
              <w:t xml:space="preserve"> </w:t>
            </w:r>
            <w:r w:rsidR="00C33BC8">
              <w:rPr>
                <w:rFonts w:ascii="Arial" w:hAnsi="Arial"/>
                <w:i/>
                <w:iCs/>
                <w:sz w:val="20"/>
                <w:szCs w:val="20"/>
                <w:u w:val="single"/>
              </w:rPr>
              <w:t>1</w:t>
            </w:r>
          </w:p>
          <w:p w14:paraId="294DBD1B" w14:textId="77777777" w:rsidR="007B3B95" w:rsidRPr="00BB29BF" w:rsidRDefault="007B3B95" w:rsidP="00DA435C">
            <w:pPr>
              <w:rPr>
                <w:rFonts w:ascii="Arial" w:hAnsi="Arial"/>
                <w:b/>
                <w:bCs/>
                <w:sz w:val="20"/>
                <w:szCs w:val="20"/>
              </w:rPr>
            </w:pPr>
          </w:p>
          <w:p w14:paraId="265C70D4" w14:textId="5C012E20" w:rsidR="007B3B95" w:rsidRPr="00BB29BF" w:rsidRDefault="007B3B95"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sidR="00875FA3">
              <w:rPr>
                <w:rFonts w:ascii="Arial" w:hAnsi="Arial"/>
                <w:sz w:val="20"/>
                <w:szCs w:val="20"/>
              </w:rPr>
              <w:t xml:space="preserve"> 5/</w:t>
            </w:r>
            <w:r>
              <w:rPr>
                <w:rFonts w:ascii="Arial" w:hAnsi="Arial"/>
                <w:sz w:val="20"/>
                <w:szCs w:val="20"/>
              </w:rPr>
              <w:t>202</w:t>
            </w:r>
            <w:r w:rsidR="003153E3">
              <w:rPr>
                <w:rFonts w:ascii="Arial" w:hAnsi="Arial"/>
                <w:sz w:val="20"/>
                <w:szCs w:val="20"/>
              </w:rPr>
              <w:t>0</w:t>
            </w:r>
            <w:r w:rsidRPr="003F7065">
              <w:rPr>
                <w:rFonts w:ascii="Arial" w:hAnsi="Arial"/>
                <w:sz w:val="20"/>
                <w:szCs w:val="20"/>
              </w:rPr>
              <w:t>,</w:t>
            </w:r>
            <w:r>
              <w:t xml:space="preserve"> </w:t>
            </w:r>
            <w:r w:rsidR="00D47BC4" w:rsidRPr="00E437AE">
              <w:rPr>
                <w:rFonts w:ascii="Arial" w:hAnsi="Arial" w:cs="Arial"/>
                <w:sz w:val="20"/>
                <w:szCs w:val="20"/>
              </w:rPr>
              <w:t>Mai Yer yuav saib nws daim ntawv qhia txoj kev kawm ntawm nws tus kheej thiab kom GPA txog 2.0 los sis siab dua raws li ntsuas los ntawm tsev kawm ntawv cov ntaub ntawv</w:t>
            </w:r>
            <w:r w:rsidR="00E437AE">
              <w:rPr>
                <w:rFonts w:ascii="Arial" w:hAnsi="Arial" w:cs="Arial"/>
                <w:sz w:val="20"/>
                <w:szCs w:val="20"/>
              </w:rPr>
              <w:t xml:space="preserve"> khaws</w:t>
            </w:r>
            <w:r w:rsidR="00D47BC4" w:rsidRPr="00E437AE">
              <w:rPr>
                <w:rFonts w:ascii="Arial" w:hAnsi="Arial" w:cs="Arial"/>
                <w:sz w:val="20"/>
                <w:szCs w:val="20"/>
              </w:rPr>
              <w:t>.</w:t>
            </w:r>
          </w:p>
          <w:p w14:paraId="43613B73" w14:textId="2A29F653" w:rsidR="007B3B95" w:rsidRPr="00E62049" w:rsidRDefault="00FB32AE" w:rsidP="00DA435C">
            <w:pPr>
              <w:rPr>
                <w:rFonts w:ascii="Arial" w:hAnsi="Arial"/>
                <w:sz w:val="20"/>
                <w:szCs w:val="20"/>
              </w:rPr>
            </w:pPr>
            <w:r>
              <w:pict w14:anchorId="2903707E">
                <v:shape id="Picture 6" o:spid="_x0000_i1035" type="#_x0000_t75" style="width:12.1pt;height:9.1pt;visibility:visible;mso-wrap-style:square">
                  <v:imagedata r:id="rId14" o:title=""/>
                </v:shape>
              </w:pict>
            </w:r>
            <w:r w:rsidR="007B3B95" w:rsidRPr="00E62049">
              <w:rPr>
                <w:rFonts w:ascii="Arial" w:hAnsi="Arial"/>
                <w:sz w:val="20"/>
                <w:szCs w:val="20"/>
              </w:rPr>
              <w:t>Tso cai rau tub ntxhais kawm koom tes/kawm tau raws li cov qauv ntaub ntawv kawm/</w:t>
            </w:r>
            <w:r w:rsidR="001166E6">
              <w:rPr>
                <w:rFonts w:ascii="Arial" w:hAnsi="Arial"/>
                <w:sz w:val="20"/>
                <w:szCs w:val="20"/>
              </w:rPr>
              <w:t xml:space="preserve"> tag nrog </w:t>
            </w:r>
            <w:r w:rsidR="007B3B95" w:rsidRPr="00E62049">
              <w:rPr>
                <w:rFonts w:ascii="Arial" w:hAnsi="Arial"/>
                <w:sz w:val="20"/>
                <w:szCs w:val="20"/>
              </w:rPr>
              <w:t>lub xeev tus qauv</w:t>
            </w:r>
            <w:r w:rsidR="007B3B95">
              <w:rPr>
                <w:rFonts w:ascii="Arial" w:hAnsi="Arial"/>
                <w:sz w:val="20"/>
                <w:szCs w:val="20"/>
              </w:rPr>
              <w:t xml:space="preserve"> </w:t>
            </w:r>
          </w:p>
          <w:p w14:paraId="04327ABB" w14:textId="77777777" w:rsidR="007B3B95" w:rsidRPr="00E62049" w:rsidRDefault="007B3B95" w:rsidP="00DA435C">
            <w:pPr>
              <w:rPr>
                <w:rFonts w:ascii="Arial" w:hAnsi="Arial"/>
                <w:sz w:val="20"/>
                <w:szCs w:val="20"/>
              </w:rPr>
            </w:pPr>
            <w:r w:rsidRPr="00E62049">
              <w:rPr>
                <w:noProof/>
                <w:sz w:val="20"/>
                <w:szCs w:val="20"/>
              </w:rPr>
              <w:drawing>
                <wp:inline distT="0" distB="0" distL="0" distR="0" wp14:anchorId="342871F6" wp14:editId="0EA8BB72">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1F9B0425" w14:textId="07C82082" w:rsidR="007B3B95" w:rsidRPr="00BB29BF" w:rsidRDefault="00FB32AE" w:rsidP="00DA435C">
            <w:pPr>
              <w:rPr>
                <w:rFonts w:ascii="Arial" w:hAnsi="Arial"/>
                <w:sz w:val="20"/>
                <w:szCs w:val="20"/>
              </w:rPr>
            </w:pPr>
            <w:r>
              <w:pict w14:anchorId="6814FA03">
                <v:shape id="Picture 8" o:spid="_x0000_i1036" type="#_x0000_t75" style="width:12.1pt;height:9.1pt;visibility:visible;mso-wrap-style:square">
                  <v:imagedata r:id="rId14" o:title=""/>
                </v:shape>
              </w:pict>
            </w:r>
            <w:r w:rsidR="007B3B95" w:rsidRPr="00BB29BF">
              <w:rPr>
                <w:rFonts w:ascii="Arial" w:hAnsi="Arial"/>
                <w:sz w:val="20"/>
                <w:szCs w:val="20"/>
              </w:rPr>
              <w:t>Kev paub lus zoo</w:t>
            </w:r>
          </w:p>
          <w:p w14:paraId="18FAB95D" w14:textId="561544E8" w:rsidR="007B3B95" w:rsidRPr="00BB29BF" w:rsidRDefault="00FB32AE" w:rsidP="00DA435C">
            <w:pPr>
              <w:rPr>
                <w:rFonts w:ascii="Arial" w:hAnsi="Arial"/>
                <w:sz w:val="20"/>
                <w:szCs w:val="20"/>
              </w:rPr>
            </w:pPr>
            <w:r>
              <w:pict w14:anchorId="022273E1">
                <v:shape id="Picture 7" o:spid="_x0000_i1037" type="#_x0000_t75" style="width:12.1pt;height:9.1pt;visibility:visible;mso-wrap-style:square">
                  <v:imagedata r:id="rId14" o:title=""/>
                </v:shape>
              </w:pict>
            </w:r>
            <w:r w:rsidR="007B3B95" w:rsidRPr="00BB29BF">
              <w:rPr>
                <w:rFonts w:ascii="Arial" w:hAnsi="Arial"/>
                <w:sz w:val="20"/>
                <w:szCs w:val="20"/>
              </w:rPr>
              <w:t xml:space="preserve">Lub Hom Phiaj Hloov Mus:       </w:t>
            </w:r>
            <w:r w:rsidR="003B2A9E">
              <w:rPr>
                <w:noProof/>
              </w:rPr>
              <w:drawing>
                <wp:inline distT="0" distB="0" distL="0" distR="0" wp14:anchorId="09014A55" wp14:editId="118D4E63">
                  <wp:extent cx="15367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 </w:t>
            </w:r>
            <w:r w:rsidR="007B3B95">
              <w:rPr>
                <w:rFonts w:ascii="Arial" w:hAnsi="Arial"/>
                <w:sz w:val="20"/>
                <w:szCs w:val="20"/>
              </w:rPr>
              <w:t xml:space="preserve">Kev </w:t>
            </w:r>
            <w:r w:rsidR="007B3B95" w:rsidRPr="00BB29BF">
              <w:rPr>
                <w:rFonts w:ascii="Arial" w:hAnsi="Arial"/>
                <w:sz w:val="20"/>
                <w:szCs w:val="20"/>
              </w:rPr>
              <w:t xml:space="preserve">Kawm/Kev </w:t>
            </w:r>
            <w:r w:rsidR="007B3B95">
              <w:rPr>
                <w:rFonts w:ascii="Arial" w:hAnsi="Arial"/>
                <w:sz w:val="20"/>
                <w:szCs w:val="20"/>
              </w:rPr>
              <w:t>Xyaum</w:t>
            </w:r>
          </w:p>
          <w:p w14:paraId="65A5E7EB" w14:textId="431463EE" w:rsidR="007B3B95" w:rsidRPr="00BB29BF" w:rsidRDefault="00FB32AE" w:rsidP="00DA435C">
            <w:pPr>
              <w:rPr>
                <w:rFonts w:ascii="Arial" w:hAnsi="Arial"/>
                <w:sz w:val="20"/>
                <w:szCs w:val="20"/>
              </w:rPr>
            </w:pPr>
            <w:r>
              <w:pict w14:anchorId="471678C3">
                <v:shape id="Picture 13" o:spid="_x0000_i1038" type="#_x0000_t75" style="width:12.1pt;height:9.1pt;visibility:visible;mso-wrap-style:square">
                  <v:imagedata r:id="rId14" o:title=""/>
                </v:shape>
              </w:pict>
            </w:r>
            <w:r w:rsidR="007B3B95" w:rsidRPr="00BB29BF">
              <w:rPr>
                <w:rFonts w:ascii="Arial" w:hAnsi="Arial"/>
                <w:sz w:val="20"/>
                <w:szCs w:val="20"/>
              </w:rPr>
              <w:t>Kev Ua Hauj</w:t>
            </w:r>
            <w:r w:rsidR="007B3B95">
              <w:rPr>
                <w:rFonts w:ascii="Arial" w:hAnsi="Arial"/>
                <w:sz w:val="20"/>
                <w:szCs w:val="20"/>
              </w:rPr>
              <w:t xml:space="preserve"> L</w:t>
            </w:r>
            <w:r w:rsidR="007B3B95" w:rsidRPr="00BB29BF">
              <w:rPr>
                <w:rFonts w:ascii="Arial" w:hAnsi="Arial"/>
                <w:sz w:val="20"/>
                <w:szCs w:val="20"/>
              </w:rPr>
              <w:t xml:space="preserve">wm                     </w:t>
            </w:r>
            <w:r w:rsidR="002B3B82">
              <w:rPr>
                <w:noProof/>
              </w:rPr>
              <w:drawing>
                <wp:inline distT="0" distB="0" distL="0" distR="0" wp14:anchorId="5B57B9EC" wp14:editId="4F846827">
                  <wp:extent cx="153670" cy="119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7B3B95" w:rsidRPr="00BB29BF">
              <w:rPr>
                <w:rFonts w:ascii="Arial" w:hAnsi="Arial"/>
                <w:sz w:val="20"/>
                <w:szCs w:val="20"/>
              </w:rPr>
              <w:t xml:space="preserve">Kev </w:t>
            </w:r>
            <w:r w:rsidR="007B3B95">
              <w:rPr>
                <w:rFonts w:ascii="Arial" w:hAnsi="Arial"/>
                <w:sz w:val="20"/>
                <w:szCs w:val="20"/>
              </w:rPr>
              <w:t>N</w:t>
            </w:r>
            <w:r w:rsidR="007B3B95" w:rsidRPr="00BB29BF">
              <w:rPr>
                <w:rFonts w:ascii="Arial" w:hAnsi="Arial"/>
                <w:sz w:val="20"/>
                <w:szCs w:val="20"/>
              </w:rPr>
              <w:t>yob Ywj Pheej</w:t>
            </w:r>
          </w:p>
          <w:p w14:paraId="28BF18FC" w14:textId="0AE7C3F7" w:rsidR="007B3B95" w:rsidRPr="00BB29BF" w:rsidRDefault="007B3B95"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1D1216" w:rsidRPr="001D1216">
              <w:rPr>
                <w:rFonts w:ascii="Arial" w:hAnsi="Arial"/>
                <w:sz w:val="20"/>
                <w:szCs w:val="20"/>
              </w:rPr>
              <w:t>Tu</w:t>
            </w:r>
            <w:r w:rsidR="003603DD">
              <w:rPr>
                <w:rFonts w:ascii="Arial" w:hAnsi="Arial"/>
                <w:sz w:val="20"/>
                <w:szCs w:val="20"/>
              </w:rPr>
              <w:t>b Ntxhais Kawm, xib fwb</w:t>
            </w:r>
          </w:p>
        </w:tc>
      </w:tr>
      <w:tr w:rsidR="007B3B95" w:rsidRPr="00BB29BF" w14:paraId="79F2EA4E" w14:textId="77777777" w:rsidTr="00DA435C">
        <w:trPr>
          <w:trHeight w:val="2829"/>
        </w:trPr>
        <w:tc>
          <w:tcPr>
            <w:tcW w:w="3673" w:type="dxa"/>
          </w:tcPr>
          <w:p w14:paraId="77E54749" w14:textId="23D77DD9" w:rsidR="00725051" w:rsidRPr="00BB29BF" w:rsidRDefault="007B3B95" w:rsidP="00825EDF">
            <w:pPr>
              <w:jc w:val="both"/>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8C6086">
              <w:rPr>
                <w:rFonts w:ascii="Arial" w:hAnsi="Arial"/>
                <w:sz w:val="20"/>
                <w:szCs w:val="20"/>
              </w:rPr>
              <w:t xml:space="preserve">Tam sim no Mai Yer tus GPA yog </w:t>
            </w:r>
            <w:r w:rsidR="008C6086" w:rsidRPr="008C6086">
              <w:rPr>
                <w:rFonts w:ascii="Arial" w:hAnsi="Arial" w:cs="Arial"/>
                <w:sz w:val="20"/>
                <w:szCs w:val="20"/>
              </w:rPr>
              <w:t>2.25 raws li tsev kawm ntawv cov ntaub ntawv</w:t>
            </w:r>
            <w:r w:rsidR="00A23635">
              <w:rPr>
                <w:rFonts w:ascii="Arial" w:hAnsi="Arial" w:cs="Arial"/>
                <w:sz w:val="20"/>
                <w:szCs w:val="20"/>
              </w:rPr>
              <w:t xml:space="preserve"> khaws</w:t>
            </w:r>
            <w:r w:rsidR="008C6086" w:rsidRPr="008C6086">
              <w:rPr>
                <w:rFonts w:ascii="Arial" w:hAnsi="Arial" w:cs="Arial"/>
                <w:sz w:val="20"/>
                <w:szCs w:val="20"/>
              </w:rPr>
              <w:t>.</w:t>
            </w:r>
          </w:p>
          <w:p w14:paraId="137B7713" w14:textId="27A54BC0" w:rsidR="007B3B95" w:rsidRPr="00BB29BF" w:rsidRDefault="007B3B95" w:rsidP="00DA435C">
            <w:pPr>
              <w:jc w:val="both"/>
              <w:rPr>
                <w:rFonts w:ascii="Arial" w:hAnsi="Arial"/>
                <w:sz w:val="20"/>
                <w:szCs w:val="20"/>
              </w:rPr>
            </w:pPr>
          </w:p>
        </w:tc>
        <w:tc>
          <w:tcPr>
            <w:tcW w:w="6783" w:type="dxa"/>
            <w:vMerge/>
          </w:tcPr>
          <w:p w14:paraId="0293C4D6" w14:textId="77777777" w:rsidR="007B3B95" w:rsidRPr="00BB29BF" w:rsidRDefault="007B3B95" w:rsidP="00DA435C">
            <w:pPr>
              <w:rPr>
                <w:rFonts w:ascii="Arial" w:hAnsi="Arial"/>
                <w:sz w:val="20"/>
                <w:szCs w:val="20"/>
              </w:rPr>
            </w:pPr>
          </w:p>
        </w:tc>
      </w:tr>
    </w:tbl>
    <w:p w14:paraId="7713A4C0" w14:textId="73E69AD0" w:rsidR="007B3B95" w:rsidRPr="00BB29BF" w:rsidRDefault="007B3B95" w:rsidP="007B3B95">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sidR="00D8089E">
        <w:rPr>
          <w:rFonts w:ascii="Arial" w:hAnsi="Arial"/>
          <w:sz w:val="20"/>
          <w:szCs w:val="20"/>
        </w:rPr>
        <w:t xml:space="preserve"> </w:t>
      </w:r>
      <w:r w:rsidR="00810B16">
        <w:rPr>
          <w:rFonts w:ascii="Arial" w:hAnsi="Arial"/>
          <w:sz w:val="20"/>
          <w:szCs w:val="20"/>
        </w:rPr>
        <w:t>12</w:t>
      </w:r>
      <w:r w:rsidR="00D8089E">
        <w:rPr>
          <w:rFonts w:ascii="Arial" w:hAnsi="Arial"/>
          <w:sz w:val="20"/>
          <w:szCs w:val="20"/>
        </w:rPr>
        <w:t>/</w:t>
      </w:r>
      <w:r>
        <w:rPr>
          <w:rFonts w:ascii="Arial" w:hAnsi="Arial"/>
          <w:sz w:val="20"/>
          <w:szCs w:val="20"/>
        </w:rPr>
        <w:t>20</w:t>
      </w:r>
      <w:r w:rsidR="00C45B9B">
        <w:rPr>
          <w:rFonts w:ascii="Arial" w:hAnsi="Arial"/>
          <w:sz w:val="20"/>
          <w:szCs w:val="20"/>
        </w:rPr>
        <w:t>19</w:t>
      </w:r>
      <w:r w:rsidRPr="003F7065">
        <w:rPr>
          <w:rFonts w:ascii="Arial" w:hAnsi="Arial"/>
          <w:sz w:val="20"/>
          <w:szCs w:val="20"/>
        </w:rPr>
        <w:t>,</w:t>
      </w:r>
      <w:r w:rsidR="00DE3F40">
        <w:rPr>
          <w:rFonts w:ascii="Arial" w:hAnsi="Arial"/>
          <w:sz w:val="20"/>
          <w:szCs w:val="20"/>
        </w:rPr>
        <w:t xml:space="preserve"> </w:t>
      </w:r>
      <w:r w:rsidR="00FA6770" w:rsidRPr="00FA6770">
        <w:rPr>
          <w:rFonts w:ascii="Arial" w:hAnsi="Arial" w:cs="Arial"/>
          <w:sz w:val="20"/>
          <w:szCs w:val="20"/>
        </w:rPr>
        <w:t>Mai Yer yuav tuaj yeem sab laj nrog cov kws qhia ntawv yog tias nws xav tau kev pab ntxiv thiab yuav ua rau</w:t>
      </w:r>
      <w:r w:rsidR="008D5344">
        <w:rPr>
          <w:rFonts w:ascii="Arial" w:hAnsi="Arial" w:cs="Arial"/>
          <w:sz w:val="20"/>
          <w:szCs w:val="20"/>
        </w:rPr>
        <w:t xml:space="preserve">g li </w:t>
      </w:r>
      <w:r w:rsidR="00FA6770" w:rsidRPr="00FA6770">
        <w:rPr>
          <w:rFonts w:ascii="Arial" w:hAnsi="Arial" w:cs="Arial"/>
          <w:sz w:val="20"/>
          <w:szCs w:val="20"/>
        </w:rPr>
        <w:t>95</w:t>
      </w:r>
      <w:ins w:id="291" w:author="Fong RERHANG" w:date="2021-06-07T20:33:00Z">
        <w:r w:rsidR="004D6CCE">
          <w:rPr>
            <w:rFonts w:ascii="Arial" w:hAnsi="Arial" w:cs="Arial"/>
            <w:sz w:val="20"/>
            <w:szCs w:val="20"/>
          </w:rPr>
          <w:t>%</w:t>
        </w:r>
      </w:ins>
      <w:del w:id="292" w:author="Fong RERHANG" w:date="2021-06-07T20:33:00Z">
        <w:r w:rsidR="008D5344" w:rsidDel="004D6CCE">
          <w:rPr>
            <w:rFonts w:ascii="Arial" w:hAnsi="Arial" w:cs="Arial"/>
            <w:sz w:val="20"/>
            <w:szCs w:val="20"/>
          </w:rPr>
          <w:delText xml:space="preserve"> feem puas</w:delText>
        </w:r>
      </w:del>
      <w:r w:rsidR="00FA6770" w:rsidRPr="00FA6770">
        <w:rPr>
          <w:rFonts w:ascii="Arial" w:hAnsi="Arial" w:cs="Arial"/>
          <w:sz w:val="20"/>
          <w:szCs w:val="20"/>
        </w:rPr>
        <w:t xml:space="preserve"> ntawm tag nrho cov dej num raws li ntsuas los ntawm xib fwb </w:t>
      </w:r>
      <w:r w:rsidR="00E17A20">
        <w:rPr>
          <w:rFonts w:ascii="Arial" w:hAnsi="Arial" w:cs="Arial"/>
          <w:sz w:val="20"/>
          <w:szCs w:val="20"/>
        </w:rPr>
        <w:t xml:space="preserve">kev </w:t>
      </w:r>
      <w:r w:rsidR="00FA6770" w:rsidRPr="00FA6770">
        <w:rPr>
          <w:rFonts w:ascii="Arial" w:hAnsi="Arial" w:cs="Arial"/>
          <w:sz w:val="20"/>
          <w:szCs w:val="20"/>
        </w:rPr>
        <w:t>soj ntsuam thiab tsev kawm ntawv cov ntaub ntawv</w:t>
      </w:r>
      <w:r w:rsidR="00E17A20">
        <w:rPr>
          <w:rFonts w:ascii="Arial" w:hAnsi="Arial" w:cs="Arial"/>
          <w:sz w:val="20"/>
          <w:szCs w:val="20"/>
        </w:rPr>
        <w:t xml:space="preserve"> khaws</w:t>
      </w:r>
      <w:r w:rsidR="00FA6770" w:rsidRPr="00FA6770">
        <w:rPr>
          <w:rFonts w:ascii="Arial" w:hAnsi="Arial" w:cs="Arial"/>
          <w:sz w:val="20"/>
          <w:szCs w:val="20"/>
        </w:rPr>
        <w:t>.</w:t>
      </w:r>
    </w:p>
    <w:p w14:paraId="47A4589A" w14:textId="4AF1B576" w:rsidR="007B3B95" w:rsidRPr="00BB29BF" w:rsidRDefault="007B3B95" w:rsidP="007B3B95">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p>
    <w:p w14:paraId="06E7F9B8" w14:textId="77777777" w:rsidR="007B3B95" w:rsidRPr="00BB29BF" w:rsidRDefault="007B3B95" w:rsidP="007B3B95">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0C63BF4B" w14:textId="5EB861AF"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682C36">
        <w:rPr>
          <w:rFonts w:ascii="Arial" w:hAnsi="Arial"/>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sidR="00C319E5">
        <w:rPr>
          <w:rFonts w:ascii="Arial" w:hAnsi="Arial"/>
          <w:b/>
          <w:bCs/>
          <w:sz w:val="18"/>
          <w:szCs w:val="18"/>
        </w:rPr>
        <w:t xml:space="preserve">                                                                                                                                              </w:t>
      </w:r>
      <w:r w:rsidRPr="00BB29BF">
        <w:rPr>
          <w:rFonts w:ascii="Arial" w:hAnsi="Arial"/>
          <w:b/>
          <w:bCs/>
          <w:sz w:val="20"/>
          <w:szCs w:val="20"/>
        </w:rPr>
        <w:t>Tawm tswv yim:</w:t>
      </w:r>
    </w:p>
    <w:p w14:paraId="69AE639B" w14:textId="77777777"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2301676" w14:textId="7031B30A" w:rsidR="007B3B95" w:rsidRPr="00BB29BF" w:rsidRDefault="007B3B95" w:rsidP="007B3B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00A722F3" w:rsidRPr="00A722F3">
        <w:rPr>
          <w:rFonts w:ascii="Arial" w:hAnsi="Arial"/>
          <w:sz w:val="20"/>
          <w:szCs w:val="20"/>
        </w:rPr>
        <w:t>10/4/2020</w:t>
      </w:r>
      <w:r w:rsidRPr="00A722F3">
        <w:rPr>
          <w:rFonts w:ascii="Arial" w:hAnsi="Arial"/>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00A722F3">
        <w:rPr>
          <w:rFonts w:ascii="Arial" w:hAnsi="Arial"/>
          <w:b/>
          <w:bCs/>
          <w:sz w:val="20"/>
          <w:szCs w:val="20"/>
        </w:rPr>
        <w:t xml:space="preserve"> </w:t>
      </w:r>
      <w:r w:rsidR="00A722F3" w:rsidRPr="00A722F3">
        <w:rPr>
          <w:rFonts w:ascii="Arial" w:hAnsi="Arial"/>
          <w:sz w:val="20"/>
          <w:szCs w:val="20"/>
        </w:rPr>
        <w:t>Mai Yer tab tom txhim kho lub hom phiaj kom tau lis tus qauv 2.68</w:t>
      </w:r>
      <w:r w:rsidR="00A722F3">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9DA8EF2" w14:textId="76D5677E" w:rsidR="007B3B95" w:rsidRPr="0091781A" w:rsidRDefault="007B3B95" w:rsidP="007B3B95">
      <w:pPr>
        <w:rPr>
          <w:rFonts w:ascii="Arial" w:hAnsi="Arial" w:cs="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0007490B">
        <w:rPr>
          <w:rFonts w:ascii="Arial" w:eastAsia="Arial" w:hAnsi="Arial"/>
          <w:b/>
          <w:bCs/>
          <w:sz w:val="20"/>
          <w:szCs w:val="20"/>
        </w:rPr>
        <w:t>2/16/2021</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sidR="0007490B">
        <w:rPr>
          <w:rFonts w:ascii="Arial" w:eastAsia="Arial" w:hAnsi="Arial"/>
          <w:b/>
          <w:bCs/>
          <w:sz w:val="20"/>
          <w:szCs w:val="20"/>
        </w:rPr>
        <w:sym w:font="Wingdings 2" w:char="F052"/>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r w:rsidR="0091781A" w:rsidRPr="0091781A">
        <w:rPr>
          <w:rFonts w:ascii="Arial" w:hAnsi="Arial" w:cs="Arial"/>
          <w:sz w:val="20"/>
          <w:szCs w:val="20"/>
        </w:rPr>
        <w:t>Q1 Q2</w:t>
      </w:r>
    </w:p>
    <w:p w14:paraId="73F052E4" w14:textId="40ED536A" w:rsidR="0091781A" w:rsidRDefault="004D6CCE" w:rsidP="007B3B95">
      <w:pPr>
        <w:rPr>
          <w:rFonts w:ascii="Arial" w:hAnsi="Arial" w:cs="Arial"/>
          <w:sz w:val="20"/>
          <w:szCs w:val="20"/>
        </w:rPr>
      </w:pPr>
      <w:ins w:id="293" w:author="Fong RERHANG" w:date="2021-06-07T20:37:00Z">
        <w:r>
          <w:rPr>
            <w:rFonts w:ascii="Arial" w:hAnsi="Arial" w:cs="Arial"/>
            <w:sz w:val="20"/>
            <w:szCs w:val="20"/>
          </w:rPr>
          <w:t>Kev Kawm Teev Cia</w:t>
        </w:r>
      </w:ins>
      <w:del w:id="294" w:author="Fong RERHANG" w:date="2021-06-07T20:37:00Z">
        <w:r w:rsidR="006A4731" w:rsidDel="004D6CCE">
          <w:rPr>
            <w:rFonts w:ascii="Arial" w:hAnsi="Arial" w:cs="Arial"/>
            <w:sz w:val="20"/>
            <w:szCs w:val="20"/>
          </w:rPr>
          <w:delText>Sij Hawm</w:delText>
        </w:r>
      </w:del>
      <w:r w:rsidR="006A4731">
        <w:rPr>
          <w:rFonts w:ascii="Arial" w:hAnsi="Arial" w:cs="Arial"/>
          <w:sz w:val="20"/>
          <w:szCs w:val="20"/>
        </w:rPr>
        <w:t xml:space="preserve"> </w:t>
      </w:r>
      <w:r w:rsidR="0091781A" w:rsidRPr="0091781A">
        <w:rPr>
          <w:rFonts w:ascii="Arial" w:hAnsi="Arial" w:cs="Arial"/>
          <w:sz w:val="20"/>
          <w:szCs w:val="20"/>
        </w:rPr>
        <w:t>GPA 2.3333 1.4000</w:t>
      </w:r>
    </w:p>
    <w:p w14:paraId="2F3ABF77" w14:textId="77777777" w:rsidR="0038569C" w:rsidRPr="0091781A" w:rsidRDefault="0038569C" w:rsidP="007B3B95">
      <w:pPr>
        <w:rPr>
          <w:rFonts w:ascii="Arial" w:hAnsi="Arial" w:cs="Arial"/>
          <w:sz w:val="20"/>
          <w:szCs w:val="20"/>
        </w:rPr>
      </w:pPr>
    </w:p>
    <w:p w14:paraId="63D437D3" w14:textId="47FCB183" w:rsidR="0091781A" w:rsidRPr="0091781A" w:rsidRDefault="006A4731" w:rsidP="007B3B95">
      <w:pPr>
        <w:rPr>
          <w:rFonts w:ascii="Arial" w:eastAsia="Arial" w:hAnsi="Arial" w:cs="Arial"/>
          <w:sz w:val="16"/>
          <w:szCs w:val="16"/>
        </w:rPr>
      </w:pPr>
      <w:del w:id="295" w:author="Fong RERHANG" w:date="2021-06-07T20:39:00Z">
        <w:r w:rsidDel="004D6CCE">
          <w:rPr>
            <w:rFonts w:ascii="Arial" w:hAnsi="Arial" w:cs="Arial"/>
            <w:sz w:val="20"/>
            <w:szCs w:val="20"/>
          </w:rPr>
          <w:delText>Dov Qaum Lawm</w:delText>
        </w:r>
      </w:del>
      <w:ins w:id="296" w:author="Fong RERHANG" w:date="2021-06-07T20:39:00Z">
        <w:r w:rsidR="004D6CCE">
          <w:rPr>
            <w:rFonts w:ascii="Arial" w:hAnsi="Arial" w:cs="Arial"/>
            <w:sz w:val="20"/>
            <w:szCs w:val="20"/>
          </w:rPr>
          <w:t>Tau lo</w:t>
        </w:r>
      </w:ins>
      <w:r>
        <w:rPr>
          <w:rFonts w:ascii="Arial" w:hAnsi="Arial" w:cs="Arial"/>
          <w:sz w:val="20"/>
          <w:szCs w:val="20"/>
        </w:rPr>
        <w:t xml:space="preserve"> </w:t>
      </w:r>
      <w:r w:rsidR="0091781A" w:rsidRPr="0091781A">
        <w:rPr>
          <w:rFonts w:ascii="Arial" w:hAnsi="Arial" w:cs="Arial"/>
          <w:sz w:val="20"/>
          <w:szCs w:val="20"/>
        </w:rPr>
        <w:t>GPA 2.6129 2.4444</w:t>
      </w:r>
    </w:p>
    <w:p w14:paraId="00AAD134" w14:textId="77777777" w:rsidR="007B3B95" w:rsidRDefault="007B3B95" w:rsidP="007B3B95">
      <w:pPr>
        <w:rPr>
          <w:rFonts w:ascii="Arial" w:eastAsia="Arial" w:hAnsi="Arial"/>
          <w:b/>
          <w:bCs/>
          <w:sz w:val="20"/>
          <w:szCs w:val="20"/>
        </w:rPr>
      </w:pPr>
    </w:p>
    <w:p w14:paraId="79DD54F0" w14:textId="0B00B4FC" w:rsidR="007B3B95" w:rsidRDefault="007B3B95" w:rsidP="008D6FBB">
      <w:pPr>
        <w:jc w:val="both"/>
        <w:rPr>
          <w:rFonts w:ascii="Calibri" w:hAnsi="Calibri" w:cs="Calibri"/>
          <w:sz w:val="20"/>
          <w:szCs w:val="20"/>
        </w:rPr>
      </w:pPr>
    </w:p>
    <w:p w14:paraId="352BD148" w14:textId="6D0897A9" w:rsidR="00606359" w:rsidRDefault="00606359" w:rsidP="008D6FBB">
      <w:pPr>
        <w:jc w:val="both"/>
        <w:rPr>
          <w:rFonts w:ascii="Calibri" w:hAnsi="Calibri" w:cs="Calibri"/>
          <w:sz w:val="20"/>
          <w:szCs w:val="20"/>
        </w:rPr>
      </w:pPr>
    </w:p>
    <w:p w14:paraId="7DAF2CCC" w14:textId="4456786F" w:rsidR="00606359" w:rsidRDefault="00606359" w:rsidP="008D6FBB">
      <w:pPr>
        <w:jc w:val="both"/>
        <w:rPr>
          <w:rFonts w:ascii="Calibri" w:hAnsi="Calibri" w:cs="Calibri"/>
          <w:sz w:val="20"/>
          <w:szCs w:val="20"/>
        </w:rPr>
      </w:pPr>
    </w:p>
    <w:p w14:paraId="44570A93" w14:textId="5A3D717B" w:rsidR="00606359" w:rsidRDefault="00606359" w:rsidP="008D6FBB">
      <w:pPr>
        <w:jc w:val="both"/>
        <w:rPr>
          <w:rFonts w:ascii="Calibri" w:hAnsi="Calibri" w:cs="Calibri"/>
          <w:sz w:val="20"/>
          <w:szCs w:val="20"/>
        </w:rPr>
      </w:pPr>
    </w:p>
    <w:p w14:paraId="023771D9" w14:textId="24175678" w:rsidR="00606359" w:rsidRDefault="00606359" w:rsidP="008D6FBB">
      <w:pPr>
        <w:jc w:val="both"/>
        <w:rPr>
          <w:rFonts w:ascii="Calibri" w:hAnsi="Calibri" w:cs="Calibri"/>
          <w:sz w:val="20"/>
          <w:szCs w:val="20"/>
        </w:rPr>
      </w:pPr>
    </w:p>
    <w:p w14:paraId="2E5CFBC2" w14:textId="40331ADE" w:rsidR="00606359" w:rsidRDefault="00606359" w:rsidP="008D6FBB">
      <w:pPr>
        <w:jc w:val="both"/>
        <w:rPr>
          <w:rFonts w:ascii="Calibri" w:hAnsi="Calibri" w:cs="Calibri"/>
          <w:sz w:val="20"/>
          <w:szCs w:val="20"/>
        </w:rPr>
      </w:pPr>
    </w:p>
    <w:p w14:paraId="4464298E" w14:textId="519B023A" w:rsidR="00606359" w:rsidRDefault="00606359" w:rsidP="008D6FBB">
      <w:pPr>
        <w:jc w:val="both"/>
        <w:rPr>
          <w:rFonts w:ascii="Calibri" w:hAnsi="Calibri" w:cs="Calibri"/>
          <w:sz w:val="20"/>
          <w:szCs w:val="20"/>
        </w:rPr>
      </w:pPr>
    </w:p>
    <w:p w14:paraId="77505127" w14:textId="77777777" w:rsidR="00606359" w:rsidRDefault="00606359" w:rsidP="00606359">
      <w:pPr>
        <w:ind w:firstLine="720"/>
        <w:jc w:val="center"/>
        <w:rPr>
          <w:rFonts w:ascii="Arial" w:eastAsia="Arial" w:hAnsi="Arial"/>
          <w:b/>
          <w:sz w:val="23"/>
        </w:rPr>
      </w:pPr>
      <w:r>
        <w:rPr>
          <w:rFonts w:ascii="Arial" w:eastAsia="Arial" w:hAnsi="Arial"/>
          <w:b/>
          <w:sz w:val="23"/>
        </w:rPr>
        <w:t>SACRAMENTO CITY UNIFIED</w:t>
      </w:r>
    </w:p>
    <w:p w14:paraId="5F46303D" w14:textId="77777777" w:rsidR="00606359" w:rsidRDefault="00606359" w:rsidP="00606359">
      <w:pPr>
        <w:jc w:val="center"/>
        <w:rPr>
          <w:rFonts w:ascii="Arial" w:hAnsi="Arial"/>
          <w:b/>
          <w:bCs/>
          <w:sz w:val="22"/>
          <w:szCs w:val="22"/>
        </w:rPr>
      </w:pPr>
      <w:r w:rsidRPr="009E72B6">
        <w:rPr>
          <w:rFonts w:ascii="Arial" w:hAnsi="Arial"/>
          <w:b/>
          <w:bCs/>
          <w:sz w:val="22"/>
          <w:szCs w:val="22"/>
        </w:rPr>
        <w:t>COV HOM PHIAJ IB XYOO PUAG NCIG THIAB TEJ PHIAJ XWM</w:t>
      </w:r>
    </w:p>
    <w:p w14:paraId="22B583BB" w14:textId="77777777" w:rsidR="00606359" w:rsidRDefault="00606359" w:rsidP="00606359">
      <w:pPr>
        <w:rPr>
          <w:rFonts w:ascii="Arial" w:hAnsi="Arial"/>
          <w:b/>
          <w:bCs/>
          <w:sz w:val="22"/>
          <w:szCs w:val="22"/>
        </w:rPr>
      </w:pPr>
    </w:p>
    <w:p w14:paraId="4D73E5C8" w14:textId="77777777" w:rsidR="00C41179" w:rsidRDefault="00C41179" w:rsidP="00C41179">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0641DF2C" w14:textId="77777777" w:rsidR="00606359" w:rsidRDefault="00606359" w:rsidP="0060635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606359" w:rsidRPr="00BB29BF" w14:paraId="4409B0C1" w14:textId="77777777" w:rsidTr="00DA435C">
        <w:trPr>
          <w:trHeight w:val="721"/>
        </w:trPr>
        <w:tc>
          <w:tcPr>
            <w:tcW w:w="3673" w:type="dxa"/>
          </w:tcPr>
          <w:p w14:paraId="281B3C67" w14:textId="6BD8FDCE" w:rsidR="00606359" w:rsidRPr="00BB29BF" w:rsidRDefault="00606359"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2704E1">
              <w:rPr>
                <w:rFonts w:ascii="Arial" w:hAnsi="Arial"/>
                <w:sz w:val="20"/>
                <w:szCs w:val="20"/>
              </w:rPr>
              <w:t>Tus Thawj Coj Dej Num 2020-2021</w:t>
            </w:r>
          </w:p>
        </w:tc>
        <w:tc>
          <w:tcPr>
            <w:tcW w:w="6783" w:type="dxa"/>
            <w:vMerge w:val="restart"/>
          </w:tcPr>
          <w:p w14:paraId="37E915B5" w14:textId="2C85C14C" w:rsidR="00606359" w:rsidRPr="00BB29BF" w:rsidRDefault="00606359" w:rsidP="00DA435C">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Pr>
                <w:rFonts w:ascii="Arial" w:hAnsi="Arial"/>
                <w:i/>
                <w:iCs/>
                <w:sz w:val="20"/>
                <w:szCs w:val="20"/>
                <w:u w:val="single"/>
              </w:rPr>
              <w:t xml:space="preserve"> </w:t>
            </w:r>
            <w:r w:rsidR="009D3CF2">
              <w:rPr>
                <w:rFonts w:ascii="Arial" w:hAnsi="Arial"/>
                <w:i/>
                <w:iCs/>
                <w:sz w:val="20"/>
                <w:szCs w:val="20"/>
                <w:u w:val="single"/>
              </w:rPr>
              <w:t>Lub Hom Phiaj Uas Tau Muab 1</w:t>
            </w:r>
          </w:p>
          <w:p w14:paraId="03F295E0" w14:textId="77777777" w:rsidR="00606359" w:rsidRPr="00BB29BF" w:rsidRDefault="00606359" w:rsidP="00DA435C">
            <w:pPr>
              <w:rPr>
                <w:rFonts w:ascii="Arial" w:hAnsi="Arial"/>
                <w:b/>
                <w:bCs/>
                <w:sz w:val="20"/>
                <w:szCs w:val="20"/>
              </w:rPr>
            </w:pPr>
          </w:p>
          <w:p w14:paraId="0C6C730B" w14:textId="7965809B" w:rsidR="00606359" w:rsidRPr="00BB29BF" w:rsidRDefault="00606359"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w:t>
            </w:r>
            <w:r w:rsidR="001E1DDA">
              <w:rPr>
                <w:rFonts w:ascii="Arial" w:hAnsi="Arial"/>
                <w:sz w:val="20"/>
                <w:szCs w:val="20"/>
              </w:rPr>
              <w:t>0</w:t>
            </w:r>
            <w:r>
              <w:rPr>
                <w:rFonts w:ascii="Arial" w:hAnsi="Arial"/>
                <w:sz w:val="20"/>
                <w:szCs w:val="20"/>
              </w:rPr>
              <w:t>5/</w:t>
            </w:r>
            <w:r w:rsidR="007F222B">
              <w:rPr>
                <w:rFonts w:ascii="Arial" w:hAnsi="Arial"/>
                <w:sz w:val="20"/>
                <w:szCs w:val="20"/>
              </w:rPr>
              <w:t>25</w:t>
            </w:r>
            <w:r>
              <w:rPr>
                <w:rFonts w:ascii="Arial" w:hAnsi="Arial"/>
                <w:sz w:val="20"/>
                <w:szCs w:val="20"/>
              </w:rPr>
              <w:t>/22</w:t>
            </w:r>
            <w:r w:rsidRPr="003F7065">
              <w:rPr>
                <w:rFonts w:ascii="Arial" w:hAnsi="Arial"/>
                <w:sz w:val="20"/>
                <w:szCs w:val="20"/>
              </w:rPr>
              <w:t>,</w:t>
            </w:r>
            <w:r>
              <w:t xml:space="preserve"> </w:t>
            </w:r>
            <w:r w:rsidR="003E21C8" w:rsidRPr="002B364B">
              <w:rPr>
                <w:rFonts w:ascii="Arial" w:hAnsi="Arial" w:cs="Arial"/>
                <w:sz w:val="20"/>
                <w:szCs w:val="20"/>
              </w:rPr>
              <w:t xml:space="preserve">Mai Yer yuav ntxiv nws lub peev xwm los txheeb xyuas thiab teeb tsa cov hom phiaj txhua hli los ntawm kev ua tiav tus qauv duab rau kev teeb tsa lub hom phiaj muaj 3 lub hom phiaj rau txhua thaj chaw (tsev, tsev kawm ntawv, thiab </w:t>
            </w:r>
            <w:r w:rsidR="001739FE">
              <w:rPr>
                <w:rFonts w:ascii="Arial" w:hAnsi="Arial" w:cs="Arial"/>
                <w:sz w:val="20"/>
                <w:szCs w:val="20"/>
              </w:rPr>
              <w:t>chaw ua si</w:t>
            </w:r>
            <w:r w:rsidR="003E21C8" w:rsidRPr="002B364B">
              <w:rPr>
                <w:rFonts w:ascii="Arial" w:hAnsi="Arial" w:cs="Arial"/>
                <w:sz w:val="20"/>
                <w:szCs w:val="20"/>
              </w:rPr>
              <w:t>) nrog 80</w:t>
            </w:r>
            <w:r w:rsidR="001739FE">
              <w:rPr>
                <w:rFonts w:ascii="Arial" w:hAnsi="Arial" w:cs="Arial"/>
                <w:sz w:val="20"/>
                <w:szCs w:val="20"/>
              </w:rPr>
              <w:t xml:space="preserve"> feem puas ntawm</w:t>
            </w:r>
            <w:r w:rsidR="003E21C8" w:rsidRPr="002B364B">
              <w:rPr>
                <w:rFonts w:ascii="Arial" w:hAnsi="Arial" w:cs="Arial"/>
                <w:sz w:val="20"/>
                <w:szCs w:val="20"/>
              </w:rPr>
              <w:t xml:space="preserve"> kev ywj pheej thoob plaws peb hnub sib law liag raws li tus kws qhia</w:t>
            </w:r>
            <w:r w:rsidR="001739FE">
              <w:rPr>
                <w:rFonts w:ascii="Arial" w:hAnsi="Arial" w:cs="Arial"/>
                <w:sz w:val="20"/>
                <w:szCs w:val="20"/>
              </w:rPr>
              <w:t xml:space="preserve"> ntawv</w:t>
            </w:r>
            <w:del w:id="297" w:author="Fong RERHANG" w:date="2021-06-07T20:42:00Z">
              <w:r w:rsidR="003E21C8" w:rsidRPr="002B364B" w:rsidDel="004D6CCE">
                <w:rPr>
                  <w:rFonts w:ascii="Arial" w:hAnsi="Arial" w:cs="Arial"/>
                  <w:sz w:val="20"/>
                  <w:szCs w:val="20"/>
                </w:rPr>
                <w:delText xml:space="preserve"> </w:delText>
              </w:r>
            </w:del>
            <w:r w:rsidR="003E21C8" w:rsidRPr="002B364B">
              <w:rPr>
                <w:rFonts w:ascii="Arial" w:hAnsi="Arial" w:cs="Arial"/>
                <w:sz w:val="20"/>
                <w:szCs w:val="20"/>
              </w:rPr>
              <w:t>/</w:t>
            </w:r>
            <w:del w:id="298" w:author="Fong RERHANG" w:date="2021-06-07T20:42:00Z">
              <w:r w:rsidR="003E21C8" w:rsidRPr="002B364B" w:rsidDel="004D6CCE">
                <w:rPr>
                  <w:rFonts w:ascii="Arial" w:hAnsi="Arial" w:cs="Arial"/>
                  <w:sz w:val="20"/>
                  <w:szCs w:val="20"/>
                </w:rPr>
                <w:delText xml:space="preserve"> </w:delText>
              </w:r>
            </w:del>
            <w:r w:rsidR="003E21C8" w:rsidRPr="002B364B">
              <w:rPr>
                <w:rFonts w:ascii="Arial" w:hAnsi="Arial" w:cs="Arial"/>
                <w:sz w:val="20"/>
                <w:szCs w:val="20"/>
              </w:rPr>
              <w:t>niam txiv.</w:t>
            </w:r>
          </w:p>
          <w:p w14:paraId="3786171B" w14:textId="6C4BBF83" w:rsidR="00606359" w:rsidRPr="00E62049" w:rsidRDefault="00FB32AE" w:rsidP="00DA435C">
            <w:pPr>
              <w:rPr>
                <w:rFonts w:ascii="Arial" w:hAnsi="Arial"/>
                <w:sz w:val="20"/>
                <w:szCs w:val="20"/>
              </w:rPr>
            </w:pPr>
            <w:r>
              <w:pict w14:anchorId="10E2EA86">
                <v:shape id="Picture 16" o:spid="_x0000_i1039" type="#_x0000_t75" style="width:12.1pt;height:8.45pt;visibility:visible;mso-wrap-style:square">
                  <v:imagedata r:id="rId11" o:title=""/>
                </v:shape>
              </w:pict>
            </w:r>
            <w:r w:rsidR="00606359" w:rsidRPr="00E62049">
              <w:rPr>
                <w:rFonts w:ascii="Arial" w:hAnsi="Arial"/>
                <w:sz w:val="20"/>
                <w:szCs w:val="20"/>
              </w:rPr>
              <w:t>Tso cai rau tub ntxhais kawm koom tes/kawm tau raws li cov qauv ntaub ntawv kawm/lub xeev tus qauv</w:t>
            </w:r>
            <w:r w:rsidR="00606359">
              <w:rPr>
                <w:rFonts w:ascii="Arial" w:hAnsi="Arial"/>
                <w:sz w:val="20"/>
                <w:szCs w:val="20"/>
              </w:rPr>
              <w:t xml:space="preserve"> </w:t>
            </w:r>
          </w:p>
          <w:p w14:paraId="2E3143CC" w14:textId="75E3502C" w:rsidR="00606359" w:rsidRPr="00E62049" w:rsidRDefault="00B301A7" w:rsidP="00DA435C">
            <w:pPr>
              <w:rPr>
                <w:rFonts w:ascii="Arial" w:hAnsi="Arial"/>
                <w:sz w:val="20"/>
                <w:szCs w:val="20"/>
              </w:rPr>
            </w:pPr>
            <w:r>
              <w:rPr>
                <w:noProof/>
              </w:rPr>
              <w:drawing>
                <wp:inline distT="0" distB="0" distL="0" distR="0" wp14:anchorId="2AD5E9A9" wp14:editId="68FABAF6">
                  <wp:extent cx="152400" cy="118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00606359" w:rsidRPr="00E62049">
              <w:rPr>
                <w:rFonts w:ascii="Arial" w:hAnsi="Arial"/>
                <w:sz w:val="20"/>
                <w:szCs w:val="20"/>
              </w:rPr>
              <w:t>Hais txog lwm yam kev kawm xav tau uas ua los ntawm kev xiam oob qhab</w:t>
            </w:r>
          </w:p>
          <w:p w14:paraId="3302AC8C" w14:textId="77777777" w:rsidR="00606359" w:rsidRPr="00BB29BF" w:rsidRDefault="00606359" w:rsidP="00DA435C">
            <w:pPr>
              <w:rPr>
                <w:rFonts w:ascii="Arial" w:hAnsi="Arial"/>
                <w:sz w:val="20"/>
                <w:szCs w:val="20"/>
              </w:rPr>
            </w:pPr>
            <w:r>
              <w:rPr>
                <w:noProof/>
              </w:rPr>
              <w:drawing>
                <wp:inline distT="0" distB="0" distL="0" distR="0" wp14:anchorId="49086F9F" wp14:editId="63AF0B47">
                  <wp:extent cx="149225" cy="109220"/>
                  <wp:effectExtent l="0" t="0" r="3175" b="508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08A23C9F" w14:textId="033D4C22" w:rsidR="00606359" w:rsidRPr="00BB29BF" w:rsidRDefault="00FB32AE" w:rsidP="00DA435C">
            <w:pPr>
              <w:rPr>
                <w:rFonts w:ascii="Arial" w:hAnsi="Arial"/>
                <w:sz w:val="20"/>
                <w:szCs w:val="20"/>
              </w:rPr>
            </w:pPr>
            <w:r>
              <w:pict w14:anchorId="78B64335">
                <v:shape id="Picture 17" o:spid="_x0000_i1040" type="#_x0000_t75" style="width:12.1pt;height:9.1pt;visibility:visible;mso-wrap-style:square">
                  <v:imagedata r:id="rId14" o:title=""/>
                </v:shape>
              </w:pict>
            </w:r>
            <w:r w:rsidR="00606359" w:rsidRPr="00BB29BF">
              <w:rPr>
                <w:rFonts w:ascii="Arial" w:hAnsi="Arial"/>
                <w:sz w:val="20"/>
                <w:szCs w:val="20"/>
              </w:rPr>
              <w:t xml:space="preserve">Lub Hom Phiaj Hloov Mus:       </w:t>
            </w:r>
            <w:r w:rsidR="005C765D" w:rsidRPr="00E62049">
              <w:rPr>
                <w:noProof/>
                <w:sz w:val="20"/>
                <w:szCs w:val="20"/>
              </w:rPr>
              <w:drawing>
                <wp:inline distT="0" distB="0" distL="0" distR="0" wp14:anchorId="131E97D8" wp14:editId="17B3F39E">
                  <wp:extent cx="149225" cy="109220"/>
                  <wp:effectExtent l="0" t="0" r="3175" b="508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 </w:t>
            </w:r>
            <w:r w:rsidR="00606359">
              <w:rPr>
                <w:rFonts w:ascii="Arial" w:hAnsi="Arial"/>
                <w:sz w:val="20"/>
                <w:szCs w:val="20"/>
              </w:rPr>
              <w:t xml:space="preserve">Kev </w:t>
            </w:r>
            <w:r w:rsidR="00606359" w:rsidRPr="00BB29BF">
              <w:rPr>
                <w:rFonts w:ascii="Arial" w:hAnsi="Arial"/>
                <w:sz w:val="20"/>
                <w:szCs w:val="20"/>
              </w:rPr>
              <w:t xml:space="preserve">Kawm/Kev </w:t>
            </w:r>
            <w:r w:rsidR="00606359">
              <w:rPr>
                <w:rFonts w:ascii="Arial" w:hAnsi="Arial"/>
                <w:sz w:val="20"/>
                <w:szCs w:val="20"/>
              </w:rPr>
              <w:t>Xyaum</w:t>
            </w:r>
          </w:p>
          <w:p w14:paraId="52FC575C" w14:textId="3F9BB651" w:rsidR="00606359" w:rsidRPr="00BB29BF" w:rsidRDefault="00FB32AE" w:rsidP="00DA435C">
            <w:pPr>
              <w:rPr>
                <w:rFonts w:ascii="Arial" w:hAnsi="Arial"/>
                <w:sz w:val="20"/>
                <w:szCs w:val="20"/>
              </w:rPr>
            </w:pPr>
            <w:r>
              <w:pict w14:anchorId="4C6E5410">
                <v:shape id="Picture 18" o:spid="_x0000_i1041" type="#_x0000_t75" style="width:12.1pt;height:9.1pt;visibility:visible;mso-wrap-style:square">
                  <v:imagedata r:id="rId14" o:title=""/>
                </v:shape>
              </w:pict>
            </w:r>
            <w:r w:rsidR="00606359" w:rsidRPr="00BB29BF">
              <w:rPr>
                <w:rFonts w:ascii="Arial" w:hAnsi="Arial"/>
                <w:sz w:val="20"/>
                <w:szCs w:val="20"/>
              </w:rPr>
              <w:t>Kev Ua Hauj</w:t>
            </w:r>
            <w:r w:rsidR="00606359">
              <w:rPr>
                <w:rFonts w:ascii="Arial" w:hAnsi="Arial"/>
                <w:sz w:val="20"/>
                <w:szCs w:val="20"/>
              </w:rPr>
              <w:t xml:space="preserve"> L</w:t>
            </w:r>
            <w:r w:rsidR="00606359" w:rsidRPr="00BB29BF">
              <w:rPr>
                <w:rFonts w:ascii="Arial" w:hAnsi="Arial"/>
                <w:sz w:val="20"/>
                <w:szCs w:val="20"/>
              </w:rPr>
              <w:t xml:space="preserve">wm                     </w:t>
            </w:r>
            <w:r w:rsidR="005C765D" w:rsidRPr="00E62049">
              <w:rPr>
                <w:noProof/>
                <w:sz w:val="20"/>
                <w:szCs w:val="20"/>
              </w:rPr>
              <w:drawing>
                <wp:inline distT="0" distB="0" distL="0" distR="0" wp14:anchorId="3AB7E76D" wp14:editId="3C360CF3">
                  <wp:extent cx="149225" cy="109220"/>
                  <wp:effectExtent l="0" t="0" r="3175" b="508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06359" w:rsidRPr="00BB29BF">
              <w:rPr>
                <w:rFonts w:ascii="Arial" w:hAnsi="Arial"/>
                <w:sz w:val="20"/>
                <w:szCs w:val="20"/>
              </w:rPr>
              <w:t xml:space="preserve">Kev </w:t>
            </w:r>
            <w:r w:rsidR="00606359">
              <w:rPr>
                <w:rFonts w:ascii="Arial" w:hAnsi="Arial"/>
                <w:sz w:val="20"/>
                <w:szCs w:val="20"/>
              </w:rPr>
              <w:t>N</w:t>
            </w:r>
            <w:r w:rsidR="00606359" w:rsidRPr="00BB29BF">
              <w:rPr>
                <w:rFonts w:ascii="Arial" w:hAnsi="Arial"/>
                <w:sz w:val="20"/>
                <w:szCs w:val="20"/>
              </w:rPr>
              <w:t>yob Ywj Pheej</w:t>
            </w:r>
          </w:p>
          <w:p w14:paraId="35B035B8" w14:textId="2ADAC900" w:rsidR="00606359" w:rsidRPr="00BB29BF" w:rsidRDefault="00606359"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sidR="000459D3">
              <w:rPr>
                <w:rFonts w:ascii="Arial" w:hAnsi="Arial"/>
                <w:sz w:val="20"/>
                <w:szCs w:val="20"/>
              </w:rPr>
              <w:t xml:space="preserve"> </w:t>
            </w:r>
            <w:r w:rsidR="00DD7B01">
              <w:rPr>
                <w:rFonts w:ascii="Arial" w:hAnsi="Arial"/>
                <w:sz w:val="20"/>
                <w:szCs w:val="20"/>
              </w:rPr>
              <w:t>tus xib fwb RSP</w:t>
            </w:r>
            <w:r w:rsidR="000459D3">
              <w:rPr>
                <w:rFonts w:ascii="Arial" w:hAnsi="Arial"/>
                <w:sz w:val="20"/>
                <w:szCs w:val="20"/>
              </w:rPr>
              <w:t>, niam txiv thiab tub txhais kawm</w:t>
            </w:r>
          </w:p>
        </w:tc>
      </w:tr>
      <w:tr w:rsidR="00606359" w:rsidRPr="00BB29BF" w14:paraId="163F01B3" w14:textId="77777777" w:rsidTr="00DA435C">
        <w:trPr>
          <w:trHeight w:val="2829"/>
        </w:trPr>
        <w:tc>
          <w:tcPr>
            <w:tcW w:w="3673" w:type="dxa"/>
          </w:tcPr>
          <w:p w14:paraId="42CEBEF2" w14:textId="0D94C19F" w:rsidR="00606359" w:rsidRPr="00BB29BF" w:rsidRDefault="00606359" w:rsidP="00276470">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364FEF">
              <w:rPr>
                <w:rFonts w:ascii="Arial" w:hAnsi="Arial"/>
                <w:sz w:val="20"/>
                <w:szCs w:val="20"/>
              </w:rPr>
              <w:t>Xws li hnub tim 02/16/2021</w:t>
            </w:r>
            <w:r w:rsidR="001231D7">
              <w:rPr>
                <w:rFonts w:ascii="Arial" w:hAnsi="Arial"/>
                <w:sz w:val="20"/>
                <w:szCs w:val="20"/>
              </w:rPr>
              <w:t>, Mai Yer,</w:t>
            </w:r>
            <w:r w:rsidR="0031647A">
              <w:rPr>
                <w:rFonts w:ascii="Arial" w:hAnsi="Arial"/>
                <w:sz w:val="20"/>
                <w:szCs w:val="20"/>
              </w:rPr>
              <w:t xml:space="preserve"> </w:t>
            </w:r>
            <w:r w:rsidR="0031647A" w:rsidRPr="0031647A">
              <w:rPr>
                <w:rFonts w:ascii="Arial" w:hAnsi="Arial"/>
                <w:sz w:val="20"/>
                <w:szCs w:val="20"/>
              </w:rPr>
              <w:t xml:space="preserve">ua raws li tus qauv duab, tuaj yeem sau 3 lub hom phiaj, </w:t>
            </w:r>
            <w:r w:rsidR="003246E7">
              <w:rPr>
                <w:rFonts w:ascii="Arial" w:hAnsi="Arial"/>
                <w:sz w:val="20"/>
                <w:szCs w:val="20"/>
              </w:rPr>
              <w:t>txuas lub hom hpiaj</w:t>
            </w:r>
            <w:r w:rsidR="0031647A" w:rsidRPr="0031647A">
              <w:rPr>
                <w:rFonts w:ascii="Arial" w:hAnsi="Arial"/>
                <w:sz w:val="20"/>
                <w:szCs w:val="20"/>
              </w:rPr>
              <w:t xml:space="preserve"> rau txhua qhov chaw hauv qab no: hauv tsev, tsev kawm ntawv, thiab </w:t>
            </w:r>
            <w:r w:rsidR="001739FE">
              <w:rPr>
                <w:rFonts w:ascii="Arial" w:hAnsi="Arial"/>
                <w:sz w:val="20"/>
                <w:szCs w:val="20"/>
              </w:rPr>
              <w:t>chaw</w:t>
            </w:r>
            <w:r w:rsidR="0031647A" w:rsidRPr="0031647A">
              <w:rPr>
                <w:rFonts w:ascii="Arial" w:hAnsi="Arial"/>
                <w:sz w:val="20"/>
                <w:szCs w:val="20"/>
              </w:rPr>
              <w:t xml:space="preserve"> ua si.</w:t>
            </w:r>
          </w:p>
          <w:p w14:paraId="108013CC" w14:textId="77777777" w:rsidR="00606359" w:rsidRPr="00BB29BF" w:rsidRDefault="00606359" w:rsidP="00DA435C">
            <w:pPr>
              <w:jc w:val="both"/>
              <w:rPr>
                <w:rFonts w:ascii="Arial" w:hAnsi="Arial"/>
                <w:sz w:val="20"/>
                <w:szCs w:val="20"/>
              </w:rPr>
            </w:pPr>
          </w:p>
        </w:tc>
        <w:tc>
          <w:tcPr>
            <w:tcW w:w="6783" w:type="dxa"/>
            <w:vMerge/>
          </w:tcPr>
          <w:p w14:paraId="1C843056" w14:textId="77777777" w:rsidR="00606359" w:rsidRPr="00BB29BF" w:rsidRDefault="00606359" w:rsidP="00DA435C">
            <w:pPr>
              <w:rPr>
                <w:rFonts w:ascii="Arial" w:hAnsi="Arial"/>
                <w:sz w:val="20"/>
                <w:szCs w:val="20"/>
              </w:rPr>
            </w:pPr>
          </w:p>
        </w:tc>
      </w:tr>
    </w:tbl>
    <w:p w14:paraId="0A30FB2F" w14:textId="1986E381" w:rsidR="00606359" w:rsidRPr="00BB29BF" w:rsidRDefault="00606359" w:rsidP="00606359">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11/</w:t>
      </w:r>
      <w:r w:rsidR="003448AB">
        <w:rPr>
          <w:rFonts w:ascii="Arial" w:hAnsi="Arial"/>
          <w:sz w:val="20"/>
          <w:szCs w:val="20"/>
        </w:rPr>
        <w:t>25</w:t>
      </w:r>
      <w:r>
        <w:rPr>
          <w:rFonts w:ascii="Arial" w:hAnsi="Arial"/>
          <w:sz w:val="20"/>
          <w:szCs w:val="20"/>
        </w:rPr>
        <w:t>/2021</w:t>
      </w:r>
      <w:r w:rsidRPr="003F7065">
        <w:rPr>
          <w:rFonts w:ascii="Arial" w:hAnsi="Arial"/>
          <w:sz w:val="20"/>
          <w:szCs w:val="20"/>
        </w:rPr>
        <w:t>,</w:t>
      </w:r>
      <w:r>
        <w:rPr>
          <w:rFonts w:ascii="Arial" w:hAnsi="Arial"/>
          <w:sz w:val="20"/>
          <w:szCs w:val="20"/>
        </w:rPr>
        <w:t xml:space="preserve"> </w:t>
      </w:r>
      <w:r w:rsidR="003E4559" w:rsidRPr="002B364B">
        <w:rPr>
          <w:rFonts w:ascii="Arial" w:hAnsi="Arial" w:cs="Arial"/>
          <w:sz w:val="20"/>
          <w:szCs w:val="20"/>
        </w:rPr>
        <w:t xml:space="preserve">Mai Yer yuav ntxiv nws lub peev xwm los txheeb xyuas thiab teeb tsa cov hom phiaj txhua hli los ntawm kev ua tiav tus qauv duab rau kev teeb tsa lub hom phiaj muaj </w:t>
      </w:r>
      <w:r w:rsidR="003E4559">
        <w:rPr>
          <w:rFonts w:ascii="Arial" w:hAnsi="Arial" w:cs="Arial"/>
          <w:sz w:val="20"/>
          <w:szCs w:val="20"/>
        </w:rPr>
        <w:t>2</w:t>
      </w:r>
      <w:r w:rsidR="003E4559" w:rsidRPr="002B364B">
        <w:rPr>
          <w:rFonts w:ascii="Arial" w:hAnsi="Arial" w:cs="Arial"/>
          <w:sz w:val="20"/>
          <w:szCs w:val="20"/>
        </w:rPr>
        <w:t xml:space="preserve"> lub hom phiaj rau txhua thaj chaw (tsev, tsev kawm ntawv, thiab </w:t>
      </w:r>
      <w:r w:rsidR="003E4559">
        <w:rPr>
          <w:rFonts w:ascii="Arial" w:hAnsi="Arial" w:cs="Arial"/>
          <w:sz w:val="20"/>
          <w:szCs w:val="20"/>
        </w:rPr>
        <w:t>chaw ua si</w:t>
      </w:r>
      <w:r w:rsidR="003E4559" w:rsidRPr="002B364B">
        <w:rPr>
          <w:rFonts w:ascii="Arial" w:hAnsi="Arial" w:cs="Arial"/>
          <w:sz w:val="20"/>
          <w:szCs w:val="20"/>
        </w:rPr>
        <w:t>) nrog 80</w:t>
      </w:r>
      <w:ins w:id="299" w:author="Fong RERHANG" w:date="2021-06-07T20:44:00Z">
        <w:r w:rsidR="0057538A">
          <w:rPr>
            <w:rFonts w:ascii="Arial" w:hAnsi="Arial" w:cs="Arial"/>
            <w:sz w:val="20"/>
            <w:szCs w:val="20"/>
          </w:rPr>
          <w:t>%</w:t>
        </w:r>
      </w:ins>
      <w:del w:id="300" w:author="Fong RERHANG" w:date="2021-06-07T20:44:00Z">
        <w:r w:rsidR="003E4559" w:rsidDel="0057538A">
          <w:rPr>
            <w:rFonts w:ascii="Arial" w:hAnsi="Arial" w:cs="Arial"/>
            <w:sz w:val="20"/>
            <w:szCs w:val="20"/>
          </w:rPr>
          <w:delText xml:space="preserve"> feem puas</w:delText>
        </w:r>
      </w:del>
      <w:r w:rsidR="003E4559">
        <w:rPr>
          <w:rFonts w:ascii="Arial" w:hAnsi="Arial" w:cs="Arial"/>
          <w:sz w:val="20"/>
          <w:szCs w:val="20"/>
        </w:rPr>
        <w:t xml:space="preserve"> ntawm</w:t>
      </w:r>
      <w:r w:rsidR="003E4559" w:rsidRPr="002B364B">
        <w:rPr>
          <w:rFonts w:ascii="Arial" w:hAnsi="Arial" w:cs="Arial"/>
          <w:sz w:val="20"/>
          <w:szCs w:val="20"/>
        </w:rPr>
        <w:t xml:space="preserve"> kev ywj pheej thoob plaws peb hnub sib law liag raws li tus kws qhia</w:t>
      </w:r>
      <w:r w:rsidR="003E4559">
        <w:rPr>
          <w:rFonts w:ascii="Arial" w:hAnsi="Arial" w:cs="Arial"/>
          <w:sz w:val="20"/>
          <w:szCs w:val="20"/>
        </w:rPr>
        <w:t xml:space="preserve"> ntawv</w:t>
      </w:r>
      <w:del w:id="301" w:author="Fong RERHANG" w:date="2021-06-07T20:44:00Z">
        <w:r w:rsidR="003E4559" w:rsidRPr="002B364B" w:rsidDel="0057538A">
          <w:rPr>
            <w:rFonts w:ascii="Arial" w:hAnsi="Arial" w:cs="Arial"/>
            <w:sz w:val="20"/>
            <w:szCs w:val="20"/>
          </w:rPr>
          <w:delText xml:space="preserve"> </w:delText>
        </w:r>
      </w:del>
      <w:r w:rsidR="003E4559" w:rsidRPr="002B364B">
        <w:rPr>
          <w:rFonts w:ascii="Arial" w:hAnsi="Arial" w:cs="Arial"/>
          <w:sz w:val="20"/>
          <w:szCs w:val="20"/>
        </w:rPr>
        <w:t>/</w:t>
      </w:r>
      <w:del w:id="302" w:author="Fong RERHANG" w:date="2021-06-07T20:44:00Z">
        <w:r w:rsidR="003E4559" w:rsidRPr="002B364B" w:rsidDel="0057538A">
          <w:rPr>
            <w:rFonts w:ascii="Arial" w:hAnsi="Arial" w:cs="Arial"/>
            <w:sz w:val="20"/>
            <w:szCs w:val="20"/>
          </w:rPr>
          <w:delText xml:space="preserve"> </w:delText>
        </w:r>
      </w:del>
      <w:r w:rsidR="003E4559" w:rsidRPr="002B364B">
        <w:rPr>
          <w:rFonts w:ascii="Arial" w:hAnsi="Arial" w:cs="Arial"/>
          <w:sz w:val="20"/>
          <w:szCs w:val="20"/>
        </w:rPr>
        <w:t>niam txiv.</w:t>
      </w:r>
    </w:p>
    <w:p w14:paraId="1420F4AC" w14:textId="66D27EE3" w:rsidR="00606359" w:rsidRPr="00BB29BF" w:rsidRDefault="00606359" w:rsidP="00606359">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01/</w:t>
      </w:r>
      <w:r w:rsidR="00962369">
        <w:rPr>
          <w:rFonts w:ascii="Arial" w:hAnsi="Arial"/>
          <w:sz w:val="20"/>
          <w:szCs w:val="20"/>
        </w:rPr>
        <w:t>25</w:t>
      </w:r>
      <w:r>
        <w:rPr>
          <w:rFonts w:ascii="Arial" w:hAnsi="Arial"/>
          <w:sz w:val="20"/>
          <w:szCs w:val="20"/>
        </w:rPr>
        <w:t>/202</w:t>
      </w:r>
      <w:r w:rsidR="00962369">
        <w:rPr>
          <w:rFonts w:ascii="Arial" w:hAnsi="Arial"/>
          <w:sz w:val="20"/>
          <w:szCs w:val="20"/>
        </w:rPr>
        <w:t>1</w:t>
      </w:r>
      <w:r>
        <w:rPr>
          <w:rFonts w:ascii="Arial" w:hAnsi="Arial"/>
          <w:sz w:val="20"/>
          <w:szCs w:val="20"/>
        </w:rPr>
        <w:t>,</w:t>
      </w:r>
      <w:r w:rsidR="002404BF">
        <w:rPr>
          <w:rFonts w:ascii="Arial" w:hAnsi="Arial"/>
          <w:sz w:val="20"/>
          <w:szCs w:val="20"/>
        </w:rPr>
        <w:t xml:space="preserve"> </w:t>
      </w:r>
      <w:r w:rsidR="00974627" w:rsidRPr="002B364B">
        <w:rPr>
          <w:rFonts w:ascii="Arial" w:hAnsi="Arial" w:cs="Arial"/>
          <w:sz w:val="20"/>
          <w:szCs w:val="20"/>
        </w:rPr>
        <w:t xml:space="preserve">Mai Yer yuav ntxiv nws lub peev xwm los txheeb xyuas thiab teeb tsa cov hom phiaj txhua hli los ntawm kev ua tiav tus qauv duab rau kev teeb tsa lub hom phiaj muaj 3 lub hom phiaj rau txhua thaj chaw (tsev, tsev kawm ntawv, thiab </w:t>
      </w:r>
      <w:r w:rsidR="00974627">
        <w:rPr>
          <w:rFonts w:ascii="Arial" w:hAnsi="Arial" w:cs="Arial"/>
          <w:sz w:val="20"/>
          <w:szCs w:val="20"/>
        </w:rPr>
        <w:t>chaw ua si</w:t>
      </w:r>
      <w:r w:rsidR="00974627" w:rsidRPr="002B364B">
        <w:rPr>
          <w:rFonts w:ascii="Arial" w:hAnsi="Arial" w:cs="Arial"/>
          <w:sz w:val="20"/>
          <w:szCs w:val="20"/>
        </w:rPr>
        <w:t xml:space="preserve">) nrog </w:t>
      </w:r>
      <w:r w:rsidR="00974627">
        <w:rPr>
          <w:rFonts w:ascii="Arial" w:hAnsi="Arial" w:cs="Arial"/>
          <w:sz w:val="20"/>
          <w:szCs w:val="20"/>
        </w:rPr>
        <w:t>7</w:t>
      </w:r>
      <w:r w:rsidR="00974627" w:rsidRPr="002B364B">
        <w:rPr>
          <w:rFonts w:ascii="Arial" w:hAnsi="Arial" w:cs="Arial"/>
          <w:sz w:val="20"/>
          <w:szCs w:val="20"/>
        </w:rPr>
        <w:t>0</w:t>
      </w:r>
      <w:ins w:id="303" w:author="Fong RERHANG" w:date="2021-06-07T20:45:00Z">
        <w:r w:rsidR="0057538A">
          <w:rPr>
            <w:rFonts w:ascii="Arial" w:hAnsi="Arial" w:cs="Arial"/>
            <w:sz w:val="20"/>
            <w:szCs w:val="20"/>
          </w:rPr>
          <w:t>%</w:t>
        </w:r>
      </w:ins>
      <w:del w:id="304" w:author="Fong RERHANG" w:date="2021-06-07T20:45:00Z">
        <w:r w:rsidR="00974627" w:rsidDel="0057538A">
          <w:rPr>
            <w:rFonts w:ascii="Arial" w:hAnsi="Arial" w:cs="Arial"/>
            <w:sz w:val="20"/>
            <w:szCs w:val="20"/>
          </w:rPr>
          <w:delText xml:space="preserve"> feem puas</w:delText>
        </w:r>
      </w:del>
      <w:r w:rsidR="00974627">
        <w:rPr>
          <w:rFonts w:ascii="Arial" w:hAnsi="Arial" w:cs="Arial"/>
          <w:sz w:val="20"/>
          <w:szCs w:val="20"/>
        </w:rPr>
        <w:t xml:space="preserve"> ntawm</w:t>
      </w:r>
      <w:r w:rsidR="00974627" w:rsidRPr="002B364B">
        <w:rPr>
          <w:rFonts w:ascii="Arial" w:hAnsi="Arial" w:cs="Arial"/>
          <w:sz w:val="20"/>
          <w:szCs w:val="20"/>
        </w:rPr>
        <w:t xml:space="preserve"> kev ywj pheej thoob plaws peb hnub sib law liag raws li tus kws qhia</w:t>
      </w:r>
      <w:r w:rsidR="00974627">
        <w:rPr>
          <w:rFonts w:ascii="Arial" w:hAnsi="Arial" w:cs="Arial"/>
          <w:sz w:val="20"/>
          <w:szCs w:val="20"/>
        </w:rPr>
        <w:t xml:space="preserve"> ntawv</w:t>
      </w:r>
      <w:del w:id="305" w:author="Fong RERHANG" w:date="2021-06-07T20:45:00Z">
        <w:r w:rsidR="00974627" w:rsidRPr="002B364B" w:rsidDel="0057538A">
          <w:rPr>
            <w:rFonts w:ascii="Arial" w:hAnsi="Arial" w:cs="Arial"/>
            <w:sz w:val="20"/>
            <w:szCs w:val="20"/>
          </w:rPr>
          <w:delText xml:space="preserve"> </w:delText>
        </w:r>
      </w:del>
      <w:r w:rsidR="00974627" w:rsidRPr="002B364B">
        <w:rPr>
          <w:rFonts w:ascii="Arial" w:hAnsi="Arial" w:cs="Arial"/>
          <w:sz w:val="20"/>
          <w:szCs w:val="20"/>
        </w:rPr>
        <w:t>/</w:t>
      </w:r>
      <w:del w:id="306" w:author="Fong RERHANG" w:date="2021-06-07T20:45:00Z">
        <w:r w:rsidR="00974627" w:rsidRPr="002B364B" w:rsidDel="0057538A">
          <w:rPr>
            <w:rFonts w:ascii="Arial" w:hAnsi="Arial" w:cs="Arial"/>
            <w:sz w:val="20"/>
            <w:szCs w:val="20"/>
          </w:rPr>
          <w:delText xml:space="preserve"> </w:delText>
        </w:r>
      </w:del>
      <w:r w:rsidR="00974627" w:rsidRPr="002B364B">
        <w:rPr>
          <w:rFonts w:ascii="Arial" w:hAnsi="Arial" w:cs="Arial"/>
          <w:sz w:val="20"/>
          <w:szCs w:val="20"/>
        </w:rPr>
        <w:t>niam txiv.</w:t>
      </w:r>
    </w:p>
    <w:p w14:paraId="4F571F9C" w14:textId="77777777" w:rsidR="00606359" w:rsidRPr="00BB29BF" w:rsidRDefault="00606359" w:rsidP="00606359">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5C647531" w14:textId="01781606"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14F0CA9F" w14:textId="77777777"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7499E5DD" w14:textId="19CD78A5" w:rsidR="00606359" w:rsidRPr="00BB29BF" w:rsidRDefault="00606359" w:rsidP="00606359">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4F1440A7" w14:textId="77777777" w:rsidR="00606359" w:rsidRPr="003D4A79" w:rsidRDefault="00606359" w:rsidP="00606359">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570119C3" w14:textId="77777777" w:rsidR="00606359" w:rsidRDefault="00606359" w:rsidP="00606359">
      <w:pPr>
        <w:rPr>
          <w:rFonts w:ascii="Arial" w:eastAsia="Arial" w:hAnsi="Arial"/>
          <w:b/>
          <w:bCs/>
          <w:sz w:val="20"/>
          <w:szCs w:val="20"/>
        </w:rPr>
      </w:pPr>
    </w:p>
    <w:p w14:paraId="60463889" w14:textId="77777777" w:rsidR="00606359" w:rsidRPr="00F90936" w:rsidRDefault="00606359" w:rsidP="00606359">
      <w:pPr>
        <w:jc w:val="both"/>
        <w:rPr>
          <w:rFonts w:ascii="Calibri" w:hAnsi="Calibri" w:cs="Calibri"/>
          <w:sz w:val="20"/>
          <w:szCs w:val="20"/>
        </w:rPr>
      </w:pPr>
    </w:p>
    <w:p w14:paraId="42B15C83" w14:textId="733D2C1E" w:rsidR="00606359" w:rsidRDefault="00606359" w:rsidP="008D6FBB">
      <w:pPr>
        <w:jc w:val="both"/>
        <w:rPr>
          <w:rFonts w:ascii="Calibri" w:hAnsi="Calibri" w:cs="Calibri"/>
          <w:sz w:val="20"/>
          <w:szCs w:val="20"/>
        </w:rPr>
      </w:pPr>
    </w:p>
    <w:p w14:paraId="3FFBF570" w14:textId="3579CF6A" w:rsidR="00C83F6D" w:rsidRDefault="00C83F6D" w:rsidP="008D6FBB">
      <w:pPr>
        <w:jc w:val="both"/>
        <w:rPr>
          <w:rFonts w:ascii="Calibri" w:hAnsi="Calibri" w:cs="Calibri"/>
          <w:sz w:val="20"/>
          <w:szCs w:val="20"/>
        </w:rPr>
      </w:pPr>
    </w:p>
    <w:p w14:paraId="1D16E54F" w14:textId="1267CC56" w:rsidR="00A26A60" w:rsidRDefault="00A26A60" w:rsidP="008D6FBB">
      <w:pPr>
        <w:jc w:val="both"/>
        <w:rPr>
          <w:rFonts w:ascii="Calibri" w:hAnsi="Calibri" w:cs="Calibri"/>
          <w:sz w:val="20"/>
          <w:szCs w:val="20"/>
        </w:rPr>
      </w:pPr>
    </w:p>
    <w:p w14:paraId="3316C168" w14:textId="77777777" w:rsidR="00A26A60" w:rsidRDefault="00A26A60" w:rsidP="008D6FBB">
      <w:pPr>
        <w:jc w:val="both"/>
        <w:rPr>
          <w:rFonts w:ascii="Calibri" w:hAnsi="Calibri" w:cs="Calibri"/>
          <w:sz w:val="20"/>
          <w:szCs w:val="20"/>
        </w:rPr>
      </w:pPr>
    </w:p>
    <w:p w14:paraId="2B9B1D22" w14:textId="77777777" w:rsidR="00C83F6D" w:rsidRDefault="00C83F6D" w:rsidP="00C83F6D">
      <w:pPr>
        <w:ind w:firstLine="720"/>
        <w:jc w:val="center"/>
        <w:rPr>
          <w:rFonts w:ascii="Arial" w:eastAsia="Arial" w:hAnsi="Arial"/>
          <w:b/>
          <w:sz w:val="23"/>
        </w:rPr>
      </w:pPr>
      <w:r>
        <w:rPr>
          <w:rFonts w:ascii="Arial" w:eastAsia="Arial" w:hAnsi="Arial"/>
          <w:b/>
          <w:sz w:val="23"/>
        </w:rPr>
        <w:t>SACRAMENTO CITY UNIFIED</w:t>
      </w:r>
    </w:p>
    <w:p w14:paraId="78B967EE" w14:textId="77777777" w:rsidR="00C83F6D" w:rsidRDefault="00C83F6D" w:rsidP="00C83F6D">
      <w:pPr>
        <w:jc w:val="center"/>
        <w:rPr>
          <w:rFonts w:ascii="Arial" w:hAnsi="Arial"/>
          <w:b/>
          <w:bCs/>
          <w:sz w:val="22"/>
          <w:szCs w:val="22"/>
        </w:rPr>
      </w:pPr>
      <w:r w:rsidRPr="009E72B6">
        <w:rPr>
          <w:rFonts w:ascii="Arial" w:hAnsi="Arial"/>
          <w:b/>
          <w:bCs/>
          <w:sz w:val="22"/>
          <w:szCs w:val="22"/>
        </w:rPr>
        <w:t>COV HOM PHIAJ IB XYOO PUAG NCIG THIAB TEJ PHIAJ XWM</w:t>
      </w:r>
    </w:p>
    <w:p w14:paraId="7BD519B5" w14:textId="77777777" w:rsidR="00C83F6D" w:rsidRDefault="00C83F6D" w:rsidP="00C83F6D">
      <w:pPr>
        <w:rPr>
          <w:rFonts w:ascii="Arial" w:hAnsi="Arial"/>
          <w:b/>
          <w:bCs/>
          <w:sz w:val="22"/>
          <w:szCs w:val="22"/>
        </w:rPr>
      </w:pPr>
    </w:p>
    <w:p w14:paraId="11AD71EB" w14:textId="77777777" w:rsidR="003746B4" w:rsidRDefault="003746B4" w:rsidP="003746B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FD44765" w14:textId="77777777" w:rsidR="00C83F6D" w:rsidRDefault="00C83F6D" w:rsidP="00C83F6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C83F6D" w:rsidRPr="00BB29BF" w14:paraId="36B53FC9" w14:textId="77777777" w:rsidTr="00DA435C">
        <w:trPr>
          <w:trHeight w:val="721"/>
        </w:trPr>
        <w:tc>
          <w:tcPr>
            <w:tcW w:w="3673" w:type="dxa"/>
          </w:tcPr>
          <w:p w14:paraId="2DC3ACA2" w14:textId="480961EF" w:rsidR="00C83F6D" w:rsidRPr="00BB29BF" w:rsidRDefault="00C83F6D"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594FF9">
              <w:rPr>
                <w:rFonts w:ascii="Arial" w:hAnsi="Arial"/>
                <w:sz w:val="20"/>
                <w:szCs w:val="20"/>
              </w:rPr>
              <w:t xml:space="preserve">Kev </w:t>
            </w:r>
            <w:r w:rsidR="00DE620D">
              <w:rPr>
                <w:rFonts w:ascii="Arial" w:hAnsi="Arial"/>
                <w:sz w:val="20"/>
                <w:szCs w:val="20"/>
              </w:rPr>
              <w:t>Hloov Pauv 2020-2021</w:t>
            </w:r>
          </w:p>
        </w:tc>
        <w:tc>
          <w:tcPr>
            <w:tcW w:w="6783" w:type="dxa"/>
            <w:vMerge w:val="restart"/>
          </w:tcPr>
          <w:p w14:paraId="46C28C82" w14:textId="04EB80E4" w:rsidR="00C83F6D" w:rsidRPr="00BB29BF" w:rsidRDefault="00C83F6D" w:rsidP="00DA435C">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Pr>
                <w:rFonts w:ascii="Arial" w:hAnsi="Arial"/>
                <w:i/>
                <w:iCs/>
                <w:sz w:val="20"/>
                <w:szCs w:val="20"/>
                <w:u w:val="single"/>
              </w:rPr>
              <w:t xml:space="preserve"> </w:t>
            </w:r>
            <w:r w:rsidR="00990C15">
              <w:rPr>
                <w:rFonts w:ascii="Arial" w:hAnsi="Arial"/>
                <w:i/>
                <w:iCs/>
                <w:sz w:val="20"/>
                <w:szCs w:val="20"/>
                <w:u w:val="single"/>
              </w:rPr>
              <w:t xml:space="preserve">Lub Hom Phiaj Uas </w:t>
            </w:r>
            <w:r>
              <w:rPr>
                <w:rFonts w:ascii="Arial" w:hAnsi="Arial"/>
                <w:i/>
                <w:iCs/>
                <w:sz w:val="20"/>
                <w:szCs w:val="20"/>
                <w:u w:val="single"/>
              </w:rPr>
              <w:t xml:space="preserve">Tau Muab </w:t>
            </w:r>
            <w:r w:rsidR="000D0DF3">
              <w:rPr>
                <w:rFonts w:ascii="Arial" w:hAnsi="Arial"/>
                <w:i/>
                <w:iCs/>
                <w:sz w:val="20"/>
                <w:szCs w:val="20"/>
                <w:u w:val="single"/>
              </w:rPr>
              <w:t>2</w:t>
            </w:r>
          </w:p>
          <w:p w14:paraId="30951FE9" w14:textId="77777777" w:rsidR="00C83F6D" w:rsidRPr="00BB29BF" w:rsidRDefault="00C83F6D" w:rsidP="00DA435C">
            <w:pPr>
              <w:rPr>
                <w:rFonts w:ascii="Arial" w:hAnsi="Arial"/>
                <w:b/>
                <w:bCs/>
                <w:sz w:val="20"/>
                <w:szCs w:val="20"/>
              </w:rPr>
            </w:pPr>
          </w:p>
          <w:p w14:paraId="63F5E876" w14:textId="063B028E" w:rsidR="00C83F6D" w:rsidRPr="00BB29BF" w:rsidRDefault="00C83F6D"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05/</w:t>
            </w:r>
            <w:r w:rsidR="00104C2D">
              <w:rPr>
                <w:rFonts w:ascii="Arial" w:hAnsi="Arial"/>
                <w:sz w:val="20"/>
                <w:szCs w:val="20"/>
              </w:rPr>
              <w:t>25</w:t>
            </w:r>
            <w:r>
              <w:rPr>
                <w:rFonts w:ascii="Arial" w:hAnsi="Arial"/>
                <w:sz w:val="20"/>
                <w:szCs w:val="20"/>
              </w:rPr>
              <w:t>/2022</w:t>
            </w:r>
            <w:r w:rsidRPr="003F7065">
              <w:rPr>
                <w:rFonts w:ascii="Arial" w:hAnsi="Arial"/>
                <w:sz w:val="20"/>
                <w:szCs w:val="20"/>
              </w:rPr>
              <w:t>,</w:t>
            </w:r>
            <w:r w:rsidR="006F545B">
              <w:rPr>
                <w:rFonts w:ascii="Arial" w:hAnsi="Arial"/>
                <w:sz w:val="20"/>
                <w:szCs w:val="20"/>
              </w:rPr>
              <w:t xml:space="preserve"> </w:t>
            </w:r>
            <w:r w:rsidR="000D6430" w:rsidRPr="000D6430">
              <w:rPr>
                <w:rFonts w:ascii="Arial" w:hAnsi="Arial"/>
                <w:sz w:val="20"/>
                <w:szCs w:val="20"/>
              </w:rPr>
              <w:t>Mai Yer yuav tsim cov ntawv keeb kwm rau txoj hauj</w:t>
            </w:r>
            <w:r w:rsidR="00356154">
              <w:rPr>
                <w:rFonts w:ascii="Arial" w:hAnsi="Arial"/>
                <w:sz w:val="20"/>
                <w:szCs w:val="20"/>
              </w:rPr>
              <w:t xml:space="preserve"> </w:t>
            </w:r>
            <w:r w:rsidR="000D6430" w:rsidRPr="000D6430">
              <w:rPr>
                <w:rFonts w:ascii="Arial" w:hAnsi="Arial"/>
                <w:sz w:val="20"/>
                <w:szCs w:val="20"/>
              </w:rPr>
              <w:t>lwm tshwj xeeb thiab sau cov kev txawj ntse</w:t>
            </w:r>
            <w:r w:rsidR="0097041B" w:rsidRPr="000D6430">
              <w:rPr>
                <w:rFonts w:ascii="Arial" w:hAnsi="Arial"/>
                <w:sz w:val="20"/>
                <w:szCs w:val="20"/>
              </w:rPr>
              <w:t xml:space="preserve"> cia</w:t>
            </w:r>
            <w:r w:rsidR="000D6430" w:rsidRPr="000D6430">
              <w:rPr>
                <w:rFonts w:ascii="Arial" w:hAnsi="Arial"/>
                <w:sz w:val="20"/>
                <w:szCs w:val="20"/>
              </w:rPr>
              <w:t>, peev xwm thiab kev paub uas ua tau raws li kev tsim nyog yam tsawg kawg rau txoj hauj</w:t>
            </w:r>
            <w:r w:rsidR="00356154">
              <w:rPr>
                <w:rFonts w:ascii="Arial" w:hAnsi="Arial"/>
                <w:sz w:val="20"/>
                <w:szCs w:val="20"/>
              </w:rPr>
              <w:t xml:space="preserve"> </w:t>
            </w:r>
            <w:r w:rsidR="000D6430" w:rsidRPr="000D6430">
              <w:rPr>
                <w:rFonts w:ascii="Arial" w:hAnsi="Arial"/>
                <w:sz w:val="20"/>
                <w:szCs w:val="20"/>
              </w:rPr>
              <w:t>lwm raws li tau hais tseg hauv cov ntawv</w:t>
            </w:r>
            <w:r w:rsidR="00356154" w:rsidRPr="000D6430">
              <w:rPr>
                <w:rFonts w:ascii="Arial" w:hAnsi="Arial"/>
                <w:sz w:val="20"/>
                <w:szCs w:val="20"/>
              </w:rPr>
              <w:t xml:space="preserve"> hauj</w:t>
            </w:r>
            <w:r w:rsidR="00356154">
              <w:rPr>
                <w:rFonts w:ascii="Arial" w:hAnsi="Arial"/>
                <w:sz w:val="20"/>
                <w:szCs w:val="20"/>
              </w:rPr>
              <w:t xml:space="preserve"> </w:t>
            </w:r>
            <w:r w:rsidR="00356154" w:rsidRPr="000D6430">
              <w:rPr>
                <w:rFonts w:ascii="Arial" w:hAnsi="Arial"/>
                <w:sz w:val="20"/>
                <w:szCs w:val="20"/>
              </w:rPr>
              <w:t>lwm</w:t>
            </w:r>
            <w:r w:rsidR="00356154">
              <w:rPr>
                <w:rFonts w:ascii="Arial" w:hAnsi="Arial"/>
                <w:sz w:val="20"/>
                <w:szCs w:val="20"/>
              </w:rPr>
              <w:t xml:space="preserve"> uas</w:t>
            </w:r>
            <w:r w:rsidR="000D6430" w:rsidRPr="000D6430">
              <w:rPr>
                <w:rFonts w:ascii="Arial" w:hAnsi="Arial"/>
                <w:sz w:val="20"/>
                <w:szCs w:val="20"/>
              </w:rPr>
              <w:t xml:space="preserve"> tshaj tawm.</w:t>
            </w:r>
          </w:p>
          <w:p w14:paraId="5A44D75E" w14:textId="77F1EC78" w:rsidR="00362E72" w:rsidRPr="00E62049" w:rsidRDefault="00362E72" w:rsidP="00362E72">
            <w:pPr>
              <w:rPr>
                <w:rFonts w:ascii="Arial" w:hAnsi="Arial"/>
                <w:sz w:val="20"/>
                <w:szCs w:val="20"/>
              </w:rPr>
            </w:pPr>
            <w:r w:rsidRPr="00BB0540">
              <w:rPr>
                <w:noProof/>
              </w:rPr>
              <w:drawing>
                <wp:inline distT="0" distB="0" distL="0" distR="0" wp14:anchorId="311DB1A4" wp14:editId="07BCFAE6">
                  <wp:extent cx="152400" cy="109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9855"/>
                          </a:xfrm>
                          <a:prstGeom prst="rect">
                            <a:avLst/>
                          </a:prstGeom>
                          <a:noFill/>
                          <a:ln>
                            <a:noFill/>
                          </a:ln>
                        </pic:spPr>
                      </pic:pic>
                    </a:graphicData>
                  </a:graphic>
                </wp:inline>
              </w:drawing>
            </w:r>
            <w:r w:rsidRPr="00E62049">
              <w:rPr>
                <w:rFonts w:ascii="Arial" w:hAnsi="Arial"/>
                <w:sz w:val="20"/>
                <w:szCs w:val="20"/>
              </w:rPr>
              <w:t>Tso cai rau tub ntxhais kawm koom tes/kawm tau raws li cov qauv ntaub ntawv kawm/lub xeev tus qauv</w:t>
            </w:r>
            <w:r>
              <w:rPr>
                <w:rFonts w:ascii="Arial" w:hAnsi="Arial"/>
                <w:sz w:val="20"/>
                <w:szCs w:val="20"/>
              </w:rPr>
              <w:t xml:space="preserve"> </w:t>
            </w:r>
          </w:p>
          <w:p w14:paraId="1E072357" w14:textId="77777777" w:rsidR="00362E72" w:rsidRPr="00E62049" w:rsidRDefault="00362E72" w:rsidP="00362E72">
            <w:pPr>
              <w:rPr>
                <w:rFonts w:ascii="Arial" w:hAnsi="Arial"/>
                <w:sz w:val="20"/>
                <w:szCs w:val="20"/>
              </w:rPr>
            </w:pPr>
            <w:r>
              <w:rPr>
                <w:noProof/>
              </w:rPr>
              <w:drawing>
                <wp:inline distT="0" distB="0" distL="0" distR="0" wp14:anchorId="79D17D2B" wp14:editId="74BBDDD1">
                  <wp:extent cx="152400" cy="118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12E3938E" w14:textId="77777777" w:rsidR="00362E72" w:rsidRPr="00BB29BF" w:rsidRDefault="00362E72" w:rsidP="00362E72">
            <w:pPr>
              <w:rPr>
                <w:rFonts w:ascii="Arial" w:hAnsi="Arial"/>
                <w:sz w:val="20"/>
                <w:szCs w:val="20"/>
              </w:rPr>
            </w:pPr>
            <w:r>
              <w:rPr>
                <w:noProof/>
              </w:rPr>
              <w:drawing>
                <wp:inline distT="0" distB="0" distL="0" distR="0" wp14:anchorId="66399D39" wp14:editId="4B518F1D">
                  <wp:extent cx="149225" cy="10922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3FA064FC" w14:textId="601A6AFA" w:rsidR="00362E72" w:rsidRPr="00BB29BF" w:rsidRDefault="00362E72" w:rsidP="00362E72">
            <w:pPr>
              <w:rPr>
                <w:rFonts w:ascii="Arial" w:hAnsi="Arial"/>
                <w:sz w:val="20"/>
                <w:szCs w:val="20"/>
              </w:rPr>
            </w:pPr>
            <w:r w:rsidRPr="00BB0540">
              <w:rPr>
                <w:noProof/>
              </w:rPr>
              <w:drawing>
                <wp:inline distT="0" distB="0" distL="0" distR="0" wp14:anchorId="5B349B3F" wp14:editId="6BD1864F">
                  <wp:extent cx="152400" cy="118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Lub Hom Phiaj Hloov Mus:       </w:t>
            </w:r>
            <w:r w:rsidRPr="00E62049">
              <w:rPr>
                <w:noProof/>
                <w:sz w:val="20"/>
                <w:szCs w:val="20"/>
              </w:rPr>
              <w:drawing>
                <wp:inline distT="0" distB="0" distL="0" distR="0" wp14:anchorId="12EC2B99" wp14:editId="09513AD1">
                  <wp:extent cx="149225" cy="109220"/>
                  <wp:effectExtent l="0" t="0" r="317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Kawm/Kev </w:t>
            </w:r>
            <w:r>
              <w:rPr>
                <w:rFonts w:ascii="Arial" w:hAnsi="Arial"/>
                <w:sz w:val="20"/>
                <w:szCs w:val="20"/>
              </w:rPr>
              <w:t>Xyaum</w:t>
            </w:r>
          </w:p>
          <w:p w14:paraId="074EEC72" w14:textId="1895C706" w:rsidR="00362E72" w:rsidRPr="00BB29BF" w:rsidRDefault="00362E72" w:rsidP="00362E72">
            <w:pPr>
              <w:rPr>
                <w:rFonts w:ascii="Arial" w:hAnsi="Arial"/>
                <w:sz w:val="20"/>
                <w:szCs w:val="20"/>
              </w:rPr>
            </w:pPr>
            <w:r w:rsidRPr="00BB0540">
              <w:rPr>
                <w:noProof/>
              </w:rPr>
              <w:drawing>
                <wp:inline distT="0" distB="0" distL="0" distR="0" wp14:anchorId="0C34A259" wp14:editId="2CECEEE6">
                  <wp:extent cx="152400" cy="118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L</w:t>
            </w:r>
            <w:r w:rsidRPr="00BB29BF">
              <w:rPr>
                <w:rFonts w:ascii="Arial" w:hAnsi="Arial"/>
                <w:sz w:val="20"/>
                <w:szCs w:val="20"/>
              </w:rPr>
              <w:t xml:space="preserve">wm                     </w:t>
            </w:r>
            <w:r w:rsidRPr="00E62049">
              <w:rPr>
                <w:noProof/>
                <w:sz w:val="20"/>
                <w:szCs w:val="20"/>
              </w:rPr>
              <w:drawing>
                <wp:inline distT="0" distB="0" distL="0" distR="0" wp14:anchorId="0C4A1A2D" wp14:editId="11DAF74F">
                  <wp:extent cx="149225" cy="109220"/>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r>
              <w:rPr>
                <w:rFonts w:ascii="Arial" w:hAnsi="Arial"/>
                <w:sz w:val="20"/>
                <w:szCs w:val="20"/>
              </w:rPr>
              <w:t>N</w:t>
            </w:r>
            <w:r w:rsidRPr="00BB29BF">
              <w:rPr>
                <w:rFonts w:ascii="Arial" w:hAnsi="Arial"/>
                <w:sz w:val="20"/>
                <w:szCs w:val="20"/>
              </w:rPr>
              <w:t>yob Ywj Pheej</w:t>
            </w:r>
          </w:p>
          <w:p w14:paraId="0018139E" w14:textId="752D0DDF" w:rsidR="00C83F6D" w:rsidRPr="00BB29BF" w:rsidRDefault="00C83F6D"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5F1666">
              <w:rPr>
                <w:rFonts w:ascii="Arial" w:hAnsi="Arial"/>
                <w:sz w:val="20"/>
                <w:szCs w:val="20"/>
              </w:rPr>
              <w:t xml:space="preserve">Tus xib fwb muaj peev xwm ua hauj lwm thiab </w:t>
            </w:r>
            <w:r w:rsidR="00DD7B01">
              <w:rPr>
                <w:rFonts w:ascii="Arial" w:hAnsi="Arial"/>
                <w:sz w:val="20"/>
                <w:szCs w:val="20"/>
              </w:rPr>
              <w:t>tus</w:t>
            </w:r>
            <w:r w:rsidR="005F1666">
              <w:rPr>
                <w:rFonts w:ascii="Arial" w:hAnsi="Arial"/>
                <w:sz w:val="20"/>
                <w:szCs w:val="20"/>
              </w:rPr>
              <w:t xml:space="preserve"> xib fwb</w:t>
            </w:r>
            <w:r w:rsidR="00DD7B01">
              <w:rPr>
                <w:rFonts w:ascii="Arial" w:hAnsi="Arial"/>
                <w:sz w:val="20"/>
                <w:szCs w:val="20"/>
              </w:rPr>
              <w:t xml:space="preserve"> RSP</w:t>
            </w:r>
          </w:p>
        </w:tc>
      </w:tr>
      <w:tr w:rsidR="00C83F6D" w:rsidRPr="00BB29BF" w14:paraId="1D0C254C" w14:textId="77777777" w:rsidTr="00DA435C">
        <w:trPr>
          <w:trHeight w:val="2829"/>
        </w:trPr>
        <w:tc>
          <w:tcPr>
            <w:tcW w:w="3673" w:type="dxa"/>
          </w:tcPr>
          <w:p w14:paraId="625CC783" w14:textId="345ABF0E" w:rsidR="00C83F6D" w:rsidRPr="00F81731" w:rsidRDefault="00C83F6D" w:rsidP="00937201">
            <w:pPr>
              <w:rPr>
                <w:rFonts w:ascii="Arial" w:hAnsi="Arial"/>
                <w:b/>
                <w:bCs/>
                <w:sz w:val="20"/>
                <w:szCs w:val="20"/>
              </w:rPr>
            </w:pPr>
            <w:r w:rsidRPr="00BB29BF">
              <w:rPr>
                <w:rFonts w:ascii="Arial" w:hAnsi="Arial"/>
                <w:b/>
                <w:bCs/>
                <w:sz w:val="20"/>
                <w:szCs w:val="20"/>
              </w:rPr>
              <w:t>Lub hauv paus:</w:t>
            </w:r>
            <w:r w:rsidRPr="00BB29BF">
              <w:rPr>
                <w:rFonts w:ascii="Arial" w:hAnsi="Arial"/>
                <w:sz w:val="20"/>
                <w:szCs w:val="20"/>
              </w:rPr>
              <w:t xml:space="preserve"> </w:t>
            </w:r>
            <w:r w:rsidR="00937201">
              <w:rPr>
                <w:rFonts w:ascii="Arial" w:hAnsi="Arial"/>
                <w:sz w:val="20"/>
                <w:szCs w:val="20"/>
              </w:rPr>
              <w:t>Xws li hnub tim 02/16/2021</w:t>
            </w:r>
            <w:r w:rsidR="000C1041">
              <w:rPr>
                <w:rFonts w:ascii="Arial" w:hAnsi="Arial"/>
                <w:sz w:val="20"/>
                <w:szCs w:val="20"/>
              </w:rPr>
              <w:t xml:space="preserve">, </w:t>
            </w:r>
            <w:commentRangeStart w:id="307"/>
            <w:r w:rsidR="00603C1D" w:rsidRPr="00603C1D">
              <w:rPr>
                <w:rFonts w:ascii="Arial" w:hAnsi="Arial"/>
                <w:sz w:val="20"/>
                <w:szCs w:val="20"/>
                <w:highlight w:val="yellow"/>
              </w:rPr>
              <w:t>Mai Yer</w:t>
            </w:r>
            <w:r w:rsidR="00603C1D">
              <w:rPr>
                <w:rFonts w:ascii="Arial" w:hAnsi="Arial"/>
                <w:sz w:val="20"/>
                <w:szCs w:val="20"/>
              </w:rPr>
              <w:t xml:space="preserve"> </w:t>
            </w:r>
            <w:commentRangeEnd w:id="307"/>
            <w:r w:rsidR="0057538A">
              <w:rPr>
                <w:rStyle w:val="CommentReference"/>
                <w:rFonts w:cs="Angsana New"/>
              </w:rPr>
              <w:commentReference w:id="307"/>
            </w:r>
            <w:r w:rsidR="000C1041" w:rsidRPr="000C1041">
              <w:rPr>
                <w:rFonts w:ascii="Arial" w:hAnsi="Arial"/>
                <w:sz w:val="20"/>
                <w:szCs w:val="20"/>
              </w:rPr>
              <w:t>tuaj yeem sau cov ntaub ntawv</w:t>
            </w:r>
            <w:r w:rsidR="00356154">
              <w:rPr>
                <w:rFonts w:ascii="Arial" w:hAnsi="Arial"/>
                <w:sz w:val="20"/>
                <w:szCs w:val="20"/>
              </w:rPr>
              <w:t xml:space="preserve"> keeb kwm</w:t>
            </w:r>
            <w:r w:rsidR="000C1041" w:rsidRPr="000C1041">
              <w:rPr>
                <w:rFonts w:ascii="Arial" w:hAnsi="Arial"/>
                <w:sz w:val="20"/>
                <w:szCs w:val="20"/>
              </w:rPr>
              <w:t xml:space="preserve"> txog tus kheej nrog 100</w:t>
            </w:r>
            <w:ins w:id="308" w:author="Fong RERHANG" w:date="2021-06-07T20:47:00Z">
              <w:r w:rsidR="0057538A">
                <w:rPr>
                  <w:rFonts w:ascii="Arial" w:hAnsi="Arial"/>
                  <w:sz w:val="20"/>
                  <w:szCs w:val="20"/>
                </w:rPr>
                <w:t>%</w:t>
              </w:r>
            </w:ins>
            <w:del w:id="309" w:author="Fong RERHANG" w:date="2021-06-07T20:47:00Z">
              <w:r w:rsidR="000C1041" w:rsidDel="0057538A">
                <w:rPr>
                  <w:rFonts w:ascii="Arial" w:hAnsi="Arial"/>
                  <w:sz w:val="20"/>
                  <w:szCs w:val="20"/>
                </w:rPr>
                <w:delText xml:space="preserve"> feem puas</w:delText>
              </w:r>
            </w:del>
            <w:r w:rsidR="000C1041">
              <w:rPr>
                <w:rFonts w:ascii="Arial" w:hAnsi="Arial"/>
                <w:sz w:val="20"/>
                <w:szCs w:val="20"/>
              </w:rPr>
              <w:t xml:space="preserve"> ntawm</w:t>
            </w:r>
            <w:r w:rsidR="000C1041" w:rsidRPr="000C1041">
              <w:rPr>
                <w:rFonts w:ascii="Arial" w:hAnsi="Arial"/>
                <w:sz w:val="20"/>
                <w:szCs w:val="20"/>
              </w:rPr>
              <w:t xml:space="preserve"> qhov </w:t>
            </w:r>
            <w:r w:rsidR="000C1041">
              <w:rPr>
                <w:rFonts w:ascii="Arial" w:hAnsi="Arial"/>
                <w:sz w:val="20"/>
                <w:szCs w:val="20"/>
              </w:rPr>
              <w:t>yog,</w:t>
            </w:r>
          </w:p>
          <w:p w14:paraId="1C5ED6D7" w14:textId="77777777" w:rsidR="00C83F6D" w:rsidRPr="00BB29BF" w:rsidRDefault="00C83F6D" w:rsidP="00DA435C">
            <w:pPr>
              <w:jc w:val="both"/>
              <w:rPr>
                <w:rFonts w:ascii="Arial" w:hAnsi="Arial"/>
                <w:sz w:val="20"/>
                <w:szCs w:val="20"/>
              </w:rPr>
            </w:pPr>
          </w:p>
        </w:tc>
        <w:tc>
          <w:tcPr>
            <w:tcW w:w="6783" w:type="dxa"/>
            <w:vMerge/>
          </w:tcPr>
          <w:p w14:paraId="7D64BF4F" w14:textId="77777777" w:rsidR="00C83F6D" w:rsidRPr="00BB29BF" w:rsidRDefault="00C83F6D" w:rsidP="00DA435C">
            <w:pPr>
              <w:rPr>
                <w:rFonts w:ascii="Arial" w:hAnsi="Arial"/>
                <w:sz w:val="20"/>
                <w:szCs w:val="20"/>
              </w:rPr>
            </w:pPr>
          </w:p>
        </w:tc>
      </w:tr>
    </w:tbl>
    <w:p w14:paraId="75FFA827" w14:textId="6FC7B1F7" w:rsidR="00C83F6D" w:rsidRPr="00BB29BF" w:rsidRDefault="00C83F6D" w:rsidP="00C83F6D">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1</w:t>
      </w:r>
      <w:r w:rsidR="00C066FE">
        <w:rPr>
          <w:rFonts w:ascii="Arial" w:hAnsi="Arial"/>
          <w:sz w:val="20"/>
          <w:szCs w:val="20"/>
        </w:rPr>
        <w:t xml:space="preserve">1/25/2021, </w:t>
      </w:r>
      <w:r w:rsidR="00361299" w:rsidRPr="00361299">
        <w:rPr>
          <w:rFonts w:ascii="Arial" w:hAnsi="Arial"/>
          <w:sz w:val="20"/>
          <w:szCs w:val="20"/>
        </w:rPr>
        <w:t>Mai Yer yuav teev cov hauj</w:t>
      </w:r>
      <w:r w:rsidR="0097041B">
        <w:rPr>
          <w:rFonts w:ascii="Arial" w:hAnsi="Arial"/>
          <w:sz w:val="20"/>
          <w:szCs w:val="20"/>
        </w:rPr>
        <w:t xml:space="preserve"> </w:t>
      </w:r>
      <w:r w:rsidR="00361299" w:rsidRPr="00361299">
        <w:rPr>
          <w:rFonts w:ascii="Arial" w:hAnsi="Arial"/>
          <w:sz w:val="20"/>
          <w:szCs w:val="20"/>
        </w:rPr>
        <w:t xml:space="preserve">lwm xav tau rau ib </w:t>
      </w:r>
      <w:r w:rsidR="0097041B">
        <w:rPr>
          <w:rFonts w:ascii="Arial" w:hAnsi="Arial"/>
          <w:sz w:val="20"/>
          <w:szCs w:val="20"/>
        </w:rPr>
        <w:t>qho</w:t>
      </w:r>
      <w:r w:rsidR="00361299" w:rsidRPr="00361299">
        <w:rPr>
          <w:rFonts w:ascii="Arial" w:hAnsi="Arial"/>
          <w:sz w:val="20"/>
          <w:szCs w:val="20"/>
        </w:rPr>
        <w:t xml:space="preserve"> thiab sau </w:t>
      </w:r>
      <w:r w:rsidR="0097041B">
        <w:rPr>
          <w:rFonts w:ascii="Arial" w:hAnsi="Arial"/>
          <w:sz w:val="20"/>
          <w:szCs w:val="20"/>
        </w:rPr>
        <w:t xml:space="preserve">cov kev txawj ntse cia, </w:t>
      </w:r>
      <w:r w:rsidR="0097041B" w:rsidRPr="000D6430">
        <w:rPr>
          <w:rFonts w:ascii="Arial" w:hAnsi="Arial"/>
          <w:sz w:val="20"/>
          <w:szCs w:val="20"/>
        </w:rPr>
        <w:t>peev xwm thiab kev paub uas ua tau raws li kev tsim nyog yam tsawg kawg rau txoj hauj</w:t>
      </w:r>
      <w:r w:rsidR="0097041B">
        <w:rPr>
          <w:rFonts w:ascii="Arial" w:hAnsi="Arial"/>
          <w:sz w:val="20"/>
          <w:szCs w:val="20"/>
        </w:rPr>
        <w:t xml:space="preserve"> </w:t>
      </w:r>
      <w:r w:rsidR="0097041B" w:rsidRPr="000D6430">
        <w:rPr>
          <w:rFonts w:ascii="Arial" w:hAnsi="Arial"/>
          <w:sz w:val="20"/>
          <w:szCs w:val="20"/>
        </w:rPr>
        <w:t>lwm raws li tau hais tseg hauv cov ntawv hauj</w:t>
      </w:r>
      <w:r w:rsidR="0097041B">
        <w:rPr>
          <w:rFonts w:ascii="Arial" w:hAnsi="Arial"/>
          <w:sz w:val="20"/>
          <w:szCs w:val="20"/>
        </w:rPr>
        <w:t xml:space="preserve"> </w:t>
      </w:r>
      <w:r w:rsidR="0097041B" w:rsidRPr="000D6430">
        <w:rPr>
          <w:rFonts w:ascii="Arial" w:hAnsi="Arial"/>
          <w:sz w:val="20"/>
          <w:szCs w:val="20"/>
        </w:rPr>
        <w:t>lwm</w:t>
      </w:r>
      <w:r w:rsidR="0097041B">
        <w:rPr>
          <w:rFonts w:ascii="Arial" w:hAnsi="Arial"/>
          <w:sz w:val="20"/>
          <w:szCs w:val="20"/>
        </w:rPr>
        <w:t xml:space="preserve"> uas</w:t>
      </w:r>
      <w:r w:rsidR="0097041B" w:rsidRPr="000D6430">
        <w:rPr>
          <w:rFonts w:ascii="Arial" w:hAnsi="Arial"/>
          <w:sz w:val="20"/>
          <w:szCs w:val="20"/>
        </w:rPr>
        <w:t xml:space="preserve"> tshaj tawm</w:t>
      </w:r>
      <w:r w:rsidR="0097041B">
        <w:rPr>
          <w:rFonts w:ascii="Arial" w:hAnsi="Arial"/>
          <w:sz w:val="20"/>
          <w:szCs w:val="20"/>
        </w:rPr>
        <w:t>.</w:t>
      </w:r>
    </w:p>
    <w:p w14:paraId="6BE2CE4F" w14:textId="5686E995" w:rsidR="00C83F6D" w:rsidRPr="00BB29BF" w:rsidRDefault="00C83F6D" w:rsidP="00C83F6D">
      <w:pPr>
        <w:jc w:val="both"/>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w:t>
      </w:r>
      <w:r w:rsidR="0044229D">
        <w:rPr>
          <w:rFonts w:ascii="Arial" w:hAnsi="Arial"/>
          <w:sz w:val="20"/>
          <w:szCs w:val="20"/>
        </w:rPr>
        <w:t xml:space="preserve">01/25/2022, </w:t>
      </w:r>
      <w:r w:rsidR="00877BEB" w:rsidRPr="00361299">
        <w:rPr>
          <w:rFonts w:ascii="Arial" w:hAnsi="Arial"/>
          <w:sz w:val="20"/>
          <w:szCs w:val="20"/>
        </w:rPr>
        <w:t>Mai Yer yuav teev cov hauj</w:t>
      </w:r>
      <w:r w:rsidR="00877BEB">
        <w:rPr>
          <w:rFonts w:ascii="Arial" w:hAnsi="Arial"/>
          <w:sz w:val="20"/>
          <w:szCs w:val="20"/>
        </w:rPr>
        <w:t xml:space="preserve"> </w:t>
      </w:r>
      <w:r w:rsidR="00877BEB" w:rsidRPr="00361299">
        <w:rPr>
          <w:rFonts w:ascii="Arial" w:hAnsi="Arial"/>
          <w:sz w:val="20"/>
          <w:szCs w:val="20"/>
        </w:rPr>
        <w:t xml:space="preserve">lwm xav tau rau ib </w:t>
      </w:r>
      <w:r w:rsidR="00877BEB">
        <w:rPr>
          <w:rFonts w:ascii="Arial" w:hAnsi="Arial"/>
          <w:sz w:val="20"/>
          <w:szCs w:val="20"/>
        </w:rPr>
        <w:t>qho</w:t>
      </w:r>
      <w:r w:rsidR="00877BEB" w:rsidRPr="00361299">
        <w:rPr>
          <w:rFonts w:ascii="Arial" w:hAnsi="Arial"/>
          <w:sz w:val="20"/>
          <w:szCs w:val="20"/>
        </w:rPr>
        <w:t xml:space="preserve"> thiab sau </w:t>
      </w:r>
      <w:r w:rsidR="00877BEB">
        <w:rPr>
          <w:rFonts w:ascii="Arial" w:hAnsi="Arial"/>
          <w:sz w:val="20"/>
          <w:szCs w:val="20"/>
        </w:rPr>
        <w:t xml:space="preserve">cov kev txawj ntse cia, </w:t>
      </w:r>
      <w:r w:rsidR="00877BEB" w:rsidRPr="000D6430">
        <w:rPr>
          <w:rFonts w:ascii="Arial" w:hAnsi="Arial"/>
          <w:sz w:val="20"/>
          <w:szCs w:val="20"/>
        </w:rPr>
        <w:t>peev xwm thiab kev paub uas ua tau raws li kev tsim nyog yam tsawg kawg rau txoj hauj</w:t>
      </w:r>
      <w:r w:rsidR="00877BEB">
        <w:rPr>
          <w:rFonts w:ascii="Arial" w:hAnsi="Arial"/>
          <w:sz w:val="20"/>
          <w:szCs w:val="20"/>
        </w:rPr>
        <w:t xml:space="preserve"> </w:t>
      </w:r>
      <w:r w:rsidR="00877BEB" w:rsidRPr="000D6430">
        <w:rPr>
          <w:rFonts w:ascii="Arial" w:hAnsi="Arial"/>
          <w:sz w:val="20"/>
          <w:szCs w:val="20"/>
        </w:rPr>
        <w:t>lwm raws li tau hais tseg hauv cov ntawv hauj</w:t>
      </w:r>
      <w:r w:rsidR="00877BEB">
        <w:rPr>
          <w:rFonts w:ascii="Arial" w:hAnsi="Arial"/>
          <w:sz w:val="20"/>
          <w:szCs w:val="20"/>
        </w:rPr>
        <w:t xml:space="preserve"> </w:t>
      </w:r>
      <w:r w:rsidR="00877BEB" w:rsidRPr="000D6430">
        <w:rPr>
          <w:rFonts w:ascii="Arial" w:hAnsi="Arial"/>
          <w:sz w:val="20"/>
          <w:szCs w:val="20"/>
        </w:rPr>
        <w:t>lwm</w:t>
      </w:r>
      <w:r w:rsidR="00877BEB">
        <w:rPr>
          <w:rFonts w:ascii="Arial" w:hAnsi="Arial"/>
          <w:sz w:val="20"/>
          <w:szCs w:val="20"/>
        </w:rPr>
        <w:t xml:space="preserve"> uas</w:t>
      </w:r>
      <w:r w:rsidR="00877BEB" w:rsidRPr="000D6430">
        <w:rPr>
          <w:rFonts w:ascii="Arial" w:hAnsi="Arial"/>
          <w:sz w:val="20"/>
          <w:szCs w:val="20"/>
        </w:rPr>
        <w:t xml:space="preserve"> tshaj tawm</w:t>
      </w:r>
      <w:r w:rsidR="00877BEB">
        <w:rPr>
          <w:rFonts w:ascii="Arial" w:hAnsi="Arial"/>
          <w:sz w:val="20"/>
          <w:szCs w:val="20"/>
        </w:rPr>
        <w:t>.</w:t>
      </w:r>
    </w:p>
    <w:p w14:paraId="7711AD7F" w14:textId="77777777" w:rsidR="00C83F6D" w:rsidRPr="00BB29BF" w:rsidRDefault="00C83F6D" w:rsidP="00C83F6D">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7C39EAA0" w14:textId="77777777"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54EB0851" w14:textId="77777777"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7AADF92" w14:textId="04629EC3" w:rsidR="00C83F6D" w:rsidRPr="00BB29BF" w:rsidRDefault="00C83F6D" w:rsidP="00C83F6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14FBD34" w14:textId="77777777" w:rsidR="00C83F6D" w:rsidRPr="003D4A79" w:rsidRDefault="00C83F6D" w:rsidP="00C83F6D">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7B1A5392" w14:textId="77777777" w:rsidR="00C83F6D" w:rsidRDefault="00C83F6D" w:rsidP="00C83F6D">
      <w:pPr>
        <w:rPr>
          <w:rFonts w:ascii="Arial" w:eastAsia="Arial" w:hAnsi="Arial"/>
          <w:b/>
          <w:bCs/>
          <w:sz w:val="20"/>
          <w:szCs w:val="20"/>
        </w:rPr>
      </w:pPr>
    </w:p>
    <w:p w14:paraId="3C050685" w14:textId="77777777" w:rsidR="00C83F6D" w:rsidRPr="00F90936" w:rsidRDefault="00C83F6D" w:rsidP="00C83F6D">
      <w:pPr>
        <w:jc w:val="both"/>
        <w:rPr>
          <w:rFonts w:ascii="Calibri" w:hAnsi="Calibri" w:cs="Calibri"/>
          <w:sz w:val="20"/>
          <w:szCs w:val="20"/>
        </w:rPr>
      </w:pPr>
    </w:p>
    <w:p w14:paraId="651982C6" w14:textId="0DA363A0" w:rsidR="00AD7E5D" w:rsidRDefault="00AD7E5D" w:rsidP="008D6FBB">
      <w:pPr>
        <w:jc w:val="both"/>
        <w:rPr>
          <w:rFonts w:ascii="Calibri" w:hAnsi="Calibri" w:cs="Calibri"/>
          <w:sz w:val="20"/>
          <w:szCs w:val="20"/>
        </w:rPr>
      </w:pPr>
    </w:p>
    <w:p w14:paraId="5031ABB8" w14:textId="1C958D55" w:rsidR="00591537" w:rsidRDefault="00591537" w:rsidP="008D6FBB">
      <w:pPr>
        <w:jc w:val="both"/>
        <w:rPr>
          <w:rFonts w:ascii="Calibri" w:hAnsi="Calibri" w:cs="Calibri"/>
          <w:sz w:val="20"/>
          <w:szCs w:val="20"/>
        </w:rPr>
      </w:pPr>
    </w:p>
    <w:p w14:paraId="305BC767" w14:textId="4BFD85DF" w:rsidR="00591537" w:rsidRDefault="00591537" w:rsidP="008D6FBB">
      <w:pPr>
        <w:jc w:val="both"/>
        <w:rPr>
          <w:rFonts w:ascii="Calibri" w:hAnsi="Calibri" w:cs="Calibri"/>
          <w:sz w:val="20"/>
          <w:szCs w:val="20"/>
        </w:rPr>
      </w:pPr>
    </w:p>
    <w:p w14:paraId="5805927A" w14:textId="68D143AF" w:rsidR="00591537" w:rsidRDefault="00591537" w:rsidP="008D6FBB">
      <w:pPr>
        <w:jc w:val="both"/>
        <w:rPr>
          <w:rFonts w:ascii="Calibri" w:hAnsi="Calibri" w:cs="Calibri"/>
          <w:sz w:val="20"/>
          <w:szCs w:val="20"/>
        </w:rPr>
      </w:pPr>
    </w:p>
    <w:p w14:paraId="3F1E89F5" w14:textId="119F5FBD" w:rsidR="00591537" w:rsidRDefault="00591537" w:rsidP="008D6FBB">
      <w:pPr>
        <w:jc w:val="both"/>
        <w:rPr>
          <w:rFonts w:ascii="Calibri" w:hAnsi="Calibri" w:cs="Calibri"/>
          <w:sz w:val="20"/>
          <w:szCs w:val="20"/>
        </w:rPr>
      </w:pPr>
    </w:p>
    <w:p w14:paraId="2A288012" w14:textId="6EC60508" w:rsidR="00591537" w:rsidRDefault="00591537" w:rsidP="008D6FBB">
      <w:pPr>
        <w:jc w:val="both"/>
        <w:rPr>
          <w:rFonts w:ascii="Calibri" w:hAnsi="Calibri" w:cs="Calibri"/>
          <w:sz w:val="20"/>
          <w:szCs w:val="20"/>
        </w:rPr>
      </w:pPr>
    </w:p>
    <w:p w14:paraId="3DBC0396" w14:textId="77777777" w:rsidR="00591537" w:rsidRDefault="00591537" w:rsidP="008D6FBB">
      <w:pPr>
        <w:jc w:val="both"/>
        <w:rPr>
          <w:rFonts w:ascii="Calibri" w:hAnsi="Calibri" w:cs="Calibri"/>
          <w:sz w:val="20"/>
          <w:szCs w:val="20"/>
        </w:rPr>
      </w:pPr>
    </w:p>
    <w:p w14:paraId="50B22351" w14:textId="77777777" w:rsidR="00AD7E5D" w:rsidRDefault="00AD7E5D" w:rsidP="00AD7E5D">
      <w:pPr>
        <w:ind w:firstLine="720"/>
        <w:jc w:val="center"/>
        <w:rPr>
          <w:rFonts w:ascii="Arial" w:eastAsia="Arial" w:hAnsi="Arial"/>
          <w:b/>
          <w:sz w:val="23"/>
        </w:rPr>
      </w:pPr>
      <w:r>
        <w:rPr>
          <w:rFonts w:ascii="Arial" w:eastAsia="Arial" w:hAnsi="Arial"/>
          <w:b/>
          <w:sz w:val="23"/>
        </w:rPr>
        <w:t>SACRAMENTO CITY UNIFIED</w:t>
      </w:r>
    </w:p>
    <w:p w14:paraId="5D01BE27" w14:textId="77777777" w:rsidR="00AD7E5D" w:rsidRDefault="00AD7E5D" w:rsidP="00AD7E5D">
      <w:pPr>
        <w:jc w:val="center"/>
        <w:rPr>
          <w:rFonts w:ascii="Arial" w:hAnsi="Arial"/>
          <w:b/>
          <w:bCs/>
          <w:sz w:val="22"/>
          <w:szCs w:val="22"/>
        </w:rPr>
      </w:pPr>
      <w:r w:rsidRPr="009E72B6">
        <w:rPr>
          <w:rFonts w:ascii="Arial" w:hAnsi="Arial"/>
          <w:b/>
          <w:bCs/>
          <w:sz w:val="22"/>
          <w:szCs w:val="22"/>
        </w:rPr>
        <w:t>COV HOM PHIAJ IB XYOO PUAG NCIG THIAB TEJ PHIAJ XWM</w:t>
      </w:r>
    </w:p>
    <w:p w14:paraId="26E8D54E" w14:textId="77777777" w:rsidR="00AD7E5D" w:rsidRDefault="00AD7E5D" w:rsidP="00AD7E5D">
      <w:pPr>
        <w:rPr>
          <w:rFonts w:ascii="Arial" w:hAnsi="Arial"/>
          <w:b/>
          <w:bCs/>
          <w:sz w:val="22"/>
          <w:szCs w:val="22"/>
        </w:rPr>
      </w:pPr>
    </w:p>
    <w:p w14:paraId="46635217" w14:textId="77777777" w:rsidR="003868C3" w:rsidRDefault="003868C3" w:rsidP="003868C3">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3703BB1" w14:textId="77777777" w:rsidR="00AD7E5D" w:rsidRDefault="00AD7E5D" w:rsidP="00AD7E5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AD7E5D" w:rsidRPr="00BB29BF" w14:paraId="4339C2DB" w14:textId="77777777" w:rsidTr="00DA435C">
        <w:trPr>
          <w:trHeight w:val="721"/>
        </w:trPr>
        <w:tc>
          <w:tcPr>
            <w:tcW w:w="3673" w:type="dxa"/>
          </w:tcPr>
          <w:p w14:paraId="33AEE2EC" w14:textId="43F6E386" w:rsidR="00AD7E5D" w:rsidRPr="00BB29BF" w:rsidRDefault="00AD7E5D" w:rsidP="00DA435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A10C9C">
              <w:rPr>
                <w:rFonts w:ascii="Arial" w:hAnsi="Arial"/>
                <w:sz w:val="20"/>
                <w:szCs w:val="20"/>
              </w:rPr>
              <w:t>GPA</w:t>
            </w:r>
          </w:p>
        </w:tc>
        <w:tc>
          <w:tcPr>
            <w:tcW w:w="6783" w:type="dxa"/>
            <w:vMerge w:val="restart"/>
          </w:tcPr>
          <w:p w14:paraId="574447AF" w14:textId="41205FF7" w:rsidR="00AD7E5D" w:rsidRPr="00BB29BF" w:rsidRDefault="00B94D2B" w:rsidP="00DA435C">
            <w:pPr>
              <w:jc w:val="both"/>
              <w:rPr>
                <w:rFonts w:ascii="Arial" w:hAnsi="Arial"/>
                <w:b/>
                <w:bCs/>
                <w:sz w:val="20"/>
                <w:szCs w:val="20"/>
              </w:rPr>
            </w:pPr>
            <w:ins w:id="310" w:author="Fong RERHANG" w:date="2021-06-08T09:16:00Z">
              <w:r w:rsidRPr="00BB29BF">
                <w:rPr>
                  <w:rFonts w:ascii="Arial" w:hAnsi="Arial"/>
                  <w:b/>
                  <w:bCs/>
                  <w:sz w:val="20"/>
                  <w:szCs w:val="20"/>
                </w:rPr>
                <w:t>Hom Phiaj</w:t>
              </w:r>
              <w:r>
                <w:rPr>
                  <w:rFonts w:ascii="Arial" w:hAnsi="Arial"/>
                  <w:b/>
                  <w:bCs/>
                  <w:sz w:val="20"/>
                  <w:szCs w:val="20"/>
                </w:rPr>
                <w:t xml:space="preserve"> </w:t>
              </w:r>
            </w:ins>
            <w:del w:id="311" w:author="Fong RERHANG" w:date="2021-06-08T09:16:00Z">
              <w:r w:rsidR="00AD7E5D" w:rsidRPr="00BB29BF" w:rsidDel="00B94D2B">
                <w:rPr>
                  <w:rFonts w:ascii="Arial" w:hAnsi="Arial"/>
                  <w:b/>
                  <w:bCs/>
                  <w:sz w:val="20"/>
                  <w:szCs w:val="20"/>
                </w:rPr>
                <w:delText xml:space="preserve">Kev </w:delText>
              </w:r>
            </w:del>
            <w:r w:rsidR="00AD7E5D" w:rsidRPr="00BB29BF">
              <w:rPr>
                <w:rFonts w:ascii="Arial" w:hAnsi="Arial"/>
                <w:b/>
                <w:bCs/>
                <w:sz w:val="20"/>
                <w:szCs w:val="20"/>
              </w:rPr>
              <w:t xml:space="preserve">Ntsuam Xyuas Ib Xyoo Puag Ncig </w:t>
            </w:r>
            <w:del w:id="312" w:author="Fong RERHANG" w:date="2021-06-08T09:16:00Z">
              <w:r w:rsidR="00AD7E5D" w:rsidRPr="00BB29BF" w:rsidDel="00B94D2B">
                <w:rPr>
                  <w:rFonts w:ascii="Arial" w:hAnsi="Arial"/>
                  <w:b/>
                  <w:bCs/>
                  <w:sz w:val="20"/>
                  <w:szCs w:val="20"/>
                </w:rPr>
                <w:delText xml:space="preserve">Cov Hom Phiaj Txhua Xyoo </w:delText>
              </w:r>
            </w:del>
            <w:r w:rsidR="00AD7E5D" w:rsidRPr="00BB29BF">
              <w:rPr>
                <w:rFonts w:ascii="Arial" w:hAnsi="Arial"/>
                <w:b/>
                <w:bCs/>
                <w:sz w:val="20"/>
                <w:szCs w:val="20"/>
              </w:rPr>
              <w:t xml:space="preserve">#: </w:t>
            </w:r>
            <w:r w:rsidR="00AD7E5D" w:rsidRPr="00C40874">
              <w:rPr>
                <w:rFonts w:ascii="Arial" w:hAnsi="Arial"/>
                <w:i/>
                <w:iCs/>
                <w:sz w:val="20"/>
                <w:szCs w:val="20"/>
                <w:u w:val="single"/>
              </w:rPr>
              <w:t xml:space="preserve"> </w:t>
            </w:r>
            <w:r w:rsidR="00AD7E5D">
              <w:rPr>
                <w:rFonts w:ascii="Arial" w:hAnsi="Arial"/>
                <w:i/>
                <w:iCs/>
                <w:sz w:val="20"/>
                <w:szCs w:val="20"/>
                <w:u w:val="single"/>
              </w:rPr>
              <w:t xml:space="preserve"> </w:t>
            </w:r>
            <w:r w:rsidR="00686C6C">
              <w:rPr>
                <w:rFonts w:ascii="Arial" w:hAnsi="Arial"/>
                <w:i/>
                <w:iCs/>
                <w:sz w:val="20"/>
                <w:szCs w:val="20"/>
                <w:u w:val="single"/>
              </w:rPr>
              <w:t>Lub Hom Phiaj Uas Tau Muab 3</w:t>
            </w:r>
          </w:p>
          <w:p w14:paraId="717ED724" w14:textId="77777777" w:rsidR="00AD7E5D" w:rsidRPr="00BB29BF" w:rsidRDefault="00AD7E5D" w:rsidP="00DA435C">
            <w:pPr>
              <w:rPr>
                <w:rFonts w:ascii="Arial" w:hAnsi="Arial"/>
                <w:b/>
                <w:bCs/>
                <w:sz w:val="20"/>
                <w:szCs w:val="20"/>
              </w:rPr>
            </w:pPr>
          </w:p>
          <w:p w14:paraId="2A1086BA" w14:textId="386F1D15" w:rsidR="00AD7E5D" w:rsidRPr="00BB29BF" w:rsidRDefault="00AD7E5D" w:rsidP="00DA435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05/</w:t>
            </w:r>
            <w:r w:rsidR="002A3AD0">
              <w:rPr>
                <w:rFonts w:ascii="Arial" w:hAnsi="Arial"/>
                <w:sz w:val="20"/>
                <w:szCs w:val="20"/>
              </w:rPr>
              <w:t>25/2022,</w:t>
            </w:r>
            <w:r w:rsidR="00AE62F1">
              <w:t xml:space="preserve"> </w:t>
            </w:r>
            <w:r w:rsidR="00AE62F1" w:rsidRPr="00AE62F1">
              <w:rPr>
                <w:rFonts w:ascii="Arial" w:hAnsi="Arial"/>
                <w:sz w:val="20"/>
                <w:szCs w:val="20"/>
              </w:rPr>
              <w:t>Mai Yer yuav muaj nws daim ntawv qhia kev kawm ntawm nws tus kheej thiab tswj GPA ntawm 3.0 los</w:t>
            </w:r>
            <w:r w:rsidR="00AE62F1">
              <w:rPr>
                <w:rFonts w:ascii="Arial" w:hAnsi="Arial"/>
                <w:sz w:val="20"/>
                <w:szCs w:val="20"/>
              </w:rPr>
              <w:t xml:space="preserve"> </w:t>
            </w:r>
            <w:r w:rsidR="00AE62F1" w:rsidRPr="00AE62F1">
              <w:rPr>
                <w:rFonts w:ascii="Arial" w:hAnsi="Arial"/>
                <w:sz w:val="20"/>
                <w:szCs w:val="20"/>
              </w:rPr>
              <w:t>sis siab dua raws li ntsuas los ntawm tsev kawm ntawv cov ntaub ntawv</w:t>
            </w:r>
            <w:r w:rsidR="00AE62F1">
              <w:rPr>
                <w:rFonts w:ascii="Arial" w:hAnsi="Arial"/>
                <w:sz w:val="20"/>
                <w:szCs w:val="20"/>
              </w:rPr>
              <w:t xml:space="preserve"> khaws.</w:t>
            </w:r>
          </w:p>
          <w:p w14:paraId="570D50C8" w14:textId="74C9E441" w:rsidR="00AD7E5D" w:rsidRPr="00E62049" w:rsidRDefault="00FB32AE" w:rsidP="00DA435C">
            <w:pPr>
              <w:rPr>
                <w:rFonts w:ascii="Arial" w:hAnsi="Arial"/>
                <w:sz w:val="20"/>
                <w:szCs w:val="20"/>
              </w:rPr>
            </w:pPr>
            <w:r>
              <w:pict w14:anchorId="63169BA8">
                <v:shape id="Picture 31" o:spid="_x0000_i1042" type="#_x0000_t75" style="width:12.1pt;height:9.1pt;visibility:visible;mso-wrap-style:square">
                  <v:imagedata r:id="rId14" o:title=""/>
                </v:shape>
              </w:pict>
            </w:r>
            <w:r w:rsidR="00AD7E5D" w:rsidRPr="00E62049">
              <w:rPr>
                <w:rFonts w:ascii="Arial" w:hAnsi="Arial"/>
                <w:sz w:val="20"/>
                <w:szCs w:val="20"/>
              </w:rPr>
              <w:t>Tso cai rau tub ntxhais kawm koom tes/kawm tau raws li cov qauv ntaub ntawv kawm/</w:t>
            </w:r>
            <w:r w:rsidR="00FB2063">
              <w:rPr>
                <w:rFonts w:ascii="Arial" w:hAnsi="Arial"/>
                <w:sz w:val="20"/>
                <w:szCs w:val="20"/>
              </w:rPr>
              <w:t xml:space="preserve">tag nrog </w:t>
            </w:r>
            <w:r w:rsidR="00AD7E5D" w:rsidRPr="00E62049">
              <w:rPr>
                <w:rFonts w:ascii="Arial" w:hAnsi="Arial"/>
                <w:sz w:val="20"/>
                <w:szCs w:val="20"/>
              </w:rPr>
              <w:t>lub xeev tus qauv</w:t>
            </w:r>
            <w:r w:rsidR="00AD7E5D">
              <w:rPr>
                <w:rFonts w:ascii="Arial" w:hAnsi="Arial"/>
                <w:sz w:val="20"/>
                <w:szCs w:val="20"/>
              </w:rPr>
              <w:t xml:space="preserve"> </w:t>
            </w:r>
          </w:p>
          <w:p w14:paraId="34E0DFE0" w14:textId="5F8C8BD6" w:rsidR="00AD7E5D" w:rsidRPr="00E62049" w:rsidRDefault="00FB32AE" w:rsidP="00DA435C">
            <w:pPr>
              <w:rPr>
                <w:rFonts w:ascii="Arial" w:hAnsi="Arial"/>
                <w:sz w:val="20"/>
                <w:szCs w:val="20"/>
              </w:rPr>
            </w:pPr>
            <w:r>
              <w:pict w14:anchorId="4449D566">
                <v:shape id="Picture 30" o:spid="_x0000_i1043" type="#_x0000_t75" style="width:12.1pt;height:9.1pt;visibility:visible;mso-wrap-style:square">
                  <v:imagedata r:id="rId14" o:title=""/>
                </v:shape>
              </w:pict>
            </w:r>
            <w:r w:rsidR="00AD7E5D" w:rsidRPr="00E62049">
              <w:rPr>
                <w:rFonts w:ascii="Arial" w:hAnsi="Arial"/>
                <w:sz w:val="20"/>
                <w:szCs w:val="20"/>
              </w:rPr>
              <w:t>Hais txog lwm yam kev kawm xav tau uas ua los ntawm kev xiam oob qhab</w:t>
            </w:r>
          </w:p>
          <w:p w14:paraId="31F95856" w14:textId="466E91EC" w:rsidR="00AD7E5D" w:rsidRPr="00BB29BF" w:rsidRDefault="00FB32AE" w:rsidP="00DA435C">
            <w:pPr>
              <w:rPr>
                <w:rFonts w:ascii="Arial" w:hAnsi="Arial"/>
                <w:sz w:val="20"/>
                <w:szCs w:val="20"/>
              </w:rPr>
            </w:pPr>
            <w:r>
              <w:pict w14:anchorId="23EC9721">
                <v:shape id="Picture 28" o:spid="_x0000_i1044" type="#_x0000_t75" style="width:12.1pt;height:9.1pt;visibility:visible;mso-wrap-style:square">
                  <v:imagedata r:id="rId14" o:title=""/>
                </v:shape>
              </w:pict>
            </w:r>
            <w:r w:rsidR="00AD7E5D" w:rsidRPr="00BB29BF">
              <w:rPr>
                <w:rFonts w:ascii="Arial" w:hAnsi="Arial"/>
                <w:sz w:val="20"/>
                <w:szCs w:val="20"/>
              </w:rPr>
              <w:t>Kev paub lus zoo</w:t>
            </w:r>
          </w:p>
          <w:p w14:paraId="45BEAB6A" w14:textId="19EB916E" w:rsidR="00AD7E5D" w:rsidRPr="00BB29BF" w:rsidRDefault="00FB32AE" w:rsidP="00DA435C">
            <w:pPr>
              <w:rPr>
                <w:rFonts w:ascii="Arial" w:hAnsi="Arial"/>
                <w:sz w:val="20"/>
                <w:szCs w:val="20"/>
              </w:rPr>
            </w:pPr>
            <w:r>
              <w:pict w14:anchorId="4BBA7DF8">
                <v:shape id="Picture 74" o:spid="_x0000_i1045" type="#_x0000_t75" style="width:12.1pt;height:9.1pt;visibility:visible;mso-wrap-style:square">
                  <v:imagedata r:id="rId14" o:title=""/>
                </v:shape>
              </w:pict>
            </w:r>
            <w:r w:rsidR="00AD7E5D" w:rsidRPr="00BB29BF">
              <w:rPr>
                <w:rFonts w:ascii="Arial" w:hAnsi="Arial"/>
                <w:sz w:val="20"/>
                <w:szCs w:val="20"/>
              </w:rPr>
              <w:t xml:space="preserve">Lub Hom Phiaj Hloov Mus:       </w:t>
            </w:r>
            <w:r w:rsidR="00F406D6" w:rsidRPr="003C2CD7">
              <w:rPr>
                <w:noProof/>
              </w:rPr>
              <w:drawing>
                <wp:inline distT="0" distB="0" distL="0" distR="0" wp14:anchorId="7D36DC49" wp14:editId="3CADC69E">
                  <wp:extent cx="15367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 </w:t>
            </w:r>
            <w:r w:rsidR="00AD7E5D">
              <w:rPr>
                <w:rFonts w:ascii="Arial" w:hAnsi="Arial"/>
                <w:sz w:val="20"/>
                <w:szCs w:val="20"/>
              </w:rPr>
              <w:t xml:space="preserve">Kev </w:t>
            </w:r>
            <w:r w:rsidR="00AD7E5D" w:rsidRPr="00BB29BF">
              <w:rPr>
                <w:rFonts w:ascii="Arial" w:hAnsi="Arial"/>
                <w:sz w:val="20"/>
                <w:szCs w:val="20"/>
              </w:rPr>
              <w:t xml:space="preserve">Kawm/Kev </w:t>
            </w:r>
            <w:r w:rsidR="00AD7E5D">
              <w:rPr>
                <w:rFonts w:ascii="Arial" w:hAnsi="Arial"/>
                <w:sz w:val="20"/>
                <w:szCs w:val="20"/>
              </w:rPr>
              <w:t>Xyaum</w:t>
            </w:r>
          </w:p>
          <w:p w14:paraId="3EC2E8FC" w14:textId="5C6C9665" w:rsidR="00AD7E5D" w:rsidRPr="00BB29BF" w:rsidRDefault="00FB32AE" w:rsidP="00DA435C">
            <w:pPr>
              <w:rPr>
                <w:rFonts w:ascii="Arial" w:hAnsi="Arial"/>
                <w:sz w:val="20"/>
                <w:szCs w:val="20"/>
              </w:rPr>
            </w:pPr>
            <w:r>
              <w:pict w14:anchorId="40B43546">
                <v:shape id="Picture 26" o:spid="_x0000_i1046" type="#_x0000_t75" style="width:12.1pt;height:9.1pt;visibility:visible;mso-wrap-style:square">
                  <v:imagedata r:id="rId14" o:title=""/>
                </v:shape>
              </w:pict>
            </w:r>
            <w:r w:rsidR="00AD7E5D" w:rsidRPr="00BB29BF">
              <w:rPr>
                <w:rFonts w:ascii="Arial" w:hAnsi="Arial"/>
                <w:sz w:val="20"/>
                <w:szCs w:val="20"/>
              </w:rPr>
              <w:t>Kev Ua Hauj</w:t>
            </w:r>
            <w:r w:rsidR="00AD7E5D">
              <w:rPr>
                <w:rFonts w:ascii="Arial" w:hAnsi="Arial"/>
                <w:sz w:val="20"/>
                <w:szCs w:val="20"/>
              </w:rPr>
              <w:t xml:space="preserve"> L</w:t>
            </w:r>
            <w:r w:rsidR="00AD7E5D" w:rsidRPr="00BB29BF">
              <w:rPr>
                <w:rFonts w:ascii="Arial" w:hAnsi="Arial"/>
                <w:sz w:val="20"/>
                <w:szCs w:val="20"/>
              </w:rPr>
              <w:t xml:space="preserve">wm                     </w:t>
            </w:r>
            <w:r w:rsidR="00237EB1" w:rsidRPr="003C2CD7">
              <w:rPr>
                <w:noProof/>
              </w:rPr>
              <w:drawing>
                <wp:inline distT="0" distB="0" distL="0" distR="0" wp14:anchorId="52D2361D" wp14:editId="6572D1F2">
                  <wp:extent cx="153670" cy="1193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00AD7E5D" w:rsidRPr="00BB29BF">
              <w:rPr>
                <w:rFonts w:ascii="Arial" w:hAnsi="Arial"/>
                <w:sz w:val="20"/>
                <w:szCs w:val="20"/>
              </w:rPr>
              <w:t xml:space="preserve">Kev </w:t>
            </w:r>
            <w:r w:rsidR="00AD7E5D">
              <w:rPr>
                <w:rFonts w:ascii="Arial" w:hAnsi="Arial"/>
                <w:sz w:val="20"/>
                <w:szCs w:val="20"/>
              </w:rPr>
              <w:t>N</w:t>
            </w:r>
            <w:r w:rsidR="00AD7E5D" w:rsidRPr="00BB29BF">
              <w:rPr>
                <w:rFonts w:ascii="Arial" w:hAnsi="Arial"/>
                <w:sz w:val="20"/>
                <w:szCs w:val="20"/>
              </w:rPr>
              <w:t>yob Ywj Pheej</w:t>
            </w:r>
          </w:p>
          <w:p w14:paraId="5670DF77" w14:textId="71B2F1E2" w:rsidR="00AD7E5D" w:rsidRPr="00BB29BF" w:rsidRDefault="00AD7E5D" w:rsidP="00DA435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B3360E">
              <w:rPr>
                <w:rFonts w:ascii="Arial" w:hAnsi="Arial"/>
                <w:sz w:val="20"/>
                <w:szCs w:val="20"/>
              </w:rPr>
              <w:t>tus xib fwb GE thiab tus xib fwb RSP</w:t>
            </w:r>
          </w:p>
        </w:tc>
      </w:tr>
      <w:tr w:rsidR="00AD7E5D" w:rsidRPr="00BB29BF" w14:paraId="0110600D" w14:textId="77777777" w:rsidTr="00DA435C">
        <w:trPr>
          <w:trHeight w:val="2829"/>
        </w:trPr>
        <w:tc>
          <w:tcPr>
            <w:tcW w:w="3673" w:type="dxa"/>
          </w:tcPr>
          <w:p w14:paraId="69A34E83" w14:textId="6B9D38E2" w:rsidR="00AD7E5D" w:rsidRPr="00BB29BF" w:rsidRDefault="00AD7E5D" w:rsidP="00795C43">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857686">
              <w:rPr>
                <w:rFonts w:ascii="Arial" w:hAnsi="Arial"/>
                <w:sz w:val="20"/>
                <w:szCs w:val="20"/>
              </w:rPr>
              <w:t>Xws li hnub tim 0</w:t>
            </w:r>
            <w:r w:rsidR="000A2D78">
              <w:rPr>
                <w:rFonts w:ascii="Arial" w:hAnsi="Arial"/>
                <w:sz w:val="20"/>
                <w:szCs w:val="20"/>
              </w:rPr>
              <w:t xml:space="preserve">5/26/2021, Mai Yer </w:t>
            </w:r>
            <w:r w:rsidR="006F1637" w:rsidRPr="006F1637">
              <w:rPr>
                <w:rFonts w:ascii="Arial" w:hAnsi="Arial"/>
                <w:sz w:val="20"/>
                <w:szCs w:val="20"/>
              </w:rPr>
              <w:t xml:space="preserve">muaj GPA </w:t>
            </w:r>
            <w:r w:rsidR="006F1637">
              <w:rPr>
                <w:rFonts w:ascii="Arial" w:hAnsi="Arial"/>
                <w:sz w:val="20"/>
                <w:szCs w:val="20"/>
              </w:rPr>
              <w:t>ntawm</w:t>
            </w:r>
            <w:r w:rsidR="006F1637" w:rsidRPr="006F1637">
              <w:rPr>
                <w:rFonts w:ascii="Arial" w:hAnsi="Arial"/>
                <w:sz w:val="20"/>
                <w:szCs w:val="20"/>
              </w:rPr>
              <w:t xml:space="preserve"> 0.000 thiab </w:t>
            </w:r>
            <w:r w:rsidR="006F1637">
              <w:rPr>
                <w:rFonts w:ascii="Arial" w:hAnsi="Arial"/>
                <w:sz w:val="20"/>
                <w:szCs w:val="20"/>
              </w:rPr>
              <w:t>Cov Sib Dov</w:t>
            </w:r>
            <w:r w:rsidR="006F1637" w:rsidRPr="006F1637">
              <w:rPr>
                <w:rFonts w:ascii="Arial" w:hAnsi="Arial"/>
                <w:sz w:val="20"/>
                <w:szCs w:val="20"/>
              </w:rPr>
              <w:t xml:space="preserve"> ntawm 2.163 raws li ntsuas los ntawm tsev kawm ntawv cov ntaub ntawv</w:t>
            </w:r>
            <w:r w:rsidR="006F1637">
              <w:rPr>
                <w:rFonts w:ascii="Arial" w:hAnsi="Arial"/>
                <w:sz w:val="20"/>
                <w:szCs w:val="20"/>
              </w:rPr>
              <w:t xml:space="preserve"> khaws.</w:t>
            </w:r>
          </w:p>
        </w:tc>
        <w:tc>
          <w:tcPr>
            <w:tcW w:w="6783" w:type="dxa"/>
            <w:vMerge/>
          </w:tcPr>
          <w:p w14:paraId="3907F35F" w14:textId="77777777" w:rsidR="00AD7E5D" w:rsidRPr="00BB29BF" w:rsidRDefault="00AD7E5D" w:rsidP="00DA435C">
            <w:pPr>
              <w:rPr>
                <w:rFonts w:ascii="Arial" w:hAnsi="Arial"/>
                <w:sz w:val="20"/>
                <w:szCs w:val="20"/>
              </w:rPr>
            </w:pPr>
          </w:p>
        </w:tc>
      </w:tr>
    </w:tbl>
    <w:p w14:paraId="2AA62E9B" w14:textId="341AC033" w:rsidR="00AD7E5D" w:rsidRPr="00BB29BF" w:rsidRDefault="00AD7E5D" w:rsidP="006600DC">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sidR="00D769AF">
        <w:rPr>
          <w:rFonts w:ascii="Arial" w:hAnsi="Arial"/>
          <w:sz w:val="20"/>
          <w:szCs w:val="20"/>
        </w:rPr>
        <w:t>Txog lub</w:t>
      </w:r>
      <w:r>
        <w:rPr>
          <w:rFonts w:ascii="Arial" w:hAnsi="Arial"/>
          <w:sz w:val="20"/>
          <w:szCs w:val="20"/>
        </w:rPr>
        <w:t xml:space="preserve"> </w:t>
      </w:r>
      <w:r w:rsidR="00B74842">
        <w:rPr>
          <w:rFonts w:ascii="Arial" w:hAnsi="Arial"/>
          <w:sz w:val="20"/>
          <w:szCs w:val="20"/>
        </w:rPr>
        <w:t xml:space="preserve">11/25/2021, </w:t>
      </w:r>
      <w:r w:rsidR="00EC7E5F">
        <w:rPr>
          <w:rFonts w:ascii="Arial" w:hAnsi="Arial"/>
          <w:sz w:val="20"/>
          <w:szCs w:val="20"/>
        </w:rPr>
        <w:t xml:space="preserve"> </w:t>
      </w:r>
      <w:r w:rsidR="00B74842" w:rsidRPr="00AE62F1">
        <w:rPr>
          <w:rFonts w:ascii="Arial" w:hAnsi="Arial"/>
          <w:sz w:val="20"/>
          <w:szCs w:val="20"/>
        </w:rPr>
        <w:t xml:space="preserve">Mai Yer yuav muaj nws daim ntawv qhia kev kawm ntawm nws tus kheej thiab tswj </w:t>
      </w:r>
      <w:r w:rsidR="00B74842">
        <w:rPr>
          <w:rFonts w:ascii="Arial" w:hAnsi="Arial"/>
          <w:sz w:val="20"/>
          <w:szCs w:val="20"/>
        </w:rPr>
        <w:t xml:space="preserve">tus D </w:t>
      </w:r>
      <w:r w:rsidR="00B74842" w:rsidRPr="00AE62F1">
        <w:rPr>
          <w:rFonts w:ascii="Arial" w:hAnsi="Arial"/>
          <w:sz w:val="20"/>
          <w:szCs w:val="20"/>
        </w:rPr>
        <w:t>los</w:t>
      </w:r>
      <w:r w:rsidR="00B74842">
        <w:rPr>
          <w:rFonts w:ascii="Arial" w:hAnsi="Arial"/>
          <w:sz w:val="20"/>
          <w:szCs w:val="20"/>
        </w:rPr>
        <w:t xml:space="preserve"> </w:t>
      </w:r>
      <w:r w:rsidR="00B74842" w:rsidRPr="00AE62F1">
        <w:rPr>
          <w:rFonts w:ascii="Arial" w:hAnsi="Arial"/>
          <w:sz w:val="20"/>
          <w:szCs w:val="20"/>
        </w:rPr>
        <w:t xml:space="preserve">sis siab dua raws li ntsuas los </w:t>
      </w:r>
      <w:r w:rsidR="00B74842">
        <w:rPr>
          <w:rFonts w:ascii="Arial" w:hAnsi="Arial"/>
          <w:sz w:val="20"/>
          <w:szCs w:val="20"/>
        </w:rPr>
        <w:t xml:space="preserve">hauv 5 ntawm 6 chav kawm </w:t>
      </w:r>
      <w:r w:rsidR="00B74842" w:rsidRPr="00AE62F1">
        <w:rPr>
          <w:rFonts w:ascii="Arial" w:hAnsi="Arial"/>
          <w:sz w:val="20"/>
          <w:szCs w:val="20"/>
        </w:rPr>
        <w:t>ntawm tsev kawm ntawv cov ntaub ntawv</w:t>
      </w:r>
      <w:r w:rsidR="00B74842">
        <w:rPr>
          <w:rFonts w:ascii="Arial" w:hAnsi="Arial"/>
          <w:sz w:val="20"/>
          <w:szCs w:val="20"/>
        </w:rPr>
        <w:t xml:space="preserve"> khaws.</w:t>
      </w:r>
      <w:r w:rsidR="00EC7E5F">
        <w:rPr>
          <w:rFonts w:ascii="Arial" w:hAnsi="Arial"/>
          <w:sz w:val="20"/>
          <w:szCs w:val="20"/>
        </w:rPr>
        <w:t xml:space="preserve">                                     </w:t>
      </w:r>
      <w:r w:rsidR="00B74842">
        <w:rPr>
          <w:rFonts w:ascii="Arial" w:hAnsi="Arial"/>
          <w:sz w:val="20"/>
          <w:szCs w:val="20"/>
        </w:rPr>
        <w:t xml:space="preserve">                                                                                                                                         </w:t>
      </w:r>
      <w:r w:rsidR="00EC7E5F">
        <w:rPr>
          <w:rFonts w:ascii="Arial" w:hAnsi="Arial"/>
          <w:sz w:val="20"/>
          <w:szCs w:val="20"/>
        </w:rPr>
        <w:t xml:space="preserve">   </w:t>
      </w:r>
      <w:r w:rsidRPr="00BB29BF">
        <w:rPr>
          <w:rFonts w:ascii="Arial" w:hAnsi="Arial"/>
          <w:b/>
          <w:bCs/>
          <w:sz w:val="20"/>
          <w:szCs w:val="20"/>
        </w:rPr>
        <w:t>Tej Phiaj Xwm Luv Luv:</w:t>
      </w:r>
      <w:r w:rsidRPr="00BB29BF">
        <w:rPr>
          <w:rFonts w:ascii="Arial" w:hAnsi="Arial"/>
          <w:sz w:val="20"/>
          <w:szCs w:val="20"/>
        </w:rPr>
        <w:t xml:space="preserve"> </w:t>
      </w:r>
      <w:r w:rsidR="00D769AF">
        <w:rPr>
          <w:rFonts w:ascii="Arial" w:hAnsi="Arial"/>
          <w:sz w:val="20"/>
          <w:szCs w:val="20"/>
        </w:rPr>
        <w:t>Txog lub</w:t>
      </w:r>
      <w:r>
        <w:rPr>
          <w:rFonts w:ascii="Arial" w:hAnsi="Arial"/>
          <w:sz w:val="20"/>
          <w:szCs w:val="20"/>
        </w:rPr>
        <w:t xml:space="preserve"> 01</w:t>
      </w:r>
      <w:r w:rsidR="00B74842">
        <w:rPr>
          <w:rFonts w:ascii="Arial" w:hAnsi="Arial"/>
          <w:sz w:val="20"/>
          <w:szCs w:val="20"/>
        </w:rPr>
        <w:t>/25/2022,</w:t>
      </w:r>
      <w:r w:rsidR="009D51A3">
        <w:rPr>
          <w:rFonts w:ascii="Arial" w:hAnsi="Arial"/>
          <w:sz w:val="20"/>
          <w:szCs w:val="20"/>
        </w:rPr>
        <w:t xml:space="preserve"> </w:t>
      </w:r>
      <w:r w:rsidR="009D51A3" w:rsidRPr="00AE62F1">
        <w:rPr>
          <w:rFonts w:ascii="Arial" w:hAnsi="Arial"/>
          <w:sz w:val="20"/>
          <w:szCs w:val="20"/>
        </w:rPr>
        <w:t xml:space="preserve">Mai Yer yuav muaj nws daim ntawv qhia kev kawm ntawm nws tus kheej thiab tswj </w:t>
      </w:r>
      <w:r w:rsidR="009D51A3">
        <w:rPr>
          <w:rFonts w:ascii="Arial" w:hAnsi="Arial"/>
          <w:sz w:val="20"/>
          <w:szCs w:val="20"/>
        </w:rPr>
        <w:t xml:space="preserve">tus C </w:t>
      </w:r>
      <w:r w:rsidR="009D51A3" w:rsidRPr="00AE62F1">
        <w:rPr>
          <w:rFonts w:ascii="Arial" w:hAnsi="Arial"/>
          <w:sz w:val="20"/>
          <w:szCs w:val="20"/>
        </w:rPr>
        <w:t>los</w:t>
      </w:r>
      <w:r w:rsidR="009D51A3">
        <w:rPr>
          <w:rFonts w:ascii="Arial" w:hAnsi="Arial"/>
          <w:sz w:val="20"/>
          <w:szCs w:val="20"/>
        </w:rPr>
        <w:t xml:space="preserve"> </w:t>
      </w:r>
      <w:r w:rsidR="009D51A3" w:rsidRPr="00AE62F1">
        <w:rPr>
          <w:rFonts w:ascii="Arial" w:hAnsi="Arial"/>
          <w:sz w:val="20"/>
          <w:szCs w:val="20"/>
        </w:rPr>
        <w:t xml:space="preserve">sis siab dua raws li ntsuas los </w:t>
      </w:r>
      <w:r w:rsidR="009D51A3">
        <w:rPr>
          <w:rFonts w:ascii="Arial" w:hAnsi="Arial"/>
          <w:sz w:val="20"/>
          <w:szCs w:val="20"/>
        </w:rPr>
        <w:t xml:space="preserve">hauv 5 ntawm 6 chav kawm </w:t>
      </w:r>
      <w:r w:rsidR="009D51A3" w:rsidRPr="00AE62F1">
        <w:rPr>
          <w:rFonts w:ascii="Arial" w:hAnsi="Arial"/>
          <w:sz w:val="20"/>
          <w:szCs w:val="20"/>
        </w:rPr>
        <w:t>ntawm tsev kawm ntawv cov ntaub ntawv</w:t>
      </w:r>
      <w:r w:rsidR="009D51A3">
        <w:rPr>
          <w:rFonts w:ascii="Arial" w:hAnsi="Arial"/>
          <w:sz w:val="20"/>
          <w:szCs w:val="20"/>
        </w:rPr>
        <w:t xml:space="preserve"> khaws.                                                                                                                                                                                 </w:t>
      </w:r>
    </w:p>
    <w:p w14:paraId="4456B146" w14:textId="77777777" w:rsidR="00AD7E5D" w:rsidRPr="00BB29BF" w:rsidRDefault="00AD7E5D" w:rsidP="00AD7E5D">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4CDB906A" w14:textId="77777777"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1E3FFF03" w14:textId="77777777"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1826DB07" w14:textId="058AE978" w:rsidR="00AD7E5D" w:rsidRPr="00BB29BF" w:rsidRDefault="00AD7E5D" w:rsidP="00AD7E5D">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25AD5337" w14:textId="77777777" w:rsidR="00AD7E5D" w:rsidRPr="003D4A79" w:rsidRDefault="00AD7E5D" w:rsidP="00AD7E5D">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055E3D40" w14:textId="77777777" w:rsidR="00AD7E5D" w:rsidRDefault="00AD7E5D" w:rsidP="00AD7E5D">
      <w:pPr>
        <w:rPr>
          <w:rFonts w:ascii="Arial" w:eastAsia="Arial" w:hAnsi="Arial"/>
          <w:b/>
          <w:bCs/>
          <w:sz w:val="20"/>
          <w:szCs w:val="20"/>
        </w:rPr>
      </w:pPr>
    </w:p>
    <w:p w14:paraId="0B6072AE" w14:textId="77777777" w:rsidR="00AD7E5D" w:rsidRPr="00F90936" w:rsidRDefault="00AD7E5D" w:rsidP="00AD7E5D">
      <w:pPr>
        <w:jc w:val="both"/>
        <w:rPr>
          <w:rFonts w:ascii="Calibri" w:hAnsi="Calibri" w:cs="Calibri"/>
          <w:sz w:val="20"/>
          <w:szCs w:val="20"/>
        </w:rPr>
      </w:pPr>
    </w:p>
    <w:p w14:paraId="0E1C3A0E" w14:textId="77777777" w:rsidR="00AD7E5D" w:rsidRPr="00F90936" w:rsidRDefault="00AD7E5D" w:rsidP="00AD7E5D">
      <w:pPr>
        <w:jc w:val="both"/>
        <w:rPr>
          <w:rFonts w:ascii="Calibri" w:hAnsi="Calibri" w:cs="Calibri"/>
          <w:sz w:val="20"/>
          <w:szCs w:val="20"/>
        </w:rPr>
      </w:pPr>
    </w:p>
    <w:p w14:paraId="6BEBF171" w14:textId="77777777" w:rsidR="00AD7E5D" w:rsidRPr="00F90936" w:rsidRDefault="00AD7E5D" w:rsidP="00AD7E5D">
      <w:pPr>
        <w:jc w:val="both"/>
        <w:rPr>
          <w:rFonts w:ascii="Calibri" w:hAnsi="Calibri" w:cs="Calibri"/>
          <w:sz w:val="20"/>
          <w:szCs w:val="20"/>
        </w:rPr>
      </w:pPr>
    </w:p>
    <w:p w14:paraId="7DFF92DD" w14:textId="4FC8BC3F" w:rsidR="00AD7E5D" w:rsidRDefault="00AD7E5D" w:rsidP="008D6FBB">
      <w:pPr>
        <w:jc w:val="both"/>
        <w:rPr>
          <w:rFonts w:ascii="Calibri" w:hAnsi="Calibri" w:cs="Calibri"/>
          <w:sz w:val="20"/>
          <w:szCs w:val="20"/>
        </w:rPr>
      </w:pPr>
    </w:p>
    <w:p w14:paraId="62EA99F2" w14:textId="5D20C9AE" w:rsidR="00FD03D9" w:rsidRDefault="00FD03D9" w:rsidP="008D6FBB">
      <w:pPr>
        <w:jc w:val="both"/>
        <w:rPr>
          <w:rFonts w:ascii="Calibri" w:hAnsi="Calibri" w:cs="Calibri"/>
          <w:sz w:val="20"/>
          <w:szCs w:val="20"/>
        </w:rPr>
      </w:pPr>
    </w:p>
    <w:p w14:paraId="4DE60036" w14:textId="0BA2F5F5" w:rsidR="00FD03D9" w:rsidRDefault="00FD03D9" w:rsidP="008D6FBB">
      <w:pPr>
        <w:jc w:val="both"/>
        <w:rPr>
          <w:rFonts w:ascii="Calibri" w:hAnsi="Calibri" w:cs="Calibri"/>
          <w:sz w:val="20"/>
          <w:szCs w:val="20"/>
        </w:rPr>
      </w:pPr>
    </w:p>
    <w:p w14:paraId="05C25F6C" w14:textId="0CD3542E" w:rsidR="00FD03D9" w:rsidRDefault="00FD03D9" w:rsidP="008D6FBB">
      <w:pPr>
        <w:jc w:val="both"/>
        <w:rPr>
          <w:rFonts w:ascii="Calibri" w:hAnsi="Calibri" w:cs="Calibri"/>
          <w:sz w:val="20"/>
          <w:szCs w:val="20"/>
        </w:rPr>
      </w:pPr>
    </w:p>
    <w:p w14:paraId="2251270E" w14:textId="1E53FC5C" w:rsidR="00FD03D9" w:rsidRDefault="00FD03D9" w:rsidP="008D6FBB">
      <w:pPr>
        <w:jc w:val="both"/>
        <w:rPr>
          <w:rFonts w:ascii="Calibri" w:hAnsi="Calibri" w:cs="Calibri"/>
          <w:sz w:val="20"/>
          <w:szCs w:val="20"/>
        </w:rPr>
      </w:pPr>
    </w:p>
    <w:p w14:paraId="08569F55" w14:textId="5326FCBC" w:rsidR="00FD03D9" w:rsidRDefault="00FD03D9" w:rsidP="008D6FBB">
      <w:pPr>
        <w:jc w:val="both"/>
        <w:rPr>
          <w:rFonts w:ascii="Calibri" w:hAnsi="Calibri" w:cs="Calibri"/>
          <w:sz w:val="20"/>
          <w:szCs w:val="20"/>
        </w:rPr>
      </w:pPr>
    </w:p>
    <w:p w14:paraId="0265424D" w14:textId="77777777" w:rsidR="008D3F34" w:rsidRDefault="008D3F34" w:rsidP="008D3F34">
      <w:pPr>
        <w:ind w:firstLine="720"/>
        <w:jc w:val="center"/>
        <w:rPr>
          <w:rFonts w:ascii="Arial" w:eastAsia="Arial" w:hAnsi="Arial"/>
          <w:b/>
          <w:sz w:val="23"/>
        </w:rPr>
      </w:pPr>
      <w:r>
        <w:rPr>
          <w:rFonts w:ascii="Arial" w:eastAsia="Arial" w:hAnsi="Arial"/>
          <w:b/>
          <w:sz w:val="23"/>
        </w:rPr>
        <w:t>SACRAMENTO CITY UNIFIED</w:t>
      </w:r>
    </w:p>
    <w:p w14:paraId="01AD3AF9" w14:textId="77777777" w:rsidR="008D3F34" w:rsidRDefault="008D3F34" w:rsidP="008D3F34">
      <w:pPr>
        <w:jc w:val="center"/>
        <w:rPr>
          <w:rFonts w:ascii="Arial" w:hAnsi="Arial"/>
          <w:b/>
          <w:bCs/>
          <w:sz w:val="22"/>
          <w:szCs w:val="22"/>
        </w:rPr>
      </w:pPr>
      <w:r w:rsidRPr="009E72B6">
        <w:rPr>
          <w:rFonts w:ascii="Arial" w:hAnsi="Arial"/>
          <w:b/>
          <w:bCs/>
          <w:sz w:val="22"/>
          <w:szCs w:val="22"/>
        </w:rPr>
        <w:t>COV HOM PHIAJ IB XYOO PUAG NCIG THIAB TEJ PHIAJ XWM</w:t>
      </w:r>
    </w:p>
    <w:p w14:paraId="6DBC225F" w14:textId="77777777" w:rsidR="008D3F34" w:rsidRDefault="008D3F34" w:rsidP="008D3F34">
      <w:pPr>
        <w:rPr>
          <w:rFonts w:ascii="Arial" w:hAnsi="Arial"/>
          <w:b/>
          <w:bCs/>
          <w:sz w:val="22"/>
          <w:szCs w:val="22"/>
        </w:rPr>
      </w:pPr>
    </w:p>
    <w:p w14:paraId="657F8506" w14:textId="77777777" w:rsidR="008D3F34" w:rsidRDefault="008D3F34" w:rsidP="008D3F3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81F2CBD" w14:textId="77777777" w:rsidR="008D3F34" w:rsidRDefault="008D3F34" w:rsidP="008D3F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3F34" w:rsidRPr="00BB29BF" w14:paraId="74E15F76" w14:textId="77777777" w:rsidTr="00D215DC">
        <w:trPr>
          <w:trHeight w:val="721"/>
        </w:trPr>
        <w:tc>
          <w:tcPr>
            <w:tcW w:w="3673" w:type="dxa"/>
          </w:tcPr>
          <w:p w14:paraId="0F044EA4" w14:textId="35775D0F" w:rsidR="008D3F34" w:rsidRPr="00BB29BF" w:rsidRDefault="008D3F34" w:rsidP="00D215DC">
            <w:pPr>
              <w:rPr>
                <w:rFonts w:ascii="Arial" w:hAnsi="Arial"/>
                <w:sz w:val="20"/>
                <w:szCs w:val="20"/>
              </w:rPr>
            </w:pPr>
            <w:r w:rsidRPr="00BB29BF">
              <w:rPr>
                <w:rFonts w:ascii="Arial" w:hAnsi="Arial"/>
                <w:b/>
                <w:bCs/>
                <w:sz w:val="20"/>
                <w:szCs w:val="20"/>
              </w:rPr>
              <w:t>Cheeb Tsam ntawm Qhov Xav Tau:</w:t>
            </w:r>
            <w:r w:rsidRPr="00BB29BF">
              <w:rPr>
                <w:rFonts w:ascii="Arial" w:hAnsi="Arial"/>
                <w:sz w:val="20"/>
                <w:szCs w:val="20"/>
              </w:rPr>
              <w:t xml:space="preserve"> </w:t>
            </w:r>
            <w:r w:rsidR="00E53F61" w:rsidRPr="00E53F61">
              <w:rPr>
                <w:rFonts w:ascii="Arial" w:hAnsi="Arial"/>
                <w:sz w:val="20"/>
                <w:szCs w:val="20"/>
              </w:rPr>
              <w:t>Kev Koom Tes</w:t>
            </w:r>
          </w:p>
        </w:tc>
        <w:tc>
          <w:tcPr>
            <w:tcW w:w="6783" w:type="dxa"/>
            <w:vMerge w:val="restart"/>
          </w:tcPr>
          <w:p w14:paraId="3349A659" w14:textId="3BF4588C" w:rsidR="008D3F34" w:rsidRPr="00BB29BF" w:rsidRDefault="00FF7D44" w:rsidP="00D215DC">
            <w:pPr>
              <w:jc w:val="both"/>
              <w:rPr>
                <w:rFonts w:ascii="Arial" w:hAnsi="Arial"/>
                <w:b/>
                <w:bCs/>
                <w:sz w:val="20"/>
                <w:szCs w:val="20"/>
              </w:rPr>
            </w:pPr>
            <w:ins w:id="313" w:author="Fong RERHANG" w:date="2021-06-08T09:39:00Z">
              <w:r w:rsidRPr="00BB29BF">
                <w:rPr>
                  <w:rFonts w:ascii="Arial" w:hAnsi="Arial"/>
                  <w:b/>
                  <w:bCs/>
                  <w:sz w:val="20"/>
                  <w:szCs w:val="20"/>
                </w:rPr>
                <w:t xml:space="preserve">Hom Phiaj </w:t>
              </w:r>
            </w:ins>
            <w:del w:id="314" w:author="Fong RERHANG" w:date="2021-06-08T09:39:00Z">
              <w:r w:rsidR="008D3F34" w:rsidRPr="00BB29BF" w:rsidDel="00FF7D44">
                <w:rPr>
                  <w:rFonts w:ascii="Arial" w:hAnsi="Arial"/>
                  <w:b/>
                  <w:bCs/>
                  <w:sz w:val="20"/>
                  <w:szCs w:val="20"/>
                </w:rPr>
                <w:delText xml:space="preserve">Kev </w:delText>
              </w:r>
            </w:del>
            <w:r w:rsidR="008D3F34" w:rsidRPr="00BB29BF">
              <w:rPr>
                <w:rFonts w:ascii="Arial" w:hAnsi="Arial"/>
                <w:b/>
                <w:bCs/>
                <w:sz w:val="20"/>
                <w:szCs w:val="20"/>
              </w:rPr>
              <w:t xml:space="preserve">Ntsuam Xyuas Ib Xyoo Puag Ncig Cov </w:t>
            </w:r>
            <w:del w:id="315" w:author="Fong RERHANG" w:date="2021-06-08T09:39:00Z">
              <w:r w:rsidR="008D3F34" w:rsidRPr="00BB29BF" w:rsidDel="00FF7D44">
                <w:rPr>
                  <w:rFonts w:ascii="Arial" w:hAnsi="Arial"/>
                  <w:b/>
                  <w:bCs/>
                  <w:sz w:val="20"/>
                  <w:szCs w:val="20"/>
                </w:rPr>
                <w:delText xml:space="preserve">Hom Phiaj Txhua Xyoo </w:delText>
              </w:r>
            </w:del>
            <w:r w:rsidR="008D3F34" w:rsidRPr="00BB29BF">
              <w:rPr>
                <w:rFonts w:ascii="Arial" w:hAnsi="Arial"/>
                <w:b/>
                <w:bCs/>
                <w:sz w:val="20"/>
                <w:szCs w:val="20"/>
              </w:rPr>
              <w:t xml:space="preserve">#: </w:t>
            </w:r>
            <w:r w:rsidR="008D3F34" w:rsidRPr="00C40874">
              <w:rPr>
                <w:rFonts w:ascii="Arial" w:hAnsi="Arial"/>
                <w:i/>
                <w:iCs/>
                <w:sz w:val="20"/>
                <w:szCs w:val="20"/>
                <w:u w:val="single"/>
              </w:rPr>
              <w:t xml:space="preserve"> </w:t>
            </w:r>
            <w:r w:rsidR="008D3F34">
              <w:rPr>
                <w:rFonts w:ascii="Arial" w:hAnsi="Arial"/>
                <w:i/>
                <w:iCs/>
                <w:sz w:val="20"/>
                <w:szCs w:val="20"/>
                <w:u w:val="single"/>
              </w:rPr>
              <w:t xml:space="preserve"> Lub Hom Phiaj Uas Tau Muab </w:t>
            </w:r>
            <w:r w:rsidR="008306A2">
              <w:rPr>
                <w:rFonts w:ascii="Arial" w:hAnsi="Arial"/>
                <w:i/>
                <w:iCs/>
                <w:sz w:val="20"/>
                <w:szCs w:val="20"/>
                <w:u w:val="single"/>
              </w:rPr>
              <w:t>4</w:t>
            </w:r>
          </w:p>
          <w:p w14:paraId="2B7F63B9" w14:textId="77777777" w:rsidR="008D3F34" w:rsidRPr="00BB29BF" w:rsidRDefault="008D3F34" w:rsidP="00D215DC">
            <w:pPr>
              <w:rPr>
                <w:rFonts w:ascii="Arial" w:hAnsi="Arial"/>
                <w:b/>
                <w:bCs/>
                <w:sz w:val="20"/>
                <w:szCs w:val="20"/>
              </w:rPr>
            </w:pPr>
          </w:p>
          <w:p w14:paraId="51217D4F" w14:textId="66C9498C" w:rsidR="008D3F34" w:rsidRPr="00BB29BF" w:rsidRDefault="008D3F34" w:rsidP="00D215DC">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Pr>
                <w:rFonts w:ascii="Arial" w:hAnsi="Arial"/>
                <w:sz w:val="20"/>
                <w:szCs w:val="20"/>
              </w:rPr>
              <w:t>Txog lub 05/25/2022,</w:t>
            </w:r>
            <w:r>
              <w:t xml:space="preserve"> </w:t>
            </w:r>
            <w:r w:rsidR="001E7737" w:rsidRPr="001E7737">
              <w:rPr>
                <w:rFonts w:ascii="Arial" w:hAnsi="Arial" w:cs="Arial"/>
                <w:sz w:val="20"/>
                <w:szCs w:val="20"/>
              </w:rPr>
              <w:t>Mai Yer yuav nce nws kev tuaj kawm kom nce mus txog 80</w:t>
            </w:r>
            <w:r w:rsidR="001E7737">
              <w:rPr>
                <w:rFonts w:ascii="Arial" w:hAnsi="Arial" w:cs="Arial"/>
                <w:sz w:val="20"/>
                <w:szCs w:val="20"/>
              </w:rPr>
              <w:t xml:space="preserve"> feem puas</w:t>
            </w:r>
            <w:r w:rsidR="001E7737" w:rsidRPr="001E7737">
              <w:rPr>
                <w:rFonts w:ascii="Arial" w:hAnsi="Arial" w:cs="Arial"/>
                <w:sz w:val="20"/>
                <w:szCs w:val="20"/>
              </w:rPr>
              <w:t xml:space="preserve"> los</w:t>
            </w:r>
            <w:r w:rsidR="001E7737">
              <w:rPr>
                <w:rFonts w:ascii="Arial" w:hAnsi="Arial" w:cs="Arial"/>
                <w:sz w:val="20"/>
                <w:szCs w:val="20"/>
              </w:rPr>
              <w:t xml:space="preserve"> </w:t>
            </w:r>
            <w:r w:rsidR="001E7737" w:rsidRPr="001E7737">
              <w:rPr>
                <w:rFonts w:ascii="Arial" w:hAnsi="Arial" w:cs="Arial"/>
                <w:sz w:val="20"/>
                <w:szCs w:val="20"/>
              </w:rPr>
              <w:t>sis zoo dua, raws li ntsuas los ntawm tsev kawm ntawv cov ntaub ntawv khaws</w:t>
            </w:r>
            <w:r w:rsidR="00710BA8">
              <w:rPr>
                <w:rFonts w:ascii="Arial" w:hAnsi="Arial" w:cs="Arial"/>
                <w:sz w:val="20"/>
                <w:szCs w:val="20"/>
              </w:rPr>
              <w:t>.</w:t>
            </w:r>
          </w:p>
          <w:p w14:paraId="0CD11605" w14:textId="748C2CB3" w:rsidR="008D3F34" w:rsidRPr="00E62049" w:rsidRDefault="008D3F34" w:rsidP="00D215DC">
            <w:pPr>
              <w:rPr>
                <w:rFonts w:ascii="Arial" w:hAnsi="Arial"/>
                <w:sz w:val="20"/>
                <w:szCs w:val="20"/>
              </w:rPr>
            </w:pPr>
            <w:r w:rsidRPr="00BB0540">
              <w:rPr>
                <w:noProof/>
              </w:rPr>
              <w:drawing>
                <wp:inline distT="0" distB="0" distL="0" distR="0" wp14:anchorId="25DB5682" wp14:editId="5C284495">
                  <wp:extent cx="152400" cy="11874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Tso cai rau tub ntxhais kawm koom tes/kawm tau raws li cov qauv ntaub ntawv kawm/</w:t>
            </w:r>
            <w:r w:rsidR="00710BA8">
              <w:rPr>
                <w:rFonts w:ascii="Arial" w:hAnsi="Arial"/>
                <w:sz w:val="20"/>
                <w:szCs w:val="20"/>
              </w:rPr>
              <w:t xml:space="preserve">tag nrog </w:t>
            </w:r>
            <w:r w:rsidRPr="00E62049">
              <w:rPr>
                <w:rFonts w:ascii="Arial" w:hAnsi="Arial"/>
                <w:sz w:val="20"/>
                <w:szCs w:val="20"/>
              </w:rPr>
              <w:t>lub xeev tus qauv</w:t>
            </w:r>
            <w:r>
              <w:rPr>
                <w:rFonts w:ascii="Arial" w:hAnsi="Arial"/>
                <w:sz w:val="20"/>
                <w:szCs w:val="20"/>
              </w:rPr>
              <w:t xml:space="preserve"> </w:t>
            </w:r>
          </w:p>
          <w:p w14:paraId="4C467AE2" w14:textId="55A8CF41" w:rsidR="008D3F34" w:rsidRPr="00E62049" w:rsidRDefault="008D3F34" w:rsidP="00D215DC">
            <w:pPr>
              <w:rPr>
                <w:rFonts w:ascii="Arial" w:hAnsi="Arial"/>
                <w:sz w:val="20"/>
                <w:szCs w:val="20"/>
              </w:rPr>
            </w:pPr>
            <w:r w:rsidRPr="00BB0540">
              <w:rPr>
                <w:noProof/>
              </w:rPr>
              <w:drawing>
                <wp:inline distT="0" distB="0" distL="0" distR="0" wp14:anchorId="6A928A12" wp14:editId="79BCA8E8">
                  <wp:extent cx="152400" cy="11874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E62049">
              <w:rPr>
                <w:rFonts w:ascii="Arial" w:hAnsi="Arial"/>
                <w:sz w:val="20"/>
                <w:szCs w:val="20"/>
              </w:rPr>
              <w:t>Hais txog lwm yam kev kawm xav tau uas ua los ntawm kev xiam oob qhab</w:t>
            </w:r>
          </w:p>
          <w:p w14:paraId="46E50B5D" w14:textId="7D96CA89" w:rsidR="008D3F34" w:rsidRPr="00BB29BF" w:rsidRDefault="008D3F34" w:rsidP="00D215DC">
            <w:pPr>
              <w:rPr>
                <w:rFonts w:ascii="Arial" w:hAnsi="Arial"/>
                <w:sz w:val="20"/>
                <w:szCs w:val="20"/>
              </w:rPr>
            </w:pPr>
            <w:r w:rsidRPr="00BB0540">
              <w:rPr>
                <w:noProof/>
              </w:rPr>
              <w:drawing>
                <wp:inline distT="0" distB="0" distL="0" distR="0" wp14:anchorId="12C7D45F" wp14:editId="47C577EE">
                  <wp:extent cx="152400" cy="11874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paub lus zoo</w:t>
            </w:r>
          </w:p>
          <w:p w14:paraId="5BF1D1C4" w14:textId="0D8F3AEB" w:rsidR="008D3F34" w:rsidRPr="00BB29BF" w:rsidRDefault="008D3F34" w:rsidP="00D215DC">
            <w:pPr>
              <w:rPr>
                <w:rFonts w:ascii="Arial" w:hAnsi="Arial"/>
                <w:sz w:val="20"/>
                <w:szCs w:val="20"/>
              </w:rPr>
            </w:pPr>
            <w:r>
              <w:rPr>
                <w:noProof/>
              </w:rPr>
              <w:drawing>
                <wp:inline distT="0" distB="0" distL="0" distR="0" wp14:anchorId="172AEF58" wp14:editId="0B4C6A1B">
                  <wp:extent cx="152400" cy="118745"/>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 xml:space="preserve">Lub Hom Phiaj Hloov Mus:       </w:t>
            </w:r>
            <w:r w:rsidRPr="003C2CD7">
              <w:rPr>
                <w:noProof/>
              </w:rPr>
              <w:drawing>
                <wp:inline distT="0" distB="0" distL="0" distR="0" wp14:anchorId="28079C64" wp14:editId="47076445">
                  <wp:extent cx="153670" cy="11938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Kawm/Kev </w:t>
            </w:r>
            <w:r>
              <w:rPr>
                <w:rFonts w:ascii="Arial" w:hAnsi="Arial"/>
                <w:sz w:val="20"/>
                <w:szCs w:val="20"/>
              </w:rPr>
              <w:t>Xyaum</w:t>
            </w:r>
          </w:p>
          <w:p w14:paraId="67092404" w14:textId="72668AA3" w:rsidR="008D3F34" w:rsidRPr="00BB29BF" w:rsidRDefault="008D3F34" w:rsidP="00D215DC">
            <w:pPr>
              <w:rPr>
                <w:rFonts w:ascii="Arial" w:hAnsi="Arial"/>
                <w:sz w:val="20"/>
                <w:szCs w:val="20"/>
              </w:rPr>
            </w:pPr>
            <w:r w:rsidRPr="00BB0540">
              <w:rPr>
                <w:noProof/>
              </w:rPr>
              <w:drawing>
                <wp:inline distT="0" distB="0" distL="0" distR="0" wp14:anchorId="652CCA99" wp14:editId="2C667A17">
                  <wp:extent cx="152400" cy="118745"/>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L</w:t>
            </w:r>
            <w:r w:rsidRPr="00BB29BF">
              <w:rPr>
                <w:rFonts w:ascii="Arial" w:hAnsi="Arial"/>
                <w:sz w:val="20"/>
                <w:szCs w:val="20"/>
              </w:rPr>
              <w:t xml:space="preserve">wm                     </w:t>
            </w:r>
            <w:r w:rsidRPr="003C2CD7">
              <w:rPr>
                <w:noProof/>
              </w:rPr>
              <w:drawing>
                <wp:inline distT="0" distB="0" distL="0" distR="0" wp14:anchorId="019E90E6" wp14:editId="3B297543">
                  <wp:extent cx="153670" cy="11938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BB29BF">
              <w:rPr>
                <w:rFonts w:ascii="Arial" w:hAnsi="Arial"/>
                <w:sz w:val="20"/>
                <w:szCs w:val="20"/>
              </w:rPr>
              <w:t xml:space="preserve">Kev </w:t>
            </w:r>
            <w:r>
              <w:rPr>
                <w:rFonts w:ascii="Arial" w:hAnsi="Arial"/>
                <w:sz w:val="20"/>
                <w:szCs w:val="20"/>
              </w:rPr>
              <w:t>N</w:t>
            </w:r>
            <w:r w:rsidRPr="00BB29BF">
              <w:rPr>
                <w:rFonts w:ascii="Arial" w:hAnsi="Arial"/>
                <w:sz w:val="20"/>
                <w:szCs w:val="20"/>
              </w:rPr>
              <w:t>yob Ywj Pheej</w:t>
            </w:r>
          </w:p>
          <w:p w14:paraId="64B7A928" w14:textId="77777777" w:rsidR="008D3F34" w:rsidRPr="00BB29BF" w:rsidRDefault="008D3F34" w:rsidP="00D215DC">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tus xib fwb GE thiab tus xib fwb RSP</w:t>
            </w:r>
          </w:p>
        </w:tc>
      </w:tr>
      <w:tr w:rsidR="008D3F34" w:rsidRPr="00BB29BF" w14:paraId="7C781295" w14:textId="77777777" w:rsidTr="00D215DC">
        <w:trPr>
          <w:trHeight w:val="2829"/>
        </w:trPr>
        <w:tc>
          <w:tcPr>
            <w:tcW w:w="3673" w:type="dxa"/>
          </w:tcPr>
          <w:p w14:paraId="05181C58" w14:textId="732F0E31" w:rsidR="008D3F34" w:rsidRPr="00BB29BF" w:rsidRDefault="008D3F34" w:rsidP="00D215DC">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Pr>
                <w:rFonts w:ascii="Arial" w:hAnsi="Arial"/>
                <w:sz w:val="20"/>
                <w:szCs w:val="20"/>
              </w:rPr>
              <w:t xml:space="preserve">Xws li hnub tim 05/26/2021, Mai Yer </w:t>
            </w:r>
            <w:r w:rsidR="0039708D" w:rsidRPr="0039708D">
              <w:rPr>
                <w:rFonts w:ascii="Arial" w:hAnsi="Arial"/>
                <w:sz w:val="20"/>
                <w:szCs w:val="20"/>
              </w:rPr>
              <w:t xml:space="preserve">tau tuaj kawm ntawv </w:t>
            </w:r>
            <w:r w:rsidR="0039708D">
              <w:rPr>
                <w:rFonts w:ascii="Arial" w:hAnsi="Arial"/>
                <w:sz w:val="20"/>
                <w:szCs w:val="20"/>
              </w:rPr>
              <w:t xml:space="preserve">li </w:t>
            </w:r>
            <w:r w:rsidR="0039708D" w:rsidRPr="0039708D">
              <w:rPr>
                <w:rFonts w:ascii="Arial" w:hAnsi="Arial"/>
                <w:sz w:val="20"/>
                <w:szCs w:val="20"/>
              </w:rPr>
              <w:t>20</w:t>
            </w:r>
            <w:r w:rsidR="0039708D">
              <w:rPr>
                <w:rFonts w:ascii="Arial" w:hAnsi="Arial"/>
                <w:sz w:val="20"/>
                <w:szCs w:val="20"/>
              </w:rPr>
              <w:t xml:space="preserve"> feem puas</w:t>
            </w:r>
            <w:r w:rsidR="0039708D" w:rsidRPr="0039708D">
              <w:rPr>
                <w:rFonts w:ascii="Arial" w:hAnsi="Arial"/>
                <w:sz w:val="20"/>
                <w:szCs w:val="20"/>
              </w:rPr>
              <w:t xml:space="preserve"> ntawm xyoo kawm</w:t>
            </w:r>
            <w:r w:rsidR="0039708D">
              <w:rPr>
                <w:rFonts w:ascii="Arial" w:hAnsi="Arial"/>
                <w:sz w:val="20"/>
                <w:szCs w:val="20"/>
              </w:rPr>
              <w:t xml:space="preserve"> ntawv</w:t>
            </w:r>
            <w:r w:rsidR="0039708D" w:rsidRPr="0039708D">
              <w:rPr>
                <w:rFonts w:ascii="Arial" w:hAnsi="Arial"/>
                <w:sz w:val="20"/>
                <w:szCs w:val="20"/>
              </w:rPr>
              <w:t>.</w:t>
            </w:r>
          </w:p>
        </w:tc>
        <w:tc>
          <w:tcPr>
            <w:tcW w:w="6783" w:type="dxa"/>
            <w:vMerge/>
          </w:tcPr>
          <w:p w14:paraId="090413CB" w14:textId="77777777" w:rsidR="008D3F34" w:rsidRPr="00BB29BF" w:rsidRDefault="008D3F34" w:rsidP="00D215DC">
            <w:pPr>
              <w:rPr>
                <w:rFonts w:ascii="Arial" w:hAnsi="Arial"/>
                <w:sz w:val="20"/>
                <w:szCs w:val="20"/>
              </w:rPr>
            </w:pPr>
          </w:p>
        </w:tc>
      </w:tr>
    </w:tbl>
    <w:p w14:paraId="256DD50B" w14:textId="68DD2978" w:rsidR="008D3F34" w:rsidRPr="00BB29BF" w:rsidRDefault="008D3F34" w:rsidP="008D3F34">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Pr>
          <w:rFonts w:ascii="Arial" w:hAnsi="Arial"/>
          <w:sz w:val="20"/>
          <w:szCs w:val="20"/>
        </w:rPr>
        <w:t>Txog lub 11/25/2021,</w:t>
      </w:r>
      <w:r w:rsidR="007B55BF">
        <w:rPr>
          <w:rFonts w:ascii="Arial" w:hAnsi="Arial"/>
          <w:sz w:val="20"/>
          <w:szCs w:val="20"/>
        </w:rPr>
        <w:t xml:space="preserve"> </w:t>
      </w:r>
      <w:r w:rsidR="007B55BF" w:rsidRPr="001E7737">
        <w:rPr>
          <w:rFonts w:ascii="Arial" w:hAnsi="Arial" w:cs="Arial"/>
          <w:sz w:val="20"/>
          <w:szCs w:val="20"/>
        </w:rPr>
        <w:t xml:space="preserve">Mai Yer yuav nce nws kev tuaj kawm kom nce mus txog </w:t>
      </w:r>
      <w:r w:rsidR="007B55BF">
        <w:rPr>
          <w:rFonts w:ascii="Arial" w:hAnsi="Arial" w:cs="Arial"/>
          <w:sz w:val="20"/>
          <w:szCs w:val="20"/>
        </w:rPr>
        <w:t>7</w:t>
      </w:r>
      <w:r w:rsidR="007B55BF" w:rsidRPr="001E7737">
        <w:rPr>
          <w:rFonts w:ascii="Arial" w:hAnsi="Arial" w:cs="Arial"/>
          <w:sz w:val="20"/>
          <w:szCs w:val="20"/>
        </w:rPr>
        <w:t>0</w:t>
      </w:r>
      <w:r w:rsidR="007B55BF">
        <w:rPr>
          <w:rFonts w:ascii="Arial" w:hAnsi="Arial" w:cs="Arial"/>
          <w:sz w:val="20"/>
          <w:szCs w:val="20"/>
        </w:rPr>
        <w:t xml:space="preserve"> feem puas</w:t>
      </w:r>
      <w:r w:rsidR="007B55BF" w:rsidRPr="001E7737">
        <w:rPr>
          <w:rFonts w:ascii="Arial" w:hAnsi="Arial" w:cs="Arial"/>
          <w:sz w:val="20"/>
          <w:szCs w:val="20"/>
        </w:rPr>
        <w:t xml:space="preserve"> los</w:t>
      </w:r>
      <w:r w:rsidR="007B55BF">
        <w:rPr>
          <w:rFonts w:ascii="Arial" w:hAnsi="Arial" w:cs="Arial"/>
          <w:sz w:val="20"/>
          <w:szCs w:val="20"/>
        </w:rPr>
        <w:t xml:space="preserve"> </w:t>
      </w:r>
      <w:r w:rsidR="007B55BF" w:rsidRPr="001E7737">
        <w:rPr>
          <w:rFonts w:ascii="Arial" w:hAnsi="Arial" w:cs="Arial"/>
          <w:sz w:val="20"/>
          <w:szCs w:val="20"/>
        </w:rPr>
        <w:t>sis zoo dua, raws li ntsuas los ntawm tsev kawm ntawv cov ntaub ntawv khaws</w:t>
      </w:r>
      <w:r w:rsidR="007B55BF">
        <w:rPr>
          <w:rFonts w:ascii="Arial" w:hAnsi="Arial" w:cs="Arial"/>
          <w:sz w:val="20"/>
          <w:szCs w:val="20"/>
        </w:rPr>
        <w:t xml:space="preserve">.                                                                     </w:t>
      </w:r>
      <w:r>
        <w:rPr>
          <w:rFonts w:ascii="Arial" w:hAnsi="Arial"/>
          <w:sz w:val="20"/>
          <w:szCs w:val="20"/>
        </w:rPr>
        <w:t xml:space="preserve"> </w:t>
      </w: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01/25/2022, </w:t>
      </w:r>
      <w:r w:rsidR="00EF27CF" w:rsidRPr="001E7737">
        <w:rPr>
          <w:rFonts w:ascii="Arial" w:hAnsi="Arial" w:cs="Arial"/>
          <w:sz w:val="20"/>
          <w:szCs w:val="20"/>
        </w:rPr>
        <w:t xml:space="preserve">Mai Yer yuav nce nws kev tuaj kawm kom nce mus txog </w:t>
      </w:r>
      <w:r w:rsidR="00EF27CF">
        <w:rPr>
          <w:rFonts w:ascii="Arial" w:hAnsi="Arial" w:cs="Arial"/>
          <w:sz w:val="20"/>
          <w:szCs w:val="20"/>
        </w:rPr>
        <w:t>75 feem puas</w:t>
      </w:r>
      <w:r w:rsidR="00EF27CF" w:rsidRPr="001E7737">
        <w:rPr>
          <w:rFonts w:ascii="Arial" w:hAnsi="Arial" w:cs="Arial"/>
          <w:sz w:val="20"/>
          <w:szCs w:val="20"/>
        </w:rPr>
        <w:t xml:space="preserve"> los</w:t>
      </w:r>
      <w:r w:rsidR="00EF27CF">
        <w:rPr>
          <w:rFonts w:ascii="Arial" w:hAnsi="Arial" w:cs="Arial"/>
          <w:sz w:val="20"/>
          <w:szCs w:val="20"/>
        </w:rPr>
        <w:t xml:space="preserve"> </w:t>
      </w:r>
      <w:r w:rsidR="00EF27CF" w:rsidRPr="001E7737">
        <w:rPr>
          <w:rFonts w:ascii="Arial" w:hAnsi="Arial" w:cs="Arial"/>
          <w:sz w:val="20"/>
          <w:szCs w:val="20"/>
        </w:rPr>
        <w:t>sis zoo dua, raws li ntsuas los ntawm tsev kawm ntawv cov ntaub ntawv khaws</w:t>
      </w:r>
      <w:r w:rsidR="00EF27CF">
        <w:rPr>
          <w:rFonts w:ascii="Arial" w:hAnsi="Arial" w:cs="Arial"/>
          <w:sz w:val="20"/>
          <w:szCs w:val="20"/>
        </w:rPr>
        <w:t>.</w:t>
      </w:r>
      <w:r>
        <w:rPr>
          <w:rFonts w:ascii="Arial" w:hAnsi="Arial"/>
          <w:sz w:val="20"/>
          <w:szCs w:val="20"/>
        </w:rPr>
        <w:t xml:space="preserve">                                                                                                                                                                                 </w:t>
      </w:r>
    </w:p>
    <w:p w14:paraId="0192C4AB" w14:textId="77777777" w:rsidR="008D3F34" w:rsidRPr="00BB29BF" w:rsidRDefault="008D3F34" w:rsidP="008D3F34">
      <w:pPr>
        <w:rPr>
          <w:rFonts w:ascii="Arial" w:hAnsi="Arial"/>
          <w:b/>
          <w:bCs/>
          <w:sz w:val="20"/>
          <w:szCs w:val="20"/>
        </w:rPr>
      </w:pPr>
      <w:r w:rsidRPr="00BB29BF">
        <w:rPr>
          <w:rFonts w:ascii="Arial" w:hAnsi="Arial"/>
          <w:b/>
          <w:bCs/>
          <w:sz w:val="20"/>
          <w:szCs w:val="20"/>
        </w:rPr>
        <w:t>Tej Phiaj Xwm Luv Luv:</w:t>
      </w:r>
      <w:r>
        <w:rPr>
          <w:rFonts w:ascii="Arial" w:hAnsi="Arial"/>
          <w:b/>
          <w:bCs/>
          <w:sz w:val="20"/>
          <w:szCs w:val="20"/>
        </w:rPr>
        <w:t xml:space="preserve"> </w:t>
      </w:r>
    </w:p>
    <w:p w14:paraId="768F740A"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sidRPr="00BB29BF">
        <w:rPr>
          <w:rFonts w:ascii="Arial" w:hAnsi="Arial"/>
          <w:b/>
          <w:bCs/>
          <w:sz w:val="20"/>
          <w:szCs w:val="20"/>
        </w:rPr>
        <w:t>Tawm tswv yim:</w:t>
      </w:r>
    </w:p>
    <w:p w14:paraId="78638C02"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1DFF0F28" w14:textId="77777777" w:rsidR="008D3F34" w:rsidRPr="00BB29BF" w:rsidRDefault="008D3F34" w:rsidP="008D3F34">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5CF530B2" w14:textId="77777777" w:rsidR="008D3F34" w:rsidRPr="003D4A79" w:rsidRDefault="008D3F34" w:rsidP="008D3F34">
      <w:pPr>
        <w:rPr>
          <w:rFonts w:ascii="Arial" w:eastAsia="Arial" w:hAnsi="Arial"/>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Pr="003D4A79">
        <w:rPr>
          <w:rFonts w:ascii="Arial" w:eastAsia="Arial" w:hAnsi="Arial"/>
          <w:b/>
          <w:bCs/>
          <w:sz w:val="20"/>
          <w:szCs w:val="20"/>
        </w:rPr>
        <w:t xml:space="preserve">                                                                                                                    </w:t>
      </w:r>
      <w:r w:rsidRPr="00BB29BF">
        <w:rPr>
          <w:rFonts w:ascii="Arial" w:eastAsia="Arial" w:hAnsi="Arial"/>
          <w:b/>
          <w:bCs/>
          <w:sz w:val="20"/>
          <w:szCs w:val="20"/>
        </w:rPr>
        <w:t xml:space="preserve">Lub hom phiaj </w:t>
      </w:r>
      <w:r>
        <w:rPr>
          <w:rFonts w:ascii="Arial" w:eastAsia="Arial" w:hAnsi="Arial"/>
          <w:b/>
          <w:bCs/>
          <w:sz w:val="20"/>
          <w:szCs w:val="20"/>
        </w:rPr>
        <w:t xml:space="preserve">uas </w:t>
      </w:r>
      <w:r w:rsidRPr="00BB29BF">
        <w:rPr>
          <w:rFonts w:ascii="Arial" w:eastAsia="Arial" w:hAnsi="Arial"/>
          <w:b/>
          <w:bCs/>
          <w:sz w:val="20"/>
          <w:szCs w:val="20"/>
        </w:rPr>
        <w:t xml:space="preserve">tau ntsib </w:t>
      </w:r>
      <w:r>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3D4A79">
        <w:t xml:space="preserve"> </w:t>
      </w:r>
    </w:p>
    <w:p w14:paraId="4559FB39" w14:textId="77777777" w:rsidR="008D3F34" w:rsidRDefault="008D3F34" w:rsidP="008D3F34">
      <w:pPr>
        <w:rPr>
          <w:rFonts w:ascii="Arial" w:eastAsia="Arial" w:hAnsi="Arial"/>
          <w:b/>
          <w:bCs/>
          <w:sz w:val="20"/>
          <w:szCs w:val="20"/>
        </w:rPr>
      </w:pPr>
    </w:p>
    <w:p w14:paraId="19BA9463" w14:textId="77777777" w:rsidR="008D3F34" w:rsidRDefault="008D3F34" w:rsidP="008D6FBB">
      <w:pPr>
        <w:jc w:val="both"/>
        <w:rPr>
          <w:rFonts w:ascii="Calibri" w:hAnsi="Calibri" w:cs="Calibri"/>
          <w:sz w:val="20"/>
          <w:szCs w:val="20"/>
        </w:rPr>
      </w:pPr>
    </w:p>
    <w:p w14:paraId="49EE79E3" w14:textId="6A218CCB" w:rsidR="00880172" w:rsidRDefault="00880172" w:rsidP="00880172">
      <w:pPr>
        <w:rPr>
          <w:rFonts w:ascii="Arial" w:eastAsia="Arial" w:hAnsi="Arial"/>
          <w:b/>
          <w:bCs/>
          <w:sz w:val="20"/>
          <w:szCs w:val="20"/>
        </w:rPr>
      </w:pPr>
    </w:p>
    <w:p w14:paraId="24232901" w14:textId="73E8DC5C" w:rsidR="00F503D3" w:rsidRDefault="00F503D3" w:rsidP="00880172">
      <w:pPr>
        <w:rPr>
          <w:rFonts w:ascii="Arial" w:eastAsia="Arial" w:hAnsi="Arial"/>
          <w:b/>
          <w:bCs/>
          <w:sz w:val="20"/>
          <w:szCs w:val="20"/>
        </w:rPr>
      </w:pPr>
    </w:p>
    <w:p w14:paraId="475A9CD3" w14:textId="7A3F179A" w:rsidR="00F503D3" w:rsidRDefault="00F503D3" w:rsidP="00880172">
      <w:pPr>
        <w:rPr>
          <w:rFonts w:ascii="Arial" w:eastAsia="Arial" w:hAnsi="Arial"/>
          <w:b/>
          <w:bCs/>
          <w:sz w:val="20"/>
          <w:szCs w:val="20"/>
        </w:rPr>
      </w:pPr>
    </w:p>
    <w:p w14:paraId="61795DB0" w14:textId="080C14C3" w:rsidR="00F503D3" w:rsidRDefault="00F503D3" w:rsidP="00880172">
      <w:pPr>
        <w:rPr>
          <w:rFonts w:ascii="Arial" w:eastAsia="Arial" w:hAnsi="Arial"/>
          <w:b/>
          <w:bCs/>
          <w:sz w:val="20"/>
          <w:szCs w:val="20"/>
        </w:rPr>
      </w:pPr>
    </w:p>
    <w:p w14:paraId="52853EED" w14:textId="5CCBEBE1" w:rsidR="00F503D3" w:rsidRDefault="00F503D3" w:rsidP="00880172">
      <w:pPr>
        <w:rPr>
          <w:rFonts w:ascii="Arial" w:eastAsia="Arial" w:hAnsi="Arial"/>
          <w:b/>
          <w:bCs/>
          <w:sz w:val="20"/>
          <w:szCs w:val="20"/>
        </w:rPr>
      </w:pPr>
    </w:p>
    <w:p w14:paraId="1624F227" w14:textId="226A8CB9" w:rsidR="00F503D3" w:rsidRDefault="00F503D3" w:rsidP="00880172">
      <w:pPr>
        <w:rPr>
          <w:rFonts w:ascii="Arial" w:eastAsia="Arial" w:hAnsi="Arial"/>
          <w:b/>
          <w:bCs/>
          <w:sz w:val="20"/>
          <w:szCs w:val="20"/>
        </w:rPr>
      </w:pPr>
    </w:p>
    <w:p w14:paraId="6CA564C7" w14:textId="77777777" w:rsidR="00F503D3" w:rsidRDefault="00F503D3" w:rsidP="00880172">
      <w:pPr>
        <w:rPr>
          <w:rFonts w:ascii="Arial" w:eastAsia="Arial" w:hAnsi="Arial"/>
          <w:b/>
          <w:bCs/>
          <w:sz w:val="20"/>
          <w:szCs w:val="20"/>
        </w:rPr>
      </w:pPr>
    </w:p>
    <w:p w14:paraId="5CC6E6A2" w14:textId="77777777" w:rsidR="00880172" w:rsidRPr="00F90936" w:rsidRDefault="00880172" w:rsidP="00880172">
      <w:pPr>
        <w:jc w:val="both"/>
        <w:rPr>
          <w:rFonts w:ascii="Calibri" w:hAnsi="Calibri" w:cs="Calibri"/>
          <w:sz w:val="20"/>
          <w:szCs w:val="20"/>
        </w:rPr>
      </w:pPr>
    </w:p>
    <w:p w14:paraId="286F7A17" w14:textId="57AB9FB1" w:rsidR="00B24553" w:rsidRDefault="00B24553" w:rsidP="008D6FBB">
      <w:pPr>
        <w:jc w:val="both"/>
        <w:rPr>
          <w:rFonts w:ascii="Calibri" w:hAnsi="Calibri" w:cs="Calibri"/>
          <w:sz w:val="20"/>
          <w:szCs w:val="20"/>
        </w:rPr>
      </w:pPr>
    </w:p>
    <w:p w14:paraId="1D4AA6B6" w14:textId="77777777" w:rsidR="00B24553" w:rsidRPr="008D168D" w:rsidRDefault="00B24553" w:rsidP="00B24553">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53EA46D8" w14:textId="77777777" w:rsidR="00B24553" w:rsidRPr="008D168D" w:rsidRDefault="00B24553" w:rsidP="00B24553">
      <w:pPr>
        <w:jc w:val="center"/>
        <w:rPr>
          <w:rFonts w:ascii="Arial" w:hAnsi="Arial" w:cs="Arial"/>
          <w:b/>
          <w:bCs/>
        </w:rPr>
      </w:pPr>
      <w:r>
        <w:rPr>
          <w:rFonts w:ascii="Arial" w:hAnsi="Arial" w:cs="Arial"/>
          <w:b/>
          <w:bCs/>
        </w:rPr>
        <w:t xml:space="preserve"> Kev Muab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r>
        <w:rPr>
          <w:rFonts w:ascii="Arial" w:hAnsi="Arial" w:cs="Arial"/>
          <w:b/>
          <w:bCs/>
        </w:rPr>
        <w:t>ntawm</w:t>
      </w:r>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5933AEFF" w14:textId="77777777" w:rsidR="002B2954" w:rsidRDefault="002B2954" w:rsidP="002B295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4349D850" w14:textId="77777777" w:rsidR="00B24553" w:rsidRDefault="00B24553" w:rsidP="00B24553">
      <w:pPr>
        <w:spacing w:after="0"/>
        <w:rPr>
          <w:rFonts w:ascii="Arial" w:hAnsi="Arial" w:cs="Arial"/>
          <w:i/>
          <w:iCs/>
          <w:sz w:val="20"/>
          <w:szCs w:val="20"/>
          <w:u w:val="single"/>
        </w:rPr>
      </w:pPr>
    </w:p>
    <w:p w14:paraId="02FC3F8C" w14:textId="5E5A5EC7" w:rsidR="00B24553" w:rsidRPr="007802F8" w:rsidRDefault="00B24553" w:rsidP="004F66EF">
      <w:pPr>
        <w:jc w:val="both"/>
        <w:rPr>
          <w:rFonts w:ascii="Arial" w:hAnsi="Arial" w:cs="Arial"/>
          <w:sz w:val="16"/>
          <w:szCs w:val="16"/>
        </w:rPr>
      </w:pPr>
      <w:r w:rsidRPr="00644349">
        <w:rPr>
          <w:rFonts w:ascii="Arial" w:hAnsi="Arial" w:cs="Arial"/>
          <w:b/>
          <w:bCs/>
          <w:sz w:val="20"/>
          <w:szCs w:val="20"/>
          <w:rPrChange w:id="316" w:author="Fong RERHANG" w:date="2021-06-08T09:50:00Z">
            <w:rPr>
              <w:rFonts w:ascii="Arial" w:hAnsi="Arial" w:cs="Arial"/>
              <w:b/>
              <w:bCs/>
              <w:sz w:val="16"/>
              <w:szCs w:val="16"/>
            </w:rPr>
          </w:rPrChange>
        </w:rPr>
        <w:t>Cov kev pab uas tau txiav txim siab los ntawm pab pawg IEP (Sau tag nrho):</w:t>
      </w:r>
      <w:r w:rsidRPr="00644349">
        <w:rPr>
          <w:b/>
          <w:bCs/>
          <w:sz w:val="20"/>
          <w:szCs w:val="20"/>
          <w:rPrChange w:id="317" w:author="Fong RERHANG" w:date="2021-06-08T09:50:00Z">
            <w:rPr>
              <w:b/>
              <w:bCs/>
              <w:sz w:val="16"/>
              <w:szCs w:val="16"/>
            </w:rPr>
          </w:rPrChange>
        </w:rPr>
        <w:t xml:space="preserve">  </w:t>
      </w:r>
      <w:r w:rsidR="00FC4F7A" w:rsidRPr="004F66EF">
        <w:rPr>
          <w:rFonts w:ascii="Arial" w:hAnsi="Arial" w:cs="Arial"/>
          <w:sz w:val="20"/>
          <w:szCs w:val="20"/>
        </w:rPr>
        <w:t xml:space="preserve">Pab pawg tau saib xyuas chav kawm thiab cov ntaub ntawv ntsuas thiab pom tias Maiv txuas ntxiv rau kev muaj feem rau cov kev kawm tshwj xeeb thaum me nyuam nrog Tej Yam Kev Kawm Tshwj Xeeb. Tom qab no pab pawg tau </w:t>
      </w:r>
      <w:r w:rsidR="00DA5F77">
        <w:rPr>
          <w:rFonts w:ascii="Arial" w:hAnsi="Arial" w:cs="Arial"/>
          <w:sz w:val="20"/>
          <w:szCs w:val="20"/>
        </w:rPr>
        <w:t xml:space="preserve">ntsuam </w:t>
      </w:r>
      <w:r w:rsidR="00FC4F7A" w:rsidRPr="004F66EF">
        <w:rPr>
          <w:rFonts w:ascii="Arial" w:hAnsi="Arial" w:cs="Arial"/>
          <w:sz w:val="20"/>
          <w:szCs w:val="20"/>
        </w:rPr>
        <w:t>xyuas cov cheeb tsam ntawm kev kawm tsis txaus</w:t>
      </w:r>
      <w:r w:rsidR="00DA5F77">
        <w:rPr>
          <w:rFonts w:ascii="Arial" w:hAnsi="Arial" w:cs="Arial"/>
          <w:sz w:val="20"/>
          <w:szCs w:val="20"/>
        </w:rPr>
        <w:t xml:space="preserve"> siab</w:t>
      </w:r>
      <w:r w:rsidR="00FC4F7A" w:rsidRPr="004F66EF">
        <w:rPr>
          <w:rFonts w:ascii="Arial" w:hAnsi="Arial" w:cs="Arial"/>
          <w:sz w:val="20"/>
          <w:szCs w:val="20"/>
        </w:rPr>
        <w:t xml:space="preserve"> thiab cov hom phiaj xav tau los kho cov kev tsis txaus ntaw</w:t>
      </w:r>
      <w:r w:rsidR="00DA5F77">
        <w:rPr>
          <w:rFonts w:ascii="Arial" w:hAnsi="Arial" w:cs="Arial"/>
          <w:sz w:val="20"/>
          <w:szCs w:val="20"/>
        </w:rPr>
        <w:t>v</w:t>
      </w:r>
      <w:r w:rsidR="00FC4F7A" w:rsidRPr="004F66EF">
        <w:rPr>
          <w:rFonts w:ascii="Arial" w:hAnsi="Arial" w:cs="Arial"/>
          <w:sz w:val="20"/>
          <w:szCs w:val="20"/>
        </w:rPr>
        <w:t>. Tom ntej no pab pawg tau txiav txim qhov nyiaj pab txhawb uas yuav xav tau rau Maiv kom ua tiav txoj kev kawm tiav thiab pom tias qhov chaw txwv tsawg tshaj plaws rau Mai lub sij</w:t>
      </w:r>
      <w:r w:rsidR="00DA5F77">
        <w:rPr>
          <w:rFonts w:ascii="Arial" w:hAnsi="Arial" w:cs="Arial"/>
          <w:sz w:val="20"/>
          <w:szCs w:val="20"/>
        </w:rPr>
        <w:t xml:space="preserve"> </w:t>
      </w:r>
      <w:r w:rsidR="00FC4F7A" w:rsidRPr="004F66EF">
        <w:rPr>
          <w:rFonts w:ascii="Arial" w:hAnsi="Arial" w:cs="Arial"/>
          <w:sz w:val="20"/>
          <w:szCs w:val="20"/>
        </w:rPr>
        <w:t>hawm no yog nyob rau hauv cov chav kawm nrog RSP txhawb los ntawm kev sib tham. Pab pawg tsis xav tias Mai yuav muaj kev ph</w:t>
      </w:r>
      <w:r w:rsidR="00DA5F77">
        <w:rPr>
          <w:rFonts w:ascii="Arial" w:hAnsi="Arial" w:cs="Arial"/>
          <w:sz w:val="20"/>
          <w:szCs w:val="20"/>
        </w:rPr>
        <w:t>om sij</w:t>
      </w:r>
      <w:r w:rsidR="00FC4F7A" w:rsidRPr="004F66EF">
        <w:rPr>
          <w:rFonts w:ascii="Arial" w:hAnsi="Arial" w:cs="Arial"/>
          <w:sz w:val="20"/>
          <w:szCs w:val="20"/>
        </w:rPr>
        <w:t xml:space="preserve"> rau kev kawm ntawv qib siab thiab ESY tsis xav tau nyob rau lub sij</w:t>
      </w:r>
      <w:r w:rsidR="00DA5F77">
        <w:rPr>
          <w:rFonts w:ascii="Arial" w:hAnsi="Arial" w:cs="Arial"/>
          <w:sz w:val="20"/>
          <w:szCs w:val="20"/>
        </w:rPr>
        <w:t xml:space="preserve"> </w:t>
      </w:r>
      <w:r w:rsidR="00FC4F7A" w:rsidRPr="004F66EF">
        <w:rPr>
          <w:rFonts w:ascii="Arial" w:hAnsi="Arial" w:cs="Arial"/>
          <w:sz w:val="20"/>
          <w:szCs w:val="20"/>
        </w:rPr>
        <w:t xml:space="preserve">hawm no. </w:t>
      </w:r>
      <w:r w:rsidR="00DA5F77">
        <w:rPr>
          <w:rFonts w:ascii="Arial" w:hAnsi="Arial" w:cs="Arial"/>
          <w:sz w:val="20"/>
          <w:szCs w:val="20"/>
        </w:rPr>
        <w:t>Pab pawg ntsuam xyuas</w:t>
      </w:r>
      <w:r w:rsidR="00FC4F7A" w:rsidRPr="004F66EF">
        <w:rPr>
          <w:rFonts w:ascii="Arial" w:hAnsi="Arial" w:cs="Arial"/>
          <w:sz w:val="20"/>
          <w:szCs w:val="20"/>
        </w:rPr>
        <w:t xml:space="preserve"> cov hom phiaj thiab </w:t>
      </w:r>
      <w:r w:rsidR="00DA5F77" w:rsidRPr="004F66EF">
        <w:rPr>
          <w:rFonts w:ascii="Arial" w:hAnsi="Arial" w:cs="Arial"/>
          <w:sz w:val="20"/>
          <w:szCs w:val="20"/>
        </w:rPr>
        <w:t>IEP</w:t>
      </w:r>
      <w:r w:rsidR="00DA5F77">
        <w:rPr>
          <w:rFonts w:ascii="Arial" w:hAnsi="Arial" w:cs="Arial"/>
          <w:sz w:val="20"/>
          <w:szCs w:val="20"/>
        </w:rPr>
        <w:t xml:space="preserve"> cov </w:t>
      </w:r>
      <w:r w:rsidR="00FC4F7A" w:rsidRPr="004F66EF">
        <w:rPr>
          <w:rFonts w:ascii="Arial" w:hAnsi="Arial" w:cs="Arial"/>
          <w:sz w:val="20"/>
          <w:szCs w:val="20"/>
        </w:rPr>
        <w:t>ke</w:t>
      </w:r>
      <w:r w:rsidR="00DA5F77">
        <w:rPr>
          <w:rFonts w:ascii="Arial" w:hAnsi="Arial" w:cs="Arial"/>
          <w:sz w:val="20"/>
          <w:szCs w:val="20"/>
        </w:rPr>
        <w:t>v</w:t>
      </w:r>
      <w:r w:rsidR="00FC4F7A" w:rsidRPr="004F66EF">
        <w:rPr>
          <w:rFonts w:ascii="Arial" w:hAnsi="Arial" w:cs="Arial"/>
          <w:sz w:val="20"/>
          <w:szCs w:val="20"/>
        </w:rPr>
        <w:t xml:space="preserve"> kawm ntawm txhua xyoo</w:t>
      </w:r>
      <w:r w:rsidR="00A74208">
        <w:rPr>
          <w:rFonts w:ascii="Arial" w:hAnsi="Arial" w:cs="Arial"/>
          <w:sz w:val="20"/>
          <w:szCs w:val="20"/>
        </w:rPr>
        <w:t>.</w:t>
      </w:r>
    </w:p>
    <w:p w14:paraId="221E801B" w14:textId="4BF2D7C0" w:rsidR="00B24553" w:rsidRPr="007802F8" w:rsidRDefault="00B24553" w:rsidP="003D2414">
      <w:pPr>
        <w:jc w:val="both"/>
        <w:rPr>
          <w:rFonts w:ascii="Arial" w:hAnsi="Arial" w:cs="Arial"/>
          <w:sz w:val="16"/>
          <w:szCs w:val="16"/>
        </w:rPr>
      </w:pPr>
      <w:r w:rsidRPr="00644349">
        <w:rPr>
          <w:rFonts w:ascii="Arial" w:hAnsi="Arial" w:cs="Arial"/>
          <w:b/>
          <w:bCs/>
          <w:sz w:val="20"/>
          <w:szCs w:val="20"/>
          <w:rPrChange w:id="318" w:author="Fong RERHANG" w:date="2021-06-08T09:50:00Z">
            <w:rPr>
              <w:rFonts w:ascii="Arial" w:hAnsi="Arial" w:cs="Arial"/>
              <w:b/>
              <w:bCs/>
              <w:sz w:val="16"/>
              <w:szCs w:val="16"/>
            </w:rPr>
          </w:rPrChange>
        </w:rPr>
        <w:t xml:space="preserve">Kev xaiv LRE, piav qhia qhov kev txiav txim siab muab rau qhov tsim kev phom sij rau tus me nyuam los sis ntawm qhov kev pab cuam zoo uas nws xav tau:  </w:t>
      </w:r>
      <w:r w:rsidR="001A5CAD">
        <w:rPr>
          <w:rFonts w:ascii="Arial" w:hAnsi="Arial" w:cs="Arial"/>
          <w:sz w:val="20"/>
          <w:szCs w:val="20"/>
        </w:rPr>
        <w:t>Cov</w:t>
      </w:r>
      <w:r w:rsidR="003D2414" w:rsidRPr="003D2414">
        <w:rPr>
          <w:rFonts w:ascii="Arial" w:hAnsi="Arial" w:cs="Arial"/>
          <w:sz w:val="20"/>
          <w:szCs w:val="20"/>
        </w:rPr>
        <w:t xml:space="preserve"> kev txwv tsawg tshaj plaws rau Mai Yer Lee lub sij</w:t>
      </w:r>
      <w:r w:rsidR="001A5CAD">
        <w:rPr>
          <w:rFonts w:ascii="Arial" w:hAnsi="Arial" w:cs="Arial"/>
          <w:sz w:val="20"/>
          <w:szCs w:val="20"/>
        </w:rPr>
        <w:t xml:space="preserve"> </w:t>
      </w:r>
      <w:r w:rsidR="003D2414" w:rsidRPr="003D2414">
        <w:rPr>
          <w:rFonts w:ascii="Arial" w:hAnsi="Arial" w:cs="Arial"/>
          <w:sz w:val="20"/>
          <w:szCs w:val="20"/>
        </w:rPr>
        <w:t xml:space="preserve">hawm no yog kev kawm </w:t>
      </w:r>
      <w:r w:rsidR="001A5CAD">
        <w:rPr>
          <w:rFonts w:ascii="Arial" w:hAnsi="Arial" w:cs="Arial"/>
          <w:sz w:val="20"/>
          <w:szCs w:val="20"/>
        </w:rPr>
        <w:t>ntau yam</w:t>
      </w:r>
      <w:r w:rsidR="003D2414" w:rsidRPr="003D2414">
        <w:rPr>
          <w:rFonts w:ascii="Arial" w:hAnsi="Arial" w:cs="Arial"/>
          <w:sz w:val="20"/>
          <w:szCs w:val="20"/>
        </w:rPr>
        <w:t xml:space="preserve"> nrog kev txhawb nqa RSP los ntawm kev sib tham. Nws yuav tsis siv sij</w:t>
      </w:r>
      <w:r w:rsidR="001A5CAD">
        <w:rPr>
          <w:rFonts w:ascii="Arial" w:hAnsi="Arial" w:cs="Arial"/>
          <w:sz w:val="20"/>
          <w:szCs w:val="20"/>
        </w:rPr>
        <w:t xml:space="preserve"> </w:t>
      </w:r>
      <w:r w:rsidR="003D2414" w:rsidRPr="003D2414">
        <w:rPr>
          <w:rFonts w:ascii="Arial" w:hAnsi="Arial" w:cs="Arial"/>
          <w:sz w:val="20"/>
          <w:szCs w:val="20"/>
        </w:rPr>
        <w:t>hawm nyob sab nrau</w:t>
      </w:r>
      <w:r w:rsidR="001A5CAD">
        <w:rPr>
          <w:rFonts w:ascii="Arial" w:hAnsi="Arial" w:cs="Arial"/>
          <w:sz w:val="20"/>
          <w:szCs w:val="20"/>
        </w:rPr>
        <w:t>v</w:t>
      </w:r>
      <w:r w:rsidR="003D2414" w:rsidRPr="003D2414">
        <w:rPr>
          <w:rFonts w:ascii="Arial" w:hAnsi="Arial" w:cs="Arial"/>
          <w:sz w:val="20"/>
          <w:szCs w:val="20"/>
        </w:rPr>
        <w:t xml:space="preserve"> ntawm txhua </w:t>
      </w:r>
      <w:r w:rsidR="001A5CAD">
        <w:rPr>
          <w:rFonts w:ascii="Arial" w:hAnsi="Arial" w:cs="Arial"/>
          <w:sz w:val="20"/>
          <w:szCs w:val="20"/>
        </w:rPr>
        <w:t>cov</w:t>
      </w:r>
      <w:r w:rsidR="003D2414" w:rsidRPr="003D2414">
        <w:rPr>
          <w:rFonts w:ascii="Arial" w:hAnsi="Arial" w:cs="Arial"/>
          <w:sz w:val="20"/>
          <w:szCs w:val="20"/>
        </w:rPr>
        <w:t xml:space="preserve"> chaw kawm</w:t>
      </w:r>
      <w:r w:rsidR="00A74208">
        <w:rPr>
          <w:rFonts w:ascii="Arial" w:hAnsi="Arial" w:cs="Arial"/>
          <w:sz w:val="20"/>
          <w:szCs w:val="20"/>
        </w:rPr>
        <w:t>.</w:t>
      </w:r>
    </w:p>
    <w:p w14:paraId="07253FAA" w14:textId="77777777" w:rsidR="00B24553" w:rsidRPr="00644349" w:rsidRDefault="00B24553" w:rsidP="00B24553">
      <w:pPr>
        <w:jc w:val="center"/>
        <w:rPr>
          <w:rFonts w:ascii="Arial" w:hAnsi="Arial" w:cs="Arial"/>
          <w:b/>
          <w:bCs/>
          <w:sz w:val="16"/>
          <w:szCs w:val="16"/>
          <w:rPrChange w:id="319" w:author="Fong RERHANG" w:date="2021-06-08T09:50:00Z">
            <w:rPr>
              <w:b/>
              <w:bCs/>
              <w:sz w:val="16"/>
              <w:szCs w:val="16"/>
            </w:rPr>
          </w:rPrChange>
        </w:rPr>
      </w:pPr>
      <w:r w:rsidRPr="00644349">
        <w:rPr>
          <w:rFonts w:ascii="Arial" w:hAnsi="Arial" w:cs="Arial"/>
          <w:b/>
          <w:bCs/>
          <w:sz w:val="16"/>
          <w:szCs w:val="16"/>
          <w:rPrChange w:id="320" w:author="Fong RERHANG" w:date="2021-06-08T09:50:00Z">
            <w:rPr>
              <w:b/>
              <w:bCs/>
              <w:sz w:val="16"/>
              <w:szCs w:val="16"/>
            </w:rPr>
          </w:rPrChange>
        </w:rPr>
        <w:t xml:space="preserve">COV KEV PAB &amp; COV KEV PAB CUAM NTXIV THIAB LWM YAM KEV PAB TXHAWB NQA RAU COV NEEG UA HAUJ LWM HAUV TSEV KAWM NTAWV, LOS SIS RAU COV TUB NTXHAIS KAWM, LOS SIS RAU TUS SAWV CEV NTAWM COV TUB NTXHAIS KAWM </w:t>
      </w:r>
    </w:p>
    <w:p w14:paraId="3B081B8C" w14:textId="5E6D9C54" w:rsidR="00B24553" w:rsidRPr="00644349" w:rsidRDefault="00FB32AE" w:rsidP="00B24553">
      <w:pPr>
        <w:rPr>
          <w:rFonts w:ascii="Arial" w:hAnsi="Arial" w:cs="Arial"/>
          <w:sz w:val="20"/>
          <w:szCs w:val="20"/>
          <w:rPrChange w:id="321" w:author="Fong RERHANG" w:date="2021-06-08T09:53:00Z">
            <w:rPr>
              <w:rFonts w:ascii="Arial" w:hAnsi="Arial" w:cs="Arial"/>
              <w:sz w:val="16"/>
              <w:szCs w:val="16"/>
            </w:rPr>
          </w:rPrChange>
        </w:rPr>
      </w:pPr>
      <w:r w:rsidRPr="00644349">
        <w:rPr>
          <w:sz w:val="32"/>
          <w:szCs w:val="32"/>
          <w:rPrChange w:id="322" w:author="Fong RERHANG" w:date="2021-06-08T09:53:00Z">
            <w:rPr/>
          </w:rPrChange>
        </w:rPr>
        <w:pict w14:anchorId="7CD55512">
          <v:shape id="Picture 4" o:spid="_x0000_i1047" type="#_x0000_t75" style="width:12.7pt;height:9.1pt;visibility:visible;mso-wrap-style:square">
            <v:imagedata r:id="rId10" o:title=""/>
          </v:shape>
        </w:pict>
      </w:r>
      <w:r w:rsidR="00B24553" w:rsidRPr="00644349">
        <w:rPr>
          <w:rFonts w:ascii="Arial" w:hAnsi="Arial" w:cs="Arial"/>
          <w:sz w:val="22"/>
          <w:szCs w:val="22"/>
          <w:rPrChange w:id="323" w:author="Fong RERHANG" w:date="2021-06-08T09:53:00Z">
            <w:rPr>
              <w:rFonts w:ascii="Arial" w:hAnsi="Arial" w:cs="Arial"/>
              <w:sz w:val="18"/>
              <w:szCs w:val="18"/>
            </w:rPr>
          </w:rPrChange>
        </w:rPr>
        <w:t xml:space="preserve"> </w:t>
      </w:r>
      <w:r w:rsidR="00B24553" w:rsidRPr="00644349">
        <w:rPr>
          <w:rFonts w:ascii="Arial" w:hAnsi="Arial" w:cs="Arial"/>
          <w:sz w:val="20"/>
          <w:szCs w:val="20"/>
          <w:rPrChange w:id="324" w:author="Fong RERHANG" w:date="2021-06-08T09:53:00Z">
            <w:rPr>
              <w:rFonts w:ascii="Arial" w:hAnsi="Arial" w:cs="Arial"/>
              <w:sz w:val="16"/>
              <w:szCs w:val="16"/>
            </w:rPr>
          </w:rPrChange>
        </w:rPr>
        <w:t xml:space="preserve">Pab pawg IEP tau sib tham thiab txiav txim siab txog cov chaw nyob ntawm qhoos kas tias tsis yog kev xav tau hauv cov chav kawm kawm ib txwm los sis lwm yam kev kawm - uas cuam tshuam nrog cov kev teeb tsa.                                </w:t>
      </w:r>
      <w:r w:rsidR="00427FC8" w:rsidRPr="00644349">
        <w:rPr>
          <w:rFonts w:ascii="Arial" w:hAnsi="Arial" w:cs="Arial"/>
          <w:sz w:val="20"/>
          <w:szCs w:val="20"/>
          <w:rPrChange w:id="325" w:author="Fong RERHANG" w:date="2021-06-08T09:53:00Z">
            <w:rPr>
              <w:rFonts w:ascii="Arial" w:hAnsi="Arial" w:cs="Arial"/>
              <w:sz w:val="16"/>
              <w:szCs w:val="16"/>
            </w:rPr>
          </w:rPrChange>
        </w:rPr>
        <w:t xml:space="preserve"> </w:t>
      </w:r>
      <w:r w:rsidR="00B24553" w:rsidRPr="00644349">
        <w:rPr>
          <w:rFonts w:ascii="Arial" w:hAnsi="Arial" w:cs="Arial"/>
          <w:sz w:val="20"/>
          <w:szCs w:val="20"/>
          <w:rPrChange w:id="326" w:author="Fong RERHANG" w:date="2021-06-08T09:53:00Z">
            <w:rPr>
              <w:rFonts w:ascii="Arial" w:hAnsi="Arial" w:cs="Arial"/>
              <w:sz w:val="16"/>
              <w:szCs w:val="16"/>
            </w:rPr>
          </w:rPrChange>
        </w:rPr>
        <w:t xml:space="preserve">                                                                                                            </w:t>
      </w:r>
      <w:r w:rsidR="00E451D0" w:rsidRPr="00644349">
        <w:rPr>
          <w:rFonts w:ascii="Arial" w:hAnsi="Arial" w:cs="Arial"/>
          <w:noProof/>
          <w:sz w:val="22"/>
          <w:szCs w:val="22"/>
          <w:lang w:eastAsia="zh-CN"/>
          <w:rPrChange w:id="327" w:author="Fong RERHANG" w:date="2021-06-08T09:53:00Z">
            <w:rPr>
              <w:rFonts w:ascii="Arial" w:hAnsi="Arial" w:cs="Arial"/>
              <w:noProof/>
              <w:sz w:val="18"/>
              <w:szCs w:val="18"/>
              <w:lang w:eastAsia="zh-CN"/>
            </w:rPr>
          </w:rPrChange>
        </w:rPr>
        <w:drawing>
          <wp:inline distT="0" distB="0" distL="0" distR="0" wp14:anchorId="3588A248" wp14:editId="55C67980">
            <wp:extent cx="167640" cy="121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B24553" w:rsidRPr="00644349">
        <w:rPr>
          <w:rFonts w:ascii="Arial" w:hAnsi="Arial" w:cs="Arial"/>
          <w:sz w:val="20"/>
          <w:szCs w:val="20"/>
          <w:rPrChange w:id="328" w:author="Fong RERHANG" w:date="2021-06-08T09:53:00Z">
            <w:rPr>
              <w:rFonts w:ascii="Arial" w:hAnsi="Arial" w:cs="Arial"/>
              <w:sz w:val="16"/>
              <w:szCs w:val="16"/>
            </w:rPr>
          </w:rPrChange>
        </w:rPr>
        <w:t xml:space="preserve">Pab pawg IEP tau sib tham thiab txiav txim siab txog cov chaw nyob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5215"/>
        <w:gridCol w:w="1260"/>
        <w:gridCol w:w="1494"/>
        <w:gridCol w:w="2487"/>
      </w:tblGrid>
      <w:tr w:rsidR="00B24553" w:rsidRPr="007802F8" w14:paraId="437FFF30" w14:textId="77777777" w:rsidTr="00DA435C">
        <w:tc>
          <w:tcPr>
            <w:tcW w:w="5215" w:type="dxa"/>
            <w:shd w:val="clear" w:color="auto" w:fill="D9D9D9" w:themeFill="background1" w:themeFillShade="D9"/>
          </w:tcPr>
          <w:p w14:paraId="4115ABF1" w14:textId="77777777" w:rsidR="00B24553" w:rsidRPr="00644349" w:rsidRDefault="00B24553" w:rsidP="00DA435C">
            <w:pPr>
              <w:tabs>
                <w:tab w:val="left" w:pos="2086"/>
              </w:tabs>
              <w:rPr>
                <w:rFonts w:ascii="Arial" w:hAnsi="Arial" w:cs="Arial"/>
                <w:b/>
                <w:bCs/>
                <w:sz w:val="20"/>
                <w:szCs w:val="20"/>
                <w:rPrChange w:id="329" w:author="Fong RERHANG" w:date="2021-06-08T09:53:00Z">
                  <w:rPr>
                    <w:rFonts w:ascii="Arial" w:hAnsi="Arial" w:cs="Arial"/>
                    <w:b/>
                    <w:bCs/>
                    <w:sz w:val="16"/>
                    <w:szCs w:val="16"/>
                  </w:rPr>
                </w:rPrChange>
              </w:rPr>
            </w:pPr>
            <w:r w:rsidRPr="00644349">
              <w:rPr>
                <w:rFonts w:ascii="Arial" w:hAnsi="Arial" w:cs="Arial"/>
                <w:sz w:val="20"/>
                <w:szCs w:val="20"/>
                <w:rPrChange w:id="330" w:author="Fong RERHANG" w:date="2021-06-08T09:53:00Z">
                  <w:rPr>
                    <w:rFonts w:ascii="Arial" w:hAnsi="Arial" w:cs="Arial"/>
                    <w:sz w:val="16"/>
                    <w:szCs w:val="16"/>
                  </w:rPr>
                </w:rPrChange>
              </w:rPr>
              <w:t>Cov Chaw Nyob Ntawm Qhoos Kas</w:t>
            </w:r>
            <w:r w:rsidRPr="00644349">
              <w:rPr>
                <w:rFonts w:ascii="Arial" w:hAnsi="Arial" w:cs="Arial"/>
                <w:b/>
                <w:bCs/>
                <w:sz w:val="20"/>
                <w:szCs w:val="20"/>
                <w:rPrChange w:id="331" w:author="Fong RERHANG" w:date="2021-06-08T09:53:00Z">
                  <w:rPr>
                    <w:rFonts w:ascii="Arial" w:hAnsi="Arial" w:cs="Arial"/>
                    <w:b/>
                    <w:bCs/>
                    <w:sz w:val="16"/>
                    <w:szCs w:val="16"/>
                  </w:rPr>
                </w:rPrChange>
              </w:rPr>
              <w:t xml:space="preserve"> </w:t>
            </w:r>
          </w:p>
          <w:p w14:paraId="77720D78" w14:textId="77777777" w:rsidR="00B24553" w:rsidRPr="00644349" w:rsidRDefault="00B24553" w:rsidP="00DA435C">
            <w:pPr>
              <w:rPr>
                <w:rFonts w:ascii="Arial" w:hAnsi="Arial" w:cs="Arial"/>
                <w:sz w:val="20"/>
                <w:szCs w:val="20"/>
                <w:rPrChange w:id="332" w:author="Fong RERHANG" w:date="2021-06-08T09:53:00Z">
                  <w:rPr>
                    <w:rFonts w:ascii="Arial" w:hAnsi="Arial" w:cs="Arial"/>
                    <w:sz w:val="16"/>
                    <w:szCs w:val="16"/>
                  </w:rPr>
                </w:rPrChange>
              </w:rPr>
            </w:pPr>
          </w:p>
        </w:tc>
        <w:tc>
          <w:tcPr>
            <w:tcW w:w="1260" w:type="dxa"/>
            <w:shd w:val="clear" w:color="auto" w:fill="D9D9D9" w:themeFill="background1" w:themeFillShade="D9"/>
          </w:tcPr>
          <w:p w14:paraId="6D7BBB63" w14:textId="77777777" w:rsidR="00B24553" w:rsidRPr="00644349" w:rsidRDefault="00B24553" w:rsidP="00DA435C">
            <w:pPr>
              <w:rPr>
                <w:rFonts w:ascii="Arial" w:hAnsi="Arial" w:cs="Arial"/>
                <w:sz w:val="20"/>
                <w:szCs w:val="20"/>
                <w:rPrChange w:id="333" w:author="Fong RERHANG" w:date="2021-06-08T09:53:00Z">
                  <w:rPr>
                    <w:rFonts w:ascii="Arial" w:hAnsi="Arial" w:cs="Arial"/>
                    <w:sz w:val="16"/>
                    <w:szCs w:val="16"/>
                  </w:rPr>
                </w:rPrChange>
              </w:rPr>
            </w:pPr>
            <w:r w:rsidRPr="00644349">
              <w:rPr>
                <w:rFonts w:ascii="Arial" w:hAnsi="Arial" w:cs="Arial"/>
                <w:sz w:val="20"/>
                <w:szCs w:val="20"/>
                <w:rPrChange w:id="334" w:author="Fong RERHANG" w:date="2021-06-08T09:53:00Z">
                  <w:rPr>
                    <w:rFonts w:ascii="Arial" w:hAnsi="Arial" w:cs="Arial"/>
                    <w:sz w:val="16"/>
                    <w:szCs w:val="16"/>
                  </w:rPr>
                </w:rPrChange>
              </w:rPr>
              <w:t>Hnub Pib</w:t>
            </w:r>
          </w:p>
        </w:tc>
        <w:tc>
          <w:tcPr>
            <w:tcW w:w="1494" w:type="dxa"/>
            <w:shd w:val="clear" w:color="auto" w:fill="D9D9D9" w:themeFill="background1" w:themeFillShade="D9"/>
          </w:tcPr>
          <w:p w14:paraId="3ED0BC7A" w14:textId="21A2F3B0" w:rsidR="00B24553" w:rsidRPr="00644349" w:rsidRDefault="00B24553" w:rsidP="00DA435C">
            <w:pPr>
              <w:rPr>
                <w:rFonts w:ascii="Arial" w:hAnsi="Arial" w:cs="Arial"/>
                <w:sz w:val="20"/>
                <w:szCs w:val="20"/>
                <w:rPrChange w:id="335" w:author="Fong RERHANG" w:date="2021-06-08T09:53:00Z">
                  <w:rPr>
                    <w:rFonts w:ascii="Arial" w:hAnsi="Arial" w:cs="Arial"/>
                    <w:sz w:val="16"/>
                    <w:szCs w:val="16"/>
                  </w:rPr>
                </w:rPrChange>
              </w:rPr>
            </w:pPr>
            <w:r w:rsidRPr="00644349">
              <w:rPr>
                <w:rFonts w:ascii="Arial" w:hAnsi="Arial" w:cs="Arial"/>
                <w:sz w:val="20"/>
                <w:szCs w:val="20"/>
                <w:rPrChange w:id="336" w:author="Fong RERHANG" w:date="2021-06-08T09:53:00Z">
                  <w:rPr>
                    <w:rFonts w:ascii="Arial" w:hAnsi="Arial" w:cs="Arial"/>
                    <w:sz w:val="16"/>
                    <w:szCs w:val="16"/>
                  </w:rPr>
                </w:rPrChange>
              </w:rPr>
              <w:t xml:space="preserve">Hnub </w:t>
            </w:r>
            <w:ins w:id="337" w:author="Fong RERHANG" w:date="2021-06-08T09:55:00Z">
              <w:r w:rsidR="00644349">
                <w:rPr>
                  <w:rFonts w:ascii="Arial" w:hAnsi="Arial" w:cs="Arial"/>
                  <w:sz w:val="20"/>
                  <w:szCs w:val="20"/>
                </w:rPr>
                <w:t>X</w:t>
              </w:r>
            </w:ins>
            <w:del w:id="338" w:author="Fong RERHANG" w:date="2021-06-08T09:55:00Z">
              <w:r w:rsidRPr="00644349" w:rsidDel="00644349">
                <w:rPr>
                  <w:rFonts w:ascii="Arial" w:hAnsi="Arial" w:cs="Arial"/>
                  <w:sz w:val="20"/>
                  <w:szCs w:val="20"/>
                  <w:rPrChange w:id="339" w:author="Fong RERHANG" w:date="2021-06-08T09:53:00Z">
                    <w:rPr>
                      <w:rFonts w:ascii="Arial" w:hAnsi="Arial" w:cs="Arial"/>
                      <w:sz w:val="16"/>
                      <w:szCs w:val="16"/>
                    </w:rPr>
                  </w:rPrChange>
                </w:rPr>
                <w:delText>x</w:delText>
              </w:r>
            </w:del>
            <w:r w:rsidRPr="00644349">
              <w:rPr>
                <w:rFonts w:ascii="Arial" w:hAnsi="Arial" w:cs="Arial"/>
                <w:sz w:val="20"/>
                <w:szCs w:val="20"/>
                <w:rPrChange w:id="340" w:author="Fong RERHANG" w:date="2021-06-08T09:53:00Z">
                  <w:rPr>
                    <w:rFonts w:ascii="Arial" w:hAnsi="Arial" w:cs="Arial"/>
                    <w:sz w:val="16"/>
                    <w:szCs w:val="16"/>
                  </w:rPr>
                </w:rPrChange>
              </w:rPr>
              <w:t xml:space="preserve">aus </w:t>
            </w:r>
          </w:p>
        </w:tc>
        <w:tc>
          <w:tcPr>
            <w:tcW w:w="2487" w:type="dxa"/>
            <w:shd w:val="clear" w:color="auto" w:fill="D9D9D9" w:themeFill="background1" w:themeFillShade="D9"/>
          </w:tcPr>
          <w:p w14:paraId="68DB635E" w14:textId="2288B84F" w:rsidR="00B24553" w:rsidRPr="00644349" w:rsidRDefault="00B24553" w:rsidP="00DA435C">
            <w:pPr>
              <w:rPr>
                <w:rFonts w:ascii="Arial" w:hAnsi="Arial" w:cs="Arial"/>
                <w:sz w:val="20"/>
                <w:szCs w:val="20"/>
                <w:rPrChange w:id="341" w:author="Fong RERHANG" w:date="2021-06-08T09:53:00Z">
                  <w:rPr>
                    <w:rFonts w:ascii="Arial" w:hAnsi="Arial" w:cs="Arial"/>
                    <w:sz w:val="16"/>
                    <w:szCs w:val="16"/>
                  </w:rPr>
                </w:rPrChange>
              </w:rPr>
            </w:pPr>
            <w:r w:rsidRPr="00644349">
              <w:rPr>
                <w:rFonts w:ascii="Arial" w:hAnsi="Arial" w:cs="Arial"/>
                <w:sz w:val="20"/>
                <w:szCs w:val="20"/>
                <w:rPrChange w:id="342" w:author="Fong RERHANG" w:date="2021-06-08T09:53:00Z">
                  <w:rPr>
                    <w:rFonts w:ascii="Arial" w:hAnsi="Arial" w:cs="Arial"/>
                    <w:sz w:val="16"/>
                    <w:szCs w:val="16"/>
                  </w:rPr>
                </w:rPrChange>
              </w:rPr>
              <w:t xml:space="preserve">Qhov </w:t>
            </w:r>
            <w:del w:id="343" w:author="Fong RERHANG" w:date="2021-06-08T09:55:00Z">
              <w:r w:rsidRPr="00644349" w:rsidDel="00644349">
                <w:rPr>
                  <w:rFonts w:ascii="Arial" w:hAnsi="Arial" w:cs="Arial"/>
                  <w:sz w:val="20"/>
                  <w:szCs w:val="20"/>
                  <w:rPrChange w:id="344" w:author="Fong RERHANG" w:date="2021-06-08T09:53:00Z">
                    <w:rPr>
                      <w:rFonts w:ascii="Arial" w:hAnsi="Arial" w:cs="Arial"/>
                      <w:sz w:val="16"/>
                      <w:szCs w:val="16"/>
                    </w:rPr>
                  </w:rPrChange>
                </w:rPr>
                <w:delText>c</w:delText>
              </w:r>
            </w:del>
            <w:ins w:id="345" w:author="Fong RERHANG" w:date="2021-06-08T09:55:00Z">
              <w:r w:rsidR="00644349">
                <w:rPr>
                  <w:rFonts w:ascii="Arial" w:hAnsi="Arial" w:cs="Arial"/>
                  <w:sz w:val="20"/>
                  <w:szCs w:val="20"/>
                </w:rPr>
                <w:t>C</w:t>
              </w:r>
            </w:ins>
            <w:r w:rsidRPr="00644349">
              <w:rPr>
                <w:rFonts w:ascii="Arial" w:hAnsi="Arial" w:cs="Arial"/>
                <w:sz w:val="20"/>
                <w:szCs w:val="20"/>
                <w:rPrChange w:id="346" w:author="Fong RERHANG" w:date="2021-06-08T09:53:00Z">
                  <w:rPr>
                    <w:rFonts w:ascii="Arial" w:hAnsi="Arial" w:cs="Arial"/>
                    <w:sz w:val="16"/>
                    <w:szCs w:val="16"/>
                  </w:rPr>
                </w:rPrChange>
              </w:rPr>
              <w:t xml:space="preserve">haw </w:t>
            </w:r>
            <w:ins w:id="347" w:author="Fong RERHANG" w:date="2021-06-08T09:55:00Z">
              <w:r w:rsidR="00644349">
                <w:rPr>
                  <w:rFonts w:ascii="Arial" w:hAnsi="Arial" w:cs="Arial"/>
                  <w:sz w:val="20"/>
                  <w:szCs w:val="20"/>
                </w:rPr>
                <w:t>N</w:t>
              </w:r>
            </w:ins>
            <w:del w:id="348" w:author="Fong RERHANG" w:date="2021-06-08T09:55:00Z">
              <w:r w:rsidRPr="00644349" w:rsidDel="00644349">
                <w:rPr>
                  <w:rFonts w:ascii="Arial" w:hAnsi="Arial" w:cs="Arial"/>
                  <w:sz w:val="20"/>
                  <w:szCs w:val="20"/>
                  <w:rPrChange w:id="349" w:author="Fong RERHANG" w:date="2021-06-08T09:53:00Z">
                    <w:rPr>
                      <w:rFonts w:ascii="Arial" w:hAnsi="Arial" w:cs="Arial"/>
                      <w:sz w:val="16"/>
                      <w:szCs w:val="16"/>
                    </w:rPr>
                  </w:rPrChange>
                </w:rPr>
                <w:delText>n</w:delText>
              </w:r>
            </w:del>
            <w:r w:rsidRPr="00644349">
              <w:rPr>
                <w:rFonts w:ascii="Arial" w:hAnsi="Arial" w:cs="Arial"/>
                <w:sz w:val="20"/>
                <w:szCs w:val="20"/>
                <w:rPrChange w:id="350" w:author="Fong RERHANG" w:date="2021-06-08T09:53:00Z">
                  <w:rPr>
                    <w:rFonts w:ascii="Arial" w:hAnsi="Arial" w:cs="Arial"/>
                    <w:sz w:val="16"/>
                    <w:szCs w:val="16"/>
                  </w:rPr>
                </w:rPrChange>
              </w:rPr>
              <w:t>yob</w:t>
            </w:r>
          </w:p>
        </w:tc>
      </w:tr>
      <w:tr w:rsidR="0016396A" w:rsidRPr="007802F8" w14:paraId="7919A9DB" w14:textId="77777777" w:rsidTr="0016396A">
        <w:tc>
          <w:tcPr>
            <w:tcW w:w="5215" w:type="dxa"/>
            <w:shd w:val="clear" w:color="auto" w:fill="FFFFFF" w:themeFill="background1"/>
          </w:tcPr>
          <w:p w14:paraId="7253C34F" w14:textId="5189C8E1" w:rsidR="00F42CC2" w:rsidRPr="00644349" w:rsidRDefault="00E25577" w:rsidP="00950DCF">
            <w:pPr>
              <w:tabs>
                <w:tab w:val="left" w:pos="2086"/>
              </w:tabs>
              <w:rPr>
                <w:rFonts w:ascii="Arial" w:hAnsi="Arial" w:cs="Arial"/>
                <w:sz w:val="20"/>
                <w:szCs w:val="20"/>
                <w:rPrChange w:id="351" w:author="Fong RERHANG" w:date="2021-06-08T09:53:00Z">
                  <w:rPr>
                    <w:rFonts w:ascii="Arial" w:hAnsi="Arial" w:cs="Arial"/>
                    <w:sz w:val="16"/>
                    <w:szCs w:val="16"/>
                  </w:rPr>
                </w:rPrChange>
              </w:rPr>
            </w:pPr>
            <w:r w:rsidRPr="00644349">
              <w:rPr>
                <w:rFonts w:ascii="Arial" w:hAnsi="Arial" w:cs="Arial"/>
                <w:sz w:val="20"/>
                <w:szCs w:val="20"/>
                <w:rPrChange w:id="352" w:author="Fong RERHANG" w:date="2021-06-08T09:53:00Z">
                  <w:rPr>
                    <w:rFonts w:ascii="Arial" w:hAnsi="Arial" w:cs="Arial"/>
                    <w:sz w:val="16"/>
                    <w:szCs w:val="16"/>
                  </w:rPr>
                </w:rPrChange>
              </w:rPr>
              <w:t>tuaj yeem xeem hauv</w:t>
            </w:r>
            <w:r w:rsidR="00587DDE" w:rsidRPr="00644349">
              <w:rPr>
                <w:rFonts w:ascii="Arial" w:hAnsi="Arial" w:cs="Arial"/>
                <w:sz w:val="20"/>
                <w:szCs w:val="20"/>
                <w:rPrChange w:id="353" w:author="Fong RERHANG" w:date="2021-06-08T09:53:00Z">
                  <w:rPr>
                    <w:rFonts w:ascii="Arial" w:hAnsi="Arial" w:cs="Arial"/>
                    <w:sz w:val="16"/>
                    <w:szCs w:val="16"/>
                  </w:rPr>
                </w:rPrChange>
              </w:rPr>
              <w:t xml:space="preserve"> chav</w:t>
            </w:r>
            <w:r w:rsidRPr="00644349">
              <w:rPr>
                <w:rFonts w:ascii="Arial" w:hAnsi="Arial" w:cs="Arial"/>
                <w:sz w:val="20"/>
                <w:szCs w:val="20"/>
                <w:rPrChange w:id="354" w:author="Fong RERHANG" w:date="2021-06-08T09:53:00Z">
                  <w:rPr>
                    <w:rFonts w:ascii="Arial" w:hAnsi="Arial" w:cs="Arial"/>
                    <w:sz w:val="16"/>
                    <w:szCs w:val="16"/>
                  </w:rPr>
                </w:rPrChange>
              </w:rPr>
              <w:t xml:space="preserve"> RSP los</w:t>
            </w:r>
            <w:r w:rsidR="00587DDE" w:rsidRPr="00644349">
              <w:rPr>
                <w:rFonts w:ascii="Arial" w:hAnsi="Arial" w:cs="Arial"/>
                <w:sz w:val="20"/>
                <w:szCs w:val="20"/>
                <w:rPrChange w:id="355" w:author="Fong RERHANG" w:date="2021-06-08T09:53:00Z">
                  <w:rPr>
                    <w:rFonts w:ascii="Arial" w:hAnsi="Arial" w:cs="Arial"/>
                    <w:sz w:val="16"/>
                    <w:szCs w:val="16"/>
                  </w:rPr>
                </w:rPrChange>
              </w:rPr>
              <w:t xml:space="preserve"> </w:t>
            </w:r>
            <w:r w:rsidRPr="00644349">
              <w:rPr>
                <w:rFonts w:ascii="Arial" w:hAnsi="Arial" w:cs="Arial"/>
                <w:sz w:val="20"/>
                <w:szCs w:val="20"/>
                <w:rPrChange w:id="356" w:author="Fong RERHANG" w:date="2021-06-08T09:53:00Z">
                  <w:rPr>
                    <w:rFonts w:ascii="Arial" w:hAnsi="Arial" w:cs="Arial"/>
                    <w:sz w:val="16"/>
                    <w:szCs w:val="16"/>
                  </w:rPr>
                </w:rPrChange>
              </w:rPr>
              <w:t>sis cais qhov chaw sib txawv, sij</w:t>
            </w:r>
            <w:r w:rsidR="00587DDE" w:rsidRPr="00644349">
              <w:rPr>
                <w:rFonts w:ascii="Arial" w:hAnsi="Arial" w:cs="Arial"/>
                <w:sz w:val="20"/>
                <w:szCs w:val="20"/>
                <w:rPrChange w:id="357" w:author="Fong RERHANG" w:date="2021-06-08T09:53:00Z">
                  <w:rPr>
                    <w:rFonts w:ascii="Arial" w:hAnsi="Arial" w:cs="Arial"/>
                    <w:sz w:val="16"/>
                    <w:szCs w:val="16"/>
                  </w:rPr>
                </w:rPrChange>
              </w:rPr>
              <w:t xml:space="preserve"> </w:t>
            </w:r>
            <w:r w:rsidRPr="00644349">
              <w:rPr>
                <w:rFonts w:ascii="Arial" w:hAnsi="Arial" w:cs="Arial"/>
                <w:sz w:val="20"/>
                <w:szCs w:val="20"/>
                <w:rPrChange w:id="358" w:author="Fong RERHANG" w:date="2021-06-08T09:53:00Z">
                  <w:rPr>
                    <w:rFonts w:ascii="Arial" w:hAnsi="Arial" w:cs="Arial"/>
                    <w:sz w:val="16"/>
                    <w:szCs w:val="16"/>
                  </w:rPr>
                </w:rPrChange>
              </w:rPr>
              <w:t>hawm ntxiv rau kev ntsuam xyuas</w:t>
            </w:r>
            <w:del w:id="359" w:author="Fong RERHANG" w:date="2021-06-08T09:58:00Z">
              <w:r w:rsidRPr="00644349" w:rsidDel="00644349">
                <w:rPr>
                  <w:rFonts w:ascii="Arial" w:hAnsi="Arial" w:cs="Arial"/>
                  <w:sz w:val="20"/>
                  <w:szCs w:val="20"/>
                  <w:rPrChange w:id="360" w:author="Fong RERHANG" w:date="2021-06-08T09:53:00Z">
                    <w:rPr>
                      <w:rFonts w:ascii="Arial" w:hAnsi="Arial" w:cs="Arial"/>
                      <w:sz w:val="16"/>
                      <w:szCs w:val="16"/>
                    </w:rPr>
                  </w:rPrChange>
                </w:rPr>
                <w:delText xml:space="preserve"> </w:delText>
              </w:r>
            </w:del>
            <w:r w:rsidRPr="00644349">
              <w:rPr>
                <w:rFonts w:ascii="Arial" w:hAnsi="Arial" w:cs="Arial"/>
                <w:sz w:val="20"/>
                <w:szCs w:val="20"/>
                <w:rPrChange w:id="361" w:author="Fong RERHANG" w:date="2021-06-08T09:53:00Z">
                  <w:rPr>
                    <w:rFonts w:ascii="Arial" w:hAnsi="Arial" w:cs="Arial"/>
                    <w:sz w:val="16"/>
                    <w:szCs w:val="16"/>
                  </w:rPr>
                </w:rPrChange>
              </w:rPr>
              <w:t>/</w:t>
            </w:r>
            <w:del w:id="362" w:author="Fong RERHANG" w:date="2021-06-08T09:58:00Z">
              <w:r w:rsidRPr="00644349" w:rsidDel="00644349">
                <w:rPr>
                  <w:rFonts w:ascii="Arial" w:hAnsi="Arial" w:cs="Arial"/>
                  <w:sz w:val="20"/>
                  <w:szCs w:val="20"/>
                  <w:rPrChange w:id="363" w:author="Fong RERHANG" w:date="2021-06-08T09:53:00Z">
                    <w:rPr>
                      <w:rFonts w:ascii="Arial" w:hAnsi="Arial" w:cs="Arial"/>
                      <w:sz w:val="16"/>
                      <w:szCs w:val="16"/>
                    </w:rPr>
                  </w:rPrChange>
                </w:rPr>
                <w:delText xml:space="preserve"> </w:delText>
              </w:r>
            </w:del>
            <w:r w:rsidRPr="00644349">
              <w:rPr>
                <w:rFonts w:ascii="Arial" w:hAnsi="Arial" w:cs="Arial"/>
                <w:sz w:val="20"/>
                <w:szCs w:val="20"/>
                <w:rPrChange w:id="364" w:author="Fong RERHANG" w:date="2021-06-08T09:53:00Z">
                  <w:rPr>
                    <w:rFonts w:ascii="Arial" w:hAnsi="Arial" w:cs="Arial"/>
                    <w:sz w:val="16"/>
                    <w:szCs w:val="16"/>
                  </w:rPr>
                </w:rPrChange>
              </w:rPr>
              <w:t>kev ua hauj</w:t>
            </w:r>
            <w:r w:rsidR="00587DDE" w:rsidRPr="00644349">
              <w:rPr>
                <w:rFonts w:ascii="Arial" w:hAnsi="Arial" w:cs="Arial"/>
                <w:sz w:val="20"/>
                <w:szCs w:val="20"/>
                <w:rPrChange w:id="365" w:author="Fong RERHANG" w:date="2021-06-08T09:53:00Z">
                  <w:rPr>
                    <w:rFonts w:ascii="Arial" w:hAnsi="Arial" w:cs="Arial"/>
                    <w:sz w:val="16"/>
                    <w:szCs w:val="16"/>
                  </w:rPr>
                </w:rPrChange>
              </w:rPr>
              <w:t xml:space="preserve"> </w:t>
            </w:r>
            <w:r w:rsidRPr="00644349">
              <w:rPr>
                <w:rFonts w:ascii="Arial" w:hAnsi="Arial" w:cs="Arial"/>
                <w:sz w:val="20"/>
                <w:szCs w:val="20"/>
                <w:rPrChange w:id="366" w:author="Fong RERHANG" w:date="2021-06-08T09:53:00Z">
                  <w:rPr>
                    <w:rFonts w:ascii="Arial" w:hAnsi="Arial" w:cs="Arial"/>
                    <w:sz w:val="16"/>
                    <w:szCs w:val="16"/>
                  </w:rPr>
                </w:rPrChange>
              </w:rPr>
              <w:t>lwm, cov lus qhia rov ua dua, cov ntawv theej thaum tsim nyog tuaj yeem sau ntawv ntawm cov ntawv xeem, kos rau hauv RSP tus kws qhia ntawv</w:t>
            </w:r>
          </w:p>
        </w:tc>
        <w:tc>
          <w:tcPr>
            <w:tcW w:w="1260" w:type="dxa"/>
            <w:shd w:val="clear" w:color="auto" w:fill="FFFFFF" w:themeFill="background1"/>
          </w:tcPr>
          <w:p w14:paraId="1278A49D" w14:textId="5373FD4C" w:rsidR="0016396A" w:rsidRPr="00644349" w:rsidRDefault="005D2729" w:rsidP="00DA435C">
            <w:pPr>
              <w:rPr>
                <w:rFonts w:ascii="Arial" w:hAnsi="Arial" w:cs="Arial"/>
                <w:sz w:val="20"/>
                <w:szCs w:val="20"/>
                <w:rPrChange w:id="367" w:author="Fong RERHANG" w:date="2021-06-08T09:53:00Z">
                  <w:rPr>
                    <w:rFonts w:ascii="Arial" w:hAnsi="Arial" w:cs="Arial"/>
                    <w:sz w:val="16"/>
                    <w:szCs w:val="16"/>
                  </w:rPr>
                </w:rPrChange>
              </w:rPr>
            </w:pPr>
            <w:r w:rsidRPr="00644349">
              <w:rPr>
                <w:rFonts w:ascii="Arial" w:hAnsi="Arial" w:cs="Arial"/>
                <w:sz w:val="20"/>
                <w:szCs w:val="20"/>
                <w:rPrChange w:id="368" w:author="Fong RERHANG" w:date="2021-06-08T09:53:00Z">
                  <w:rPr>
                    <w:rFonts w:ascii="Arial" w:hAnsi="Arial" w:cs="Arial"/>
                    <w:sz w:val="16"/>
                    <w:szCs w:val="16"/>
                  </w:rPr>
                </w:rPrChange>
              </w:rPr>
              <w:t>5/</w:t>
            </w:r>
            <w:r w:rsidR="00847F29" w:rsidRPr="00644349">
              <w:rPr>
                <w:rFonts w:ascii="Arial" w:hAnsi="Arial" w:cs="Arial"/>
                <w:sz w:val="20"/>
                <w:szCs w:val="20"/>
                <w:rPrChange w:id="369" w:author="Fong RERHANG" w:date="2021-06-08T09:53:00Z">
                  <w:rPr>
                    <w:rFonts w:ascii="Arial" w:hAnsi="Arial" w:cs="Arial"/>
                    <w:sz w:val="16"/>
                    <w:szCs w:val="16"/>
                  </w:rPr>
                </w:rPrChange>
              </w:rPr>
              <w:t>26/2021</w:t>
            </w:r>
          </w:p>
        </w:tc>
        <w:tc>
          <w:tcPr>
            <w:tcW w:w="1494" w:type="dxa"/>
            <w:shd w:val="clear" w:color="auto" w:fill="FFFFFF" w:themeFill="background1"/>
          </w:tcPr>
          <w:p w14:paraId="394FD8B4" w14:textId="697A2091" w:rsidR="0016396A" w:rsidRPr="00644349" w:rsidRDefault="005D2729" w:rsidP="00DA435C">
            <w:pPr>
              <w:rPr>
                <w:rFonts w:ascii="Arial" w:hAnsi="Arial" w:cs="Arial"/>
                <w:sz w:val="20"/>
                <w:szCs w:val="20"/>
                <w:rPrChange w:id="370" w:author="Fong RERHANG" w:date="2021-06-08T09:53:00Z">
                  <w:rPr>
                    <w:rFonts w:ascii="Arial" w:hAnsi="Arial" w:cs="Arial"/>
                    <w:sz w:val="16"/>
                    <w:szCs w:val="16"/>
                  </w:rPr>
                </w:rPrChange>
              </w:rPr>
            </w:pPr>
            <w:r w:rsidRPr="00644349">
              <w:rPr>
                <w:rFonts w:ascii="Arial" w:hAnsi="Arial" w:cs="Arial"/>
                <w:sz w:val="20"/>
                <w:szCs w:val="20"/>
                <w:rPrChange w:id="371" w:author="Fong RERHANG" w:date="2021-06-08T09:53:00Z">
                  <w:rPr>
                    <w:rFonts w:ascii="Arial" w:hAnsi="Arial" w:cs="Arial"/>
                    <w:sz w:val="16"/>
                    <w:szCs w:val="16"/>
                  </w:rPr>
                </w:rPrChange>
              </w:rPr>
              <w:t>5/</w:t>
            </w:r>
            <w:r w:rsidR="00847F29" w:rsidRPr="00644349">
              <w:rPr>
                <w:rFonts w:ascii="Arial" w:hAnsi="Arial" w:cs="Arial"/>
                <w:sz w:val="20"/>
                <w:szCs w:val="20"/>
                <w:rPrChange w:id="372" w:author="Fong RERHANG" w:date="2021-06-08T09:53:00Z">
                  <w:rPr>
                    <w:rFonts w:ascii="Arial" w:hAnsi="Arial" w:cs="Arial"/>
                    <w:sz w:val="16"/>
                    <w:szCs w:val="16"/>
                  </w:rPr>
                </w:rPrChange>
              </w:rPr>
              <w:t>25/2022</w:t>
            </w:r>
          </w:p>
        </w:tc>
        <w:tc>
          <w:tcPr>
            <w:tcW w:w="2487" w:type="dxa"/>
            <w:shd w:val="clear" w:color="auto" w:fill="FFFFFF" w:themeFill="background1"/>
          </w:tcPr>
          <w:p w14:paraId="473937AC" w14:textId="13738389" w:rsidR="0016396A" w:rsidRPr="00644349" w:rsidRDefault="00644349" w:rsidP="00DA435C">
            <w:pPr>
              <w:rPr>
                <w:rFonts w:ascii="Arial" w:hAnsi="Arial" w:cs="Arial"/>
                <w:sz w:val="20"/>
                <w:szCs w:val="20"/>
                <w:rPrChange w:id="373" w:author="Fong RERHANG" w:date="2021-06-08T09:53:00Z">
                  <w:rPr>
                    <w:rFonts w:ascii="Arial" w:hAnsi="Arial" w:cs="Arial"/>
                    <w:sz w:val="16"/>
                    <w:szCs w:val="16"/>
                  </w:rPr>
                </w:rPrChange>
              </w:rPr>
            </w:pPr>
            <w:ins w:id="374" w:author="Fong RERHANG" w:date="2021-06-08T09:57:00Z">
              <w:r>
                <w:rPr>
                  <w:rFonts w:ascii="Arial" w:hAnsi="Arial" w:cs="Arial"/>
                  <w:sz w:val="20"/>
                  <w:szCs w:val="20"/>
                </w:rPr>
                <w:t>Thaj chaw</w:t>
              </w:r>
            </w:ins>
            <w:del w:id="375" w:author="Fong RERHANG" w:date="2021-06-08T09:57:00Z">
              <w:r w:rsidR="00ED0042" w:rsidRPr="00644349" w:rsidDel="00644349">
                <w:rPr>
                  <w:rFonts w:ascii="Arial" w:hAnsi="Arial" w:cs="Arial"/>
                  <w:sz w:val="20"/>
                  <w:szCs w:val="20"/>
                  <w:rPrChange w:id="376" w:author="Fong RERHANG" w:date="2021-06-08T09:53:00Z">
                    <w:rPr>
                      <w:rFonts w:ascii="Arial" w:hAnsi="Arial" w:cs="Arial"/>
                      <w:sz w:val="16"/>
                      <w:szCs w:val="16"/>
                    </w:rPr>
                  </w:rPrChange>
                </w:rPr>
                <w:delText>Vev xaib</w:delText>
              </w:r>
            </w:del>
            <w:r w:rsidR="00ED0042" w:rsidRPr="00644349">
              <w:rPr>
                <w:rFonts w:ascii="Arial" w:hAnsi="Arial" w:cs="Arial"/>
                <w:sz w:val="20"/>
                <w:szCs w:val="20"/>
                <w:rPrChange w:id="377" w:author="Fong RERHANG" w:date="2021-06-08T09:53:00Z">
                  <w:rPr>
                    <w:rFonts w:ascii="Arial" w:hAnsi="Arial" w:cs="Arial"/>
                    <w:sz w:val="16"/>
                    <w:szCs w:val="16"/>
                  </w:rPr>
                </w:rPrChange>
              </w:rPr>
              <w:t xml:space="preserve"> tsev kawm ntawv</w:t>
            </w:r>
            <w:r w:rsidR="005D2729" w:rsidRPr="00644349">
              <w:rPr>
                <w:rFonts w:ascii="Arial" w:hAnsi="Arial" w:cs="Arial"/>
                <w:sz w:val="20"/>
                <w:szCs w:val="20"/>
                <w:rPrChange w:id="378" w:author="Fong RERHANG" w:date="2021-06-08T09:53:00Z">
                  <w:rPr>
                    <w:rFonts w:ascii="Arial" w:hAnsi="Arial" w:cs="Arial"/>
                    <w:sz w:val="16"/>
                    <w:szCs w:val="16"/>
                  </w:rPr>
                </w:rPrChange>
              </w:rPr>
              <w:t xml:space="preserve"> </w:t>
            </w:r>
          </w:p>
        </w:tc>
      </w:tr>
    </w:tbl>
    <w:p w14:paraId="57C98069" w14:textId="77777777" w:rsidR="00086886" w:rsidRDefault="00086886" w:rsidP="00B24553">
      <w:pPr>
        <w:rPr>
          <w:rFonts w:ascii="Arial" w:hAnsi="Arial" w:cs="Arial"/>
          <w:sz w:val="16"/>
          <w:szCs w:val="16"/>
        </w:rPr>
      </w:pPr>
    </w:p>
    <w:p w14:paraId="206DBFD0" w14:textId="3B30BCD8" w:rsidR="00B24553" w:rsidRPr="00644349" w:rsidRDefault="00B24553" w:rsidP="00B24553">
      <w:pPr>
        <w:rPr>
          <w:rFonts w:ascii="Arial" w:hAnsi="Arial" w:cs="Arial"/>
          <w:sz w:val="20"/>
          <w:szCs w:val="20"/>
          <w:rPrChange w:id="379" w:author="Fong RERHANG" w:date="2021-06-08T09:53:00Z">
            <w:rPr>
              <w:rFonts w:ascii="Arial" w:hAnsi="Arial" w:cs="Arial"/>
              <w:sz w:val="16"/>
              <w:szCs w:val="16"/>
            </w:rPr>
          </w:rPrChange>
        </w:rPr>
      </w:pPr>
      <w:r w:rsidRPr="00644349">
        <w:rPr>
          <w:noProof/>
          <w:sz w:val="20"/>
          <w:szCs w:val="20"/>
          <w:rPrChange w:id="380" w:author="Fong RERHANG" w:date="2021-06-08T09:53:00Z">
            <w:rPr>
              <w:noProof/>
              <w:sz w:val="16"/>
              <w:szCs w:val="16"/>
            </w:rPr>
          </w:rPrChange>
        </w:rPr>
        <w:drawing>
          <wp:inline distT="0" distB="0" distL="0" distR="0" wp14:anchorId="3992BAE9" wp14:editId="4D19598E">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44349">
        <w:rPr>
          <w:rFonts w:ascii="Arial" w:hAnsi="Arial" w:cs="Arial"/>
          <w:sz w:val="20"/>
          <w:szCs w:val="20"/>
          <w:rPrChange w:id="381" w:author="Fong RERHANG" w:date="2021-06-08T09:53:00Z">
            <w:rPr>
              <w:rFonts w:ascii="Arial" w:hAnsi="Arial" w:cs="Arial"/>
              <w:sz w:val="16"/>
              <w:szCs w:val="16"/>
            </w:rPr>
          </w:rPrChange>
        </w:rPr>
        <w:t xml:space="preserve"> Pab pawg IEP tau sib tham thiab txiav txim siab txog cov kev tsim hloov ntawm qhoos kas tias tsis yog kev xav tau hauv cov chav kawm ib txwm los sis lwm yam kawm - uas cuam tshuam nrog cov kev teeb tsa.                                                                                                                          </w:t>
      </w:r>
      <w:r w:rsidRPr="00644349">
        <w:rPr>
          <w:noProof/>
          <w:sz w:val="20"/>
          <w:szCs w:val="20"/>
          <w:rPrChange w:id="382" w:author="Fong RERHANG" w:date="2021-06-08T09:53:00Z">
            <w:rPr>
              <w:noProof/>
              <w:sz w:val="16"/>
              <w:szCs w:val="16"/>
            </w:rPr>
          </w:rPrChange>
        </w:rPr>
        <w:drawing>
          <wp:inline distT="0" distB="0" distL="0" distR="0" wp14:anchorId="608D7F6A" wp14:editId="2F5DF5C0">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44349">
        <w:rPr>
          <w:rFonts w:ascii="Arial" w:hAnsi="Arial" w:cs="Arial"/>
          <w:sz w:val="20"/>
          <w:szCs w:val="20"/>
          <w:rPrChange w:id="383" w:author="Fong RERHANG" w:date="2021-06-08T09:53:00Z">
            <w:rPr>
              <w:rFonts w:ascii="Arial" w:hAnsi="Arial" w:cs="Arial"/>
              <w:sz w:val="16"/>
              <w:szCs w:val="16"/>
            </w:rPr>
          </w:rPrChange>
        </w:rPr>
        <w:t xml:space="preserve">Pab pawg IEP tau sib tham thiab txiav txim siab txog cov kev tsim hloov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Change w:id="384" w:author="Fong RERHANG" w:date="2021-06-08T10:00:00Z">
          <w:tblPr>
            <w:tblStyle w:val="TableGrid"/>
            <w:tblW w:w="0" w:type="auto"/>
            <w:tblLook w:val="04A0" w:firstRow="1" w:lastRow="0" w:firstColumn="1" w:lastColumn="0" w:noHBand="0" w:noVBand="1"/>
          </w:tblPr>
        </w:tblPrChange>
      </w:tblPr>
      <w:tblGrid>
        <w:gridCol w:w="2875"/>
        <w:gridCol w:w="1080"/>
        <w:gridCol w:w="1272"/>
        <w:gridCol w:w="1743"/>
        <w:gridCol w:w="1743"/>
        <w:gridCol w:w="1743"/>
        <w:tblGridChange w:id="385">
          <w:tblGrid>
            <w:gridCol w:w="3055"/>
            <w:gridCol w:w="1080"/>
            <w:gridCol w:w="1092"/>
            <w:gridCol w:w="1743"/>
            <w:gridCol w:w="1743"/>
            <w:gridCol w:w="1743"/>
          </w:tblGrid>
        </w:tblGridChange>
      </w:tblGrid>
      <w:tr w:rsidR="00B24553" w:rsidRPr="007802F8" w14:paraId="012412A5" w14:textId="77777777" w:rsidTr="00632FA8">
        <w:trPr>
          <w:trHeight w:val="431"/>
          <w:trPrChange w:id="386" w:author="Fong RERHANG" w:date="2021-06-08T10:00:00Z">
            <w:trPr>
              <w:trHeight w:val="431"/>
            </w:trPr>
          </w:trPrChange>
        </w:trPr>
        <w:tc>
          <w:tcPr>
            <w:tcW w:w="2875" w:type="dxa"/>
            <w:shd w:val="clear" w:color="auto" w:fill="D9D9D9" w:themeFill="background1" w:themeFillShade="D9"/>
            <w:tcPrChange w:id="387" w:author="Fong RERHANG" w:date="2021-06-08T10:00:00Z">
              <w:tcPr>
                <w:tcW w:w="3055" w:type="dxa"/>
                <w:shd w:val="clear" w:color="auto" w:fill="D9D9D9" w:themeFill="background1" w:themeFillShade="D9"/>
              </w:tcPr>
            </w:tcPrChange>
          </w:tcPr>
          <w:p w14:paraId="2D644D34" w14:textId="77777777" w:rsidR="00B24553" w:rsidRPr="00632FA8" w:rsidRDefault="00B24553" w:rsidP="004C4A9E">
            <w:pPr>
              <w:jc w:val="both"/>
              <w:rPr>
                <w:rFonts w:ascii="Arial" w:hAnsi="Arial" w:cs="Arial"/>
                <w:sz w:val="20"/>
                <w:szCs w:val="20"/>
                <w:rPrChange w:id="388" w:author="Fong RERHANG" w:date="2021-06-08T10:00:00Z">
                  <w:rPr>
                    <w:rFonts w:ascii="Arial" w:hAnsi="Arial" w:cs="Arial"/>
                    <w:sz w:val="16"/>
                    <w:szCs w:val="16"/>
                  </w:rPr>
                </w:rPrChange>
              </w:rPr>
            </w:pPr>
            <w:r w:rsidRPr="00632FA8" w:rsidDel="004500FD">
              <w:rPr>
                <w:rFonts w:ascii="Arial" w:hAnsi="Arial" w:cs="Arial"/>
                <w:sz w:val="20"/>
                <w:szCs w:val="20"/>
                <w:rPrChange w:id="389" w:author="Fong RERHANG" w:date="2021-06-08T10:00:00Z">
                  <w:rPr>
                    <w:rFonts w:ascii="Arial" w:hAnsi="Arial" w:cs="Arial"/>
                    <w:sz w:val="16"/>
                    <w:szCs w:val="16"/>
                  </w:rPr>
                </w:rPrChange>
              </w:rPr>
              <w:t xml:space="preserve"> </w:t>
            </w:r>
            <w:r w:rsidRPr="00632FA8">
              <w:rPr>
                <w:rFonts w:ascii="Arial" w:hAnsi="Arial" w:cs="Arial"/>
                <w:sz w:val="20"/>
                <w:szCs w:val="20"/>
                <w:rPrChange w:id="390" w:author="Fong RERHANG" w:date="2021-06-08T10:00:00Z">
                  <w:rPr>
                    <w:rFonts w:ascii="Arial" w:hAnsi="Arial" w:cs="Arial"/>
                    <w:sz w:val="16"/>
                    <w:szCs w:val="16"/>
                  </w:rPr>
                </w:rPrChange>
              </w:rPr>
              <w:t xml:space="preserve">Cov Kev Tsim Hloov Ntawm Qhoos Kas </w:t>
            </w:r>
          </w:p>
        </w:tc>
        <w:tc>
          <w:tcPr>
            <w:tcW w:w="1080" w:type="dxa"/>
            <w:shd w:val="clear" w:color="auto" w:fill="D9D9D9" w:themeFill="background1" w:themeFillShade="D9"/>
            <w:tcPrChange w:id="391" w:author="Fong RERHANG" w:date="2021-06-08T10:00:00Z">
              <w:tcPr>
                <w:tcW w:w="1080" w:type="dxa"/>
                <w:shd w:val="clear" w:color="auto" w:fill="D9D9D9" w:themeFill="background1" w:themeFillShade="D9"/>
              </w:tcPr>
            </w:tcPrChange>
          </w:tcPr>
          <w:p w14:paraId="7BF29808" w14:textId="77777777" w:rsidR="00B24553" w:rsidRPr="00632FA8" w:rsidRDefault="00B24553" w:rsidP="00DA435C">
            <w:pPr>
              <w:rPr>
                <w:rFonts w:ascii="Arial" w:hAnsi="Arial" w:cs="Arial"/>
                <w:sz w:val="20"/>
                <w:szCs w:val="20"/>
                <w:rPrChange w:id="392" w:author="Fong RERHANG" w:date="2021-06-08T10:00:00Z">
                  <w:rPr>
                    <w:rFonts w:ascii="Arial" w:hAnsi="Arial" w:cs="Arial"/>
                    <w:sz w:val="16"/>
                    <w:szCs w:val="16"/>
                  </w:rPr>
                </w:rPrChange>
              </w:rPr>
            </w:pPr>
            <w:r w:rsidRPr="00632FA8">
              <w:rPr>
                <w:rFonts w:ascii="Arial" w:hAnsi="Arial" w:cs="Arial"/>
                <w:sz w:val="20"/>
                <w:szCs w:val="20"/>
                <w:rPrChange w:id="393" w:author="Fong RERHANG" w:date="2021-06-08T10:00:00Z">
                  <w:rPr>
                    <w:rFonts w:ascii="Arial" w:hAnsi="Arial" w:cs="Arial"/>
                    <w:sz w:val="16"/>
                    <w:szCs w:val="16"/>
                  </w:rPr>
                </w:rPrChange>
              </w:rPr>
              <w:t>Hnub Pib</w:t>
            </w:r>
          </w:p>
        </w:tc>
        <w:tc>
          <w:tcPr>
            <w:tcW w:w="1272" w:type="dxa"/>
            <w:shd w:val="clear" w:color="auto" w:fill="D9D9D9" w:themeFill="background1" w:themeFillShade="D9"/>
            <w:tcPrChange w:id="394" w:author="Fong RERHANG" w:date="2021-06-08T10:00:00Z">
              <w:tcPr>
                <w:tcW w:w="1092" w:type="dxa"/>
                <w:shd w:val="clear" w:color="auto" w:fill="D9D9D9" w:themeFill="background1" w:themeFillShade="D9"/>
              </w:tcPr>
            </w:tcPrChange>
          </w:tcPr>
          <w:p w14:paraId="24BF6A70" w14:textId="77777777" w:rsidR="00B24553" w:rsidRPr="00632FA8" w:rsidRDefault="00B24553" w:rsidP="00DA435C">
            <w:pPr>
              <w:rPr>
                <w:rFonts w:ascii="Arial" w:hAnsi="Arial" w:cs="Arial"/>
                <w:sz w:val="20"/>
                <w:szCs w:val="20"/>
                <w:rPrChange w:id="395" w:author="Fong RERHANG" w:date="2021-06-08T10:00:00Z">
                  <w:rPr>
                    <w:rFonts w:ascii="Arial" w:hAnsi="Arial" w:cs="Arial"/>
                    <w:sz w:val="16"/>
                    <w:szCs w:val="16"/>
                  </w:rPr>
                </w:rPrChange>
              </w:rPr>
            </w:pPr>
            <w:r w:rsidRPr="00632FA8">
              <w:rPr>
                <w:rFonts w:ascii="Arial" w:hAnsi="Arial" w:cs="Arial"/>
                <w:sz w:val="20"/>
                <w:szCs w:val="20"/>
                <w:rPrChange w:id="396" w:author="Fong RERHANG" w:date="2021-06-08T10:00:00Z">
                  <w:rPr>
                    <w:rFonts w:ascii="Arial" w:hAnsi="Arial" w:cs="Arial"/>
                    <w:sz w:val="16"/>
                    <w:szCs w:val="16"/>
                  </w:rPr>
                </w:rPrChange>
              </w:rPr>
              <w:t xml:space="preserve">Hnub xaus </w:t>
            </w:r>
          </w:p>
        </w:tc>
        <w:tc>
          <w:tcPr>
            <w:tcW w:w="1743" w:type="dxa"/>
            <w:shd w:val="clear" w:color="auto" w:fill="D9D9D9" w:themeFill="background1" w:themeFillShade="D9"/>
            <w:tcPrChange w:id="397" w:author="Fong RERHANG" w:date="2021-06-08T10:00:00Z">
              <w:tcPr>
                <w:tcW w:w="1743" w:type="dxa"/>
                <w:shd w:val="clear" w:color="auto" w:fill="D9D9D9" w:themeFill="background1" w:themeFillShade="D9"/>
              </w:tcPr>
            </w:tcPrChange>
          </w:tcPr>
          <w:p w14:paraId="5E630428" w14:textId="77777777" w:rsidR="00B24553" w:rsidRPr="00632FA8" w:rsidRDefault="00B24553" w:rsidP="00DA435C">
            <w:pPr>
              <w:rPr>
                <w:rFonts w:ascii="Arial" w:hAnsi="Arial" w:cs="Arial"/>
                <w:sz w:val="20"/>
                <w:szCs w:val="20"/>
                <w:rPrChange w:id="398" w:author="Fong RERHANG" w:date="2021-06-08T10:00:00Z">
                  <w:rPr>
                    <w:rFonts w:ascii="Arial" w:hAnsi="Arial" w:cs="Arial"/>
                    <w:sz w:val="16"/>
                    <w:szCs w:val="16"/>
                  </w:rPr>
                </w:rPrChange>
              </w:rPr>
            </w:pPr>
            <w:r w:rsidRPr="00632FA8">
              <w:rPr>
                <w:rFonts w:ascii="Arial" w:hAnsi="Arial" w:cs="Arial"/>
                <w:sz w:val="20"/>
                <w:szCs w:val="20"/>
                <w:rPrChange w:id="399" w:author="Fong RERHANG" w:date="2021-06-08T10:00:00Z">
                  <w:rPr>
                    <w:rFonts w:ascii="Arial" w:hAnsi="Arial" w:cs="Arial"/>
                    <w:sz w:val="16"/>
                    <w:szCs w:val="16"/>
                  </w:rPr>
                </w:rPrChange>
              </w:rPr>
              <w:t>Zaus(frequency)</w:t>
            </w:r>
          </w:p>
        </w:tc>
        <w:tc>
          <w:tcPr>
            <w:tcW w:w="1743" w:type="dxa"/>
            <w:shd w:val="clear" w:color="auto" w:fill="D9D9D9" w:themeFill="background1" w:themeFillShade="D9"/>
            <w:tcPrChange w:id="400" w:author="Fong RERHANG" w:date="2021-06-08T10:00:00Z">
              <w:tcPr>
                <w:tcW w:w="1743" w:type="dxa"/>
                <w:shd w:val="clear" w:color="auto" w:fill="D9D9D9" w:themeFill="background1" w:themeFillShade="D9"/>
              </w:tcPr>
            </w:tcPrChange>
          </w:tcPr>
          <w:p w14:paraId="17A35896" w14:textId="77777777" w:rsidR="00B24553" w:rsidRPr="00632FA8" w:rsidRDefault="00B24553" w:rsidP="00DA435C">
            <w:pPr>
              <w:rPr>
                <w:rFonts w:ascii="Arial" w:hAnsi="Arial" w:cs="Arial"/>
                <w:sz w:val="20"/>
                <w:szCs w:val="20"/>
                <w:rPrChange w:id="401" w:author="Fong RERHANG" w:date="2021-06-08T10:00:00Z">
                  <w:rPr>
                    <w:rFonts w:ascii="Arial" w:hAnsi="Arial" w:cs="Arial"/>
                    <w:sz w:val="16"/>
                    <w:szCs w:val="16"/>
                  </w:rPr>
                </w:rPrChange>
              </w:rPr>
            </w:pPr>
            <w:r w:rsidRPr="00632FA8">
              <w:rPr>
                <w:rFonts w:ascii="Arial" w:hAnsi="Arial" w:cs="Arial"/>
                <w:sz w:val="20"/>
                <w:szCs w:val="20"/>
                <w:rPrChange w:id="402" w:author="Fong RERHANG" w:date="2021-06-08T10:00:00Z">
                  <w:rPr>
                    <w:rFonts w:ascii="Arial" w:hAnsi="Arial" w:cs="Arial"/>
                    <w:sz w:val="16"/>
                    <w:szCs w:val="16"/>
                  </w:rPr>
                </w:rPrChange>
              </w:rPr>
              <w:t>Lub Sij Hawm</w:t>
            </w:r>
          </w:p>
        </w:tc>
        <w:tc>
          <w:tcPr>
            <w:tcW w:w="1743" w:type="dxa"/>
            <w:shd w:val="clear" w:color="auto" w:fill="D9D9D9" w:themeFill="background1" w:themeFillShade="D9"/>
            <w:tcPrChange w:id="403" w:author="Fong RERHANG" w:date="2021-06-08T10:00:00Z">
              <w:tcPr>
                <w:tcW w:w="1743" w:type="dxa"/>
                <w:shd w:val="clear" w:color="auto" w:fill="D9D9D9" w:themeFill="background1" w:themeFillShade="D9"/>
              </w:tcPr>
            </w:tcPrChange>
          </w:tcPr>
          <w:p w14:paraId="708A351A" w14:textId="77777777" w:rsidR="00B24553" w:rsidRPr="00632FA8" w:rsidRDefault="00B24553" w:rsidP="00DA435C">
            <w:pPr>
              <w:rPr>
                <w:rFonts w:ascii="Arial" w:hAnsi="Arial" w:cs="Arial"/>
                <w:sz w:val="20"/>
                <w:szCs w:val="20"/>
                <w:rPrChange w:id="404" w:author="Fong RERHANG" w:date="2021-06-08T10:00:00Z">
                  <w:rPr>
                    <w:rFonts w:ascii="Arial" w:hAnsi="Arial" w:cs="Arial"/>
                    <w:sz w:val="16"/>
                    <w:szCs w:val="16"/>
                  </w:rPr>
                </w:rPrChange>
              </w:rPr>
            </w:pPr>
            <w:r w:rsidRPr="00632FA8">
              <w:rPr>
                <w:rFonts w:ascii="Arial" w:hAnsi="Arial" w:cs="Arial"/>
                <w:sz w:val="20"/>
                <w:szCs w:val="20"/>
                <w:rPrChange w:id="405" w:author="Fong RERHANG" w:date="2021-06-08T10:00:00Z">
                  <w:rPr>
                    <w:rFonts w:ascii="Arial" w:hAnsi="Arial" w:cs="Arial"/>
                    <w:sz w:val="16"/>
                    <w:szCs w:val="16"/>
                  </w:rPr>
                </w:rPrChange>
              </w:rPr>
              <w:t>Qhov chaw nyob</w:t>
            </w:r>
          </w:p>
        </w:tc>
      </w:tr>
    </w:tbl>
    <w:p w14:paraId="399F581D" w14:textId="1C358E1C" w:rsidR="00632FA8" w:rsidRPr="00632FA8" w:rsidRDefault="00B24553" w:rsidP="00632FA8">
      <w:pPr>
        <w:pStyle w:val="ListParagraph"/>
        <w:numPr>
          <w:ilvl w:val="0"/>
          <w:numId w:val="18"/>
        </w:numPr>
        <w:tabs>
          <w:tab w:val="left" w:pos="2086"/>
        </w:tabs>
        <w:rPr>
          <w:ins w:id="406" w:author="Fong RERHANG" w:date="2021-06-08T10:01:00Z"/>
          <w:rFonts w:ascii="Arial" w:hAnsi="Arial"/>
          <w:sz w:val="20"/>
          <w:szCs w:val="20"/>
          <w:rPrChange w:id="407" w:author="Fong RERHANG" w:date="2021-06-08T10:01:00Z">
            <w:rPr>
              <w:ins w:id="408" w:author="Fong RERHANG" w:date="2021-06-08T10:01:00Z"/>
            </w:rPr>
          </w:rPrChange>
        </w:rPr>
        <w:pPrChange w:id="409" w:author="Fong RERHANG" w:date="2021-06-08T10:01:00Z">
          <w:pPr>
            <w:tabs>
              <w:tab w:val="left" w:pos="2086"/>
            </w:tabs>
          </w:pPr>
        </w:pPrChange>
      </w:pPr>
      <w:r w:rsidRPr="00632FA8">
        <w:rPr>
          <w:rFonts w:ascii="Arial" w:hAnsi="Arial"/>
          <w:sz w:val="20"/>
          <w:szCs w:val="20"/>
          <w:rPrChange w:id="410" w:author="Fong RERHANG" w:date="2021-06-08T10:01:00Z">
            <w:rPr>
              <w:rFonts w:ascii="Arial" w:hAnsi="Arial"/>
              <w:sz w:val="16"/>
              <w:szCs w:val="16"/>
            </w:rPr>
          </w:rPrChange>
        </w:rPr>
        <w:lastRenderedPageBreak/>
        <w:t>Pab pawg IEP tau sib tham thiab txiav txim siab txog lwm cov kev pab txhawb rau neeg ua hauj lwm ntawm tsev kawm,</w:t>
      </w:r>
      <w:r w:rsidRPr="00632FA8">
        <w:rPr>
          <w:sz w:val="20"/>
          <w:szCs w:val="20"/>
          <w:rPrChange w:id="411" w:author="Fong RERHANG" w:date="2021-06-08T10:01:00Z">
            <w:rPr>
              <w:sz w:val="16"/>
              <w:szCs w:val="16"/>
            </w:rPr>
          </w:rPrChange>
        </w:rPr>
        <w:t xml:space="preserve"> </w:t>
      </w:r>
      <w:r w:rsidRPr="00632FA8">
        <w:rPr>
          <w:rFonts w:ascii="Arial" w:hAnsi="Arial"/>
          <w:sz w:val="20"/>
          <w:szCs w:val="20"/>
          <w:rPrChange w:id="412" w:author="Fong RERHANG" w:date="2021-06-08T10:01:00Z">
            <w:rPr>
              <w:rFonts w:ascii="Arial" w:hAnsi="Arial"/>
              <w:sz w:val="16"/>
              <w:szCs w:val="16"/>
            </w:rPr>
          </w:rPrChange>
        </w:rPr>
        <w:t>los sis txhawm rau tub ntxhais kawm,</w:t>
      </w:r>
      <w:r w:rsidRPr="00632FA8">
        <w:rPr>
          <w:sz w:val="20"/>
          <w:szCs w:val="20"/>
          <w:rPrChange w:id="413" w:author="Fong RERHANG" w:date="2021-06-08T10:01:00Z">
            <w:rPr>
              <w:sz w:val="16"/>
              <w:szCs w:val="16"/>
            </w:rPr>
          </w:rPrChange>
        </w:rPr>
        <w:t xml:space="preserve"> </w:t>
      </w:r>
      <w:r w:rsidRPr="00632FA8">
        <w:rPr>
          <w:rFonts w:ascii="Arial" w:hAnsi="Arial"/>
          <w:sz w:val="20"/>
          <w:szCs w:val="20"/>
          <w:rPrChange w:id="414" w:author="Fong RERHANG" w:date="2021-06-08T10:01:00Z">
            <w:rPr>
              <w:rFonts w:ascii="Arial" w:hAnsi="Arial"/>
              <w:sz w:val="16"/>
              <w:szCs w:val="16"/>
            </w:rPr>
          </w:rPrChange>
        </w:rPr>
        <w:t xml:space="preserve">los sis siv tus sawv cev ntawm tub ntxhais kawm tias tsis yog kev xav tau                                                                                               </w:t>
      </w:r>
    </w:p>
    <w:p w14:paraId="5FEC0281" w14:textId="5239C570" w:rsidR="00B24553" w:rsidRPr="00632FA8" w:rsidRDefault="00B24553" w:rsidP="00632FA8">
      <w:pPr>
        <w:pStyle w:val="ListParagraph"/>
        <w:tabs>
          <w:tab w:val="left" w:pos="2086"/>
        </w:tabs>
        <w:rPr>
          <w:rFonts w:ascii="Arial" w:hAnsi="Arial"/>
          <w:sz w:val="20"/>
          <w:szCs w:val="20"/>
          <w:rPrChange w:id="415" w:author="Fong RERHANG" w:date="2021-06-08T10:01:00Z">
            <w:rPr>
              <w:rFonts w:ascii="Arial" w:hAnsi="Arial"/>
              <w:sz w:val="16"/>
              <w:szCs w:val="16"/>
            </w:rPr>
          </w:rPrChange>
        </w:rPr>
        <w:pPrChange w:id="416" w:author="Fong RERHANG" w:date="2021-06-08T10:01:00Z">
          <w:pPr>
            <w:tabs>
              <w:tab w:val="left" w:pos="2086"/>
            </w:tabs>
          </w:pPr>
        </w:pPrChange>
      </w:pPr>
      <w:del w:id="417" w:author="Fong RERHANG" w:date="2021-06-08T10:01:00Z">
        <w:r w:rsidRPr="00632FA8" w:rsidDel="00632FA8">
          <w:rPr>
            <w:rFonts w:ascii="Arial" w:hAnsi="Arial"/>
            <w:sz w:val="20"/>
            <w:szCs w:val="20"/>
            <w:rPrChange w:id="418" w:author="Fong RERHANG" w:date="2021-06-08T10:01:00Z">
              <w:rPr>
                <w:rFonts w:ascii="Arial" w:hAnsi="Arial"/>
                <w:sz w:val="16"/>
                <w:szCs w:val="16"/>
              </w:rPr>
            </w:rPrChange>
          </w:rPr>
          <w:delText xml:space="preserve">     </w:delText>
        </w:r>
      </w:del>
      <w:r w:rsidRPr="00632FA8">
        <w:rPr>
          <w:rFonts w:ascii="Arial" w:hAnsi="Arial"/>
          <w:sz w:val="20"/>
          <w:szCs w:val="20"/>
          <w:rPrChange w:id="419" w:author="Fong RERHANG" w:date="2021-06-08T10:01:00Z">
            <w:rPr>
              <w:rFonts w:ascii="Arial" w:hAnsi="Arial"/>
              <w:sz w:val="16"/>
              <w:szCs w:val="16"/>
            </w:rPr>
          </w:rPrChange>
        </w:rPr>
        <w:t xml:space="preserve"> </w:t>
      </w:r>
      <w:r w:rsidR="00893070" w:rsidRPr="00632FA8">
        <w:rPr>
          <w:noProof/>
          <w:rPrChange w:id="420" w:author="Fong RERHANG" w:date="2021-06-08T10:01:00Z">
            <w:rPr>
              <w:noProof/>
              <w:sz w:val="16"/>
              <w:szCs w:val="16"/>
            </w:rPr>
          </w:rPrChange>
        </w:rPr>
        <w:drawing>
          <wp:inline distT="0" distB="0" distL="0" distR="0" wp14:anchorId="196B3E0A" wp14:editId="4237B2E4">
            <wp:extent cx="160020" cy="1225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32FA8">
        <w:rPr>
          <w:rFonts w:ascii="Arial" w:hAnsi="Arial"/>
          <w:sz w:val="20"/>
          <w:szCs w:val="20"/>
          <w:rPrChange w:id="421" w:author="Fong RERHANG" w:date="2021-06-08T10:01:00Z">
            <w:rPr>
              <w:rFonts w:ascii="Arial" w:hAnsi="Arial"/>
              <w:sz w:val="16"/>
              <w:szCs w:val="16"/>
            </w:rPr>
          </w:rPrChange>
        </w:rPr>
        <w:t xml:space="preserve"> Pab pawg IEP tau sib tham thiab txiav txim siab txog lwm cov kev pab txhawb hauv qab no rau neeg ua hauj lwm hauv tsev kawm, los sis txhawm rau tub ntxhais kawm,</w:t>
      </w:r>
      <w:r w:rsidRPr="00632FA8">
        <w:rPr>
          <w:sz w:val="20"/>
          <w:szCs w:val="20"/>
          <w:rPrChange w:id="422" w:author="Fong RERHANG" w:date="2021-06-08T10:01:00Z">
            <w:rPr>
              <w:sz w:val="16"/>
              <w:szCs w:val="16"/>
            </w:rPr>
          </w:rPrChange>
        </w:rPr>
        <w:t xml:space="preserve"> </w:t>
      </w:r>
      <w:r w:rsidRPr="00632FA8">
        <w:rPr>
          <w:rFonts w:ascii="Arial" w:hAnsi="Arial"/>
          <w:sz w:val="20"/>
          <w:szCs w:val="20"/>
          <w:rPrChange w:id="423" w:author="Fong RERHANG" w:date="2021-06-08T10:01:00Z">
            <w:rPr>
              <w:rFonts w:ascii="Arial" w:hAnsi="Arial"/>
              <w:sz w:val="16"/>
              <w:szCs w:val="16"/>
            </w:rPr>
          </w:rPrChange>
        </w:rPr>
        <w:t>los sis tus sawv cev ntawm tub ntxhais kawm tias yog kev xav tau</w:t>
      </w:r>
    </w:p>
    <w:tbl>
      <w:tblPr>
        <w:tblStyle w:val="TableGrid"/>
        <w:tblW w:w="0" w:type="auto"/>
        <w:tblLayout w:type="fixed"/>
        <w:tblLook w:val="04A0" w:firstRow="1" w:lastRow="0" w:firstColumn="1" w:lastColumn="0" w:noHBand="0" w:noVBand="1"/>
      </w:tblPr>
      <w:tblGrid>
        <w:gridCol w:w="3595"/>
        <w:gridCol w:w="1440"/>
        <w:gridCol w:w="990"/>
        <w:gridCol w:w="990"/>
        <w:gridCol w:w="1080"/>
        <w:gridCol w:w="1170"/>
        <w:gridCol w:w="1191"/>
      </w:tblGrid>
      <w:tr w:rsidR="00B24553" w:rsidRPr="00632FA8" w14:paraId="7F51BA09" w14:textId="77777777" w:rsidTr="00571F3F">
        <w:trPr>
          <w:trHeight w:val="863"/>
        </w:trPr>
        <w:tc>
          <w:tcPr>
            <w:tcW w:w="3595" w:type="dxa"/>
            <w:shd w:val="clear" w:color="auto" w:fill="D9D9D9" w:themeFill="background1" w:themeFillShade="D9"/>
          </w:tcPr>
          <w:p w14:paraId="711C80B4" w14:textId="77777777" w:rsidR="00571F3F" w:rsidRPr="00632FA8" w:rsidRDefault="00571F3F" w:rsidP="00DA435C">
            <w:pPr>
              <w:rPr>
                <w:rFonts w:ascii="Arial" w:hAnsi="Arial" w:cs="Arial"/>
                <w:sz w:val="20"/>
                <w:szCs w:val="20"/>
                <w:rPrChange w:id="424" w:author="Fong RERHANG" w:date="2021-06-08T10:01:00Z">
                  <w:rPr>
                    <w:rFonts w:ascii="Arial" w:hAnsi="Arial" w:cs="Arial"/>
                    <w:sz w:val="16"/>
                    <w:szCs w:val="16"/>
                  </w:rPr>
                </w:rPrChange>
              </w:rPr>
            </w:pPr>
          </w:p>
          <w:p w14:paraId="7C290267" w14:textId="474CA645" w:rsidR="00B24553" w:rsidRPr="00632FA8" w:rsidRDefault="00B24553" w:rsidP="00DA435C">
            <w:pPr>
              <w:rPr>
                <w:rFonts w:ascii="Arial" w:hAnsi="Arial" w:cs="Arial"/>
                <w:sz w:val="20"/>
                <w:szCs w:val="20"/>
                <w:rPrChange w:id="425" w:author="Fong RERHANG" w:date="2021-06-08T10:01:00Z">
                  <w:rPr>
                    <w:rFonts w:ascii="Arial" w:hAnsi="Arial" w:cs="Arial"/>
                    <w:sz w:val="16"/>
                    <w:szCs w:val="16"/>
                  </w:rPr>
                </w:rPrChange>
              </w:rPr>
            </w:pPr>
            <w:r w:rsidRPr="00632FA8">
              <w:rPr>
                <w:rFonts w:ascii="Arial" w:hAnsi="Arial" w:cs="Arial"/>
                <w:sz w:val="20"/>
                <w:szCs w:val="20"/>
                <w:rPrChange w:id="426" w:author="Fong RERHANG" w:date="2021-06-08T10:01:00Z">
                  <w:rPr>
                    <w:rFonts w:ascii="Arial" w:hAnsi="Arial" w:cs="Arial"/>
                    <w:sz w:val="16"/>
                    <w:szCs w:val="16"/>
                  </w:rPr>
                </w:rPrChange>
              </w:rPr>
              <w:t xml:space="preserve">Lwm Cov Kev Txhawb nqa rau Neeg Ua Hauj lwm hauv Tsev Kawm,los sis </w:t>
            </w:r>
            <w:ins w:id="427" w:author="Fong RERHANG" w:date="2021-06-08T10:03:00Z">
              <w:r w:rsidR="00632FA8">
                <w:rPr>
                  <w:rFonts w:ascii="Arial" w:hAnsi="Arial" w:cs="Arial"/>
                  <w:sz w:val="20"/>
                  <w:szCs w:val="20"/>
                </w:rPr>
                <w:t>T</w:t>
              </w:r>
            </w:ins>
            <w:del w:id="428" w:author="Fong RERHANG" w:date="2021-06-08T10:03:00Z">
              <w:r w:rsidRPr="00632FA8" w:rsidDel="00632FA8">
                <w:rPr>
                  <w:rFonts w:ascii="Arial" w:hAnsi="Arial" w:cs="Arial"/>
                  <w:sz w:val="20"/>
                  <w:szCs w:val="20"/>
                  <w:rPrChange w:id="429" w:author="Fong RERHANG" w:date="2021-06-08T10:01:00Z">
                    <w:rPr>
                      <w:rFonts w:ascii="Arial" w:hAnsi="Arial" w:cs="Arial"/>
                      <w:sz w:val="16"/>
                      <w:szCs w:val="16"/>
                    </w:rPr>
                  </w:rPrChange>
                </w:rPr>
                <w:delText>t</w:delText>
              </w:r>
            </w:del>
            <w:r w:rsidRPr="00632FA8">
              <w:rPr>
                <w:rFonts w:ascii="Arial" w:hAnsi="Arial" w:cs="Arial"/>
                <w:sz w:val="20"/>
                <w:szCs w:val="20"/>
                <w:rPrChange w:id="430" w:author="Fong RERHANG" w:date="2021-06-08T10:01:00Z">
                  <w:rPr>
                    <w:rFonts w:ascii="Arial" w:hAnsi="Arial" w:cs="Arial"/>
                    <w:sz w:val="16"/>
                    <w:szCs w:val="16"/>
                  </w:rPr>
                </w:rPrChange>
              </w:rPr>
              <w:t xml:space="preserve">xhawm </w:t>
            </w:r>
            <w:ins w:id="431" w:author="Fong RERHANG" w:date="2021-06-08T10:03:00Z">
              <w:r w:rsidR="00632FA8">
                <w:rPr>
                  <w:rFonts w:ascii="Arial" w:hAnsi="Arial" w:cs="Arial"/>
                  <w:sz w:val="20"/>
                  <w:szCs w:val="20"/>
                </w:rPr>
                <w:t>R</w:t>
              </w:r>
            </w:ins>
            <w:del w:id="432" w:author="Fong RERHANG" w:date="2021-06-08T10:03:00Z">
              <w:r w:rsidRPr="00632FA8" w:rsidDel="00632FA8">
                <w:rPr>
                  <w:rFonts w:ascii="Arial" w:hAnsi="Arial" w:cs="Arial"/>
                  <w:sz w:val="20"/>
                  <w:szCs w:val="20"/>
                  <w:rPrChange w:id="433" w:author="Fong RERHANG" w:date="2021-06-08T10:01:00Z">
                    <w:rPr>
                      <w:rFonts w:ascii="Arial" w:hAnsi="Arial" w:cs="Arial"/>
                      <w:sz w:val="16"/>
                      <w:szCs w:val="16"/>
                    </w:rPr>
                  </w:rPrChange>
                </w:rPr>
                <w:delText>r</w:delText>
              </w:r>
            </w:del>
            <w:r w:rsidRPr="00632FA8">
              <w:rPr>
                <w:rFonts w:ascii="Arial" w:hAnsi="Arial" w:cs="Arial"/>
                <w:sz w:val="20"/>
                <w:szCs w:val="20"/>
                <w:rPrChange w:id="434" w:author="Fong RERHANG" w:date="2021-06-08T10:01:00Z">
                  <w:rPr>
                    <w:rFonts w:ascii="Arial" w:hAnsi="Arial" w:cs="Arial"/>
                    <w:sz w:val="16"/>
                    <w:szCs w:val="16"/>
                  </w:rPr>
                </w:rPrChange>
              </w:rPr>
              <w:t xml:space="preserve">au </w:t>
            </w:r>
            <w:ins w:id="435" w:author="Fong RERHANG" w:date="2021-06-08T10:03:00Z">
              <w:r w:rsidR="00632FA8">
                <w:rPr>
                  <w:rFonts w:ascii="Arial" w:hAnsi="Arial" w:cs="Arial"/>
                  <w:sz w:val="20"/>
                  <w:szCs w:val="20"/>
                </w:rPr>
                <w:t>T</w:t>
              </w:r>
            </w:ins>
            <w:del w:id="436" w:author="Fong RERHANG" w:date="2021-06-08T10:03:00Z">
              <w:r w:rsidRPr="00632FA8" w:rsidDel="00632FA8">
                <w:rPr>
                  <w:rFonts w:ascii="Arial" w:hAnsi="Arial" w:cs="Arial"/>
                  <w:sz w:val="20"/>
                  <w:szCs w:val="20"/>
                  <w:rPrChange w:id="437" w:author="Fong RERHANG" w:date="2021-06-08T10:01:00Z">
                    <w:rPr>
                      <w:rFonts w:ascii="Arial" w:hAnsi="Arial" w:cs="Arial"/>
                      <w:sz w:val="16"/>
                      <w:szCs w:val="16"/>
                    </w:rPr>
                  </w:rPrChange>
                </w:rPr>
                <w:delText>t</w:delText>
              </w:r>
            </w:del>
            <w:r w:rsidRPr="00632FA8">
              <w:rPr>
                <w:rFonts w:ascii="Arial" w:hAnsi="Arial" w:cs="Arial"/>
                <w:sz w:val="20"/>
                <w:szCs w:val="20"/>
                <w:rPrChange w:id="438" w:author="Fong RERHANG" w:date="2021-06-08T10:01:00Z">
                  <w:rPr>
                    <w:rFonts w:ascii="Arial" w:hAnsi="Arial" w:cs="Arial"/>
                    <w:sz w:val="16"/>
                    <w:szCs w:val="16"/>
                  </w:rPr>
                </w:rPrChange>
              </w:rPr>
              <w:t xml:space="preserve">ub </w:t>
            </w:r>
            <w:ins w:id="439" w:author="Fong RERHANG" w:date="2021-06-08T10:03:00Z">
              <w:r w:rsidR="00632FA8">
                <w:rPr>
                  <w:rFonts w:ascii="Arial" w:hAnsi="Arial" w:cs="Arial"/>
                  <w:sz w:val="20"/>
                  <w:szCs w:val="20"/>
                </w:rPr>
                <w:t>N</w:t>
              </w:r>
            </w:ins>
            <w:del w:id="440" w:author="Fong RERHANG" w:date="2021-06-08T10:03:00Z">
              <w:r w:rsidRPr="00632FA8" w:rsidDel="00632FA8">
                <w:rPr>
                  <w:rFonts w:ascii="Arial" w:hAnsi="Arial" w:cs="Arial"/>
                  <w:sz w:val="20"/>
                  <w:szCs w:val="20"/>
                  <w:rPrChange w:id="441" w:author="Fong RERHANG" w:date="2021-06-08T10:01:00Z">
                    <w:rPr>
                      <w:rFonts w:ascii="Arial" w:hAnsi="Arial" w:cs="Arial"/>
                      <w:sz w:val="16"/>
                      <w:szCs w:val="16"/>
                    </w:rPr>
                  </w:rPrChange>
                </w:rPr>
                <w:delText>n</w:delText>
              </w:r>
            </w:del>
            <w:r w:rsidRPr="00632FA8">
              <w:rPr>
                <w:rFonts w:ascii="Arial" w:hAnsi="Arial" w:cs="Arial"/>
                <w:sz w:val="20"/>
                <w:szCs w:val="20"/>
                <w:rPrChange w:id="442" w:author="Fong RERHANG" w:date="2021-06-08T10:01:00Z">
                  <w:rPr>
                    <w:rFonts w:ascii="Arial" w:hAnsi="Arial" w:cs="Arial"/>
                    <w:sz w:val="16"/>
                    <w:szCs w:val="16"/>
                  </w:rPr>
                </w:rPrChange>
              </w:rPr>
              <w:t xml:space="preserve">txhais </w:t>
            </w:r>
            <w:ins w:id="443" w:author="Fong RERHANG" w:date="2021-06-08T10:03:00Z">
              <w:r w:rsidR="00632FA8">
                <w:rPr>
                  <w:rFonts w:ascii="Arial" w:hAnsi="Arial" w:cs="Arial"/>
                  <w:sz w:val="20"/>
                  <w:szCs w:val="20"/>
                </w:rPr>
                <w:t>K</w:t>
              </w:r>
            </w:ins>
            <w:del w:id="444" w:author="Fong RERHANG" w:date="2021-06-08T10:03:00Z">
              <w:r w:rsidRPr="00632FA8" w:rsidDel="00632FA8">
                <w:rPr>
                  <w:rFonts w:ascii="Arial" w:hAnsi="Arial" w:cs="Arial"/>
                  <w:sz w:val="20"/>
                  <w:szCs w:val="20"/>
                  <w:rPrChange w:id="445" w:author="Fong RERHANG" w:date="2021-06-08T10:01:00Z">
                    <w:rPr>
                      <w:rFonts w:ascii="Arial" w:hAnsi="Arial" w:cs="Arial"/>
                      <w:sz w:val="16"/>
                      <w:szCs w:val="16"/>
                    </w:rPr>
                  </w:rPrChange>
                </w:rPr>
                <w:delText>k</w:delText>
              </w:r>
            </w:del>
            <w:r w:rsidRPr="00632FA8">
              <w:rPr>
                <w:rFonts w:ascii="Arial" w:hAnsi="Arial" w:cs="Arial"/>
                <w:sz w:val="20"/>
                <w:szCs w:val="20"/>
                <w:rPrChange w:id="446" w:author="Fong RERHANG" w:date="2021-06-08T10:01:00Z">
                  <w:rPr>
                    <w:rFonts w:ascii="Arial" w:hAnsi="Arial" w:cs="Arial"/>
                    <w:sz w:val="16"/>
                    <w:szCs w:val="16"/>
                  </w:rPr>
                </w:rPrChange>
              </w:rPr>
              <w:t>awm,los sis Tus Sawv Cev ntawm Tub Ntxhais Kawm</w:t>
            </w:r>
          </w:p>
        </w:tc>
        <w:tc>
          <w:tcPr>
            <w:tcW w:w="1440" w:type="dxa"/>
            <w:shd w:val="clear" w:color="auto" w:fill="D9D9D9" w:themeFill="background1" w:themeFillShade="D9"/>
          </w:tcPr>
          <w:p w14:paraId="5ECE7929" w14:textId="77777777" w:rsidR="00571F3F" w:rsidRPr="00632FA8" w:rsidRDefault="00571F3F" w:rsidP="00DA435C">
            <w:pPr>
              <w:rPr>
                <w:rFonts w:ascii="Arial" w:hAnsi="Arial" w:cs="Arial"/>
                <w:sz w:val="20"/>
                <w:szCs w:val="20"/>
                <w:rPrChange w:id="447" w:author="Fong RERHANG" w:date="2021-06-08T10:01:00Z">
                  <w:rPr>
                    <w:rFonts w:ascii="Arial" w:hAnsi="Arial" w:cs="Arial"/>
                    <w:sz w:val="16"/>
                    <w:szCs w:val="16"/>
                  </w:rPr>
                </w:rPrChange>
              </w:rPr>
            </w:pPr>
          </w:p>
          <w:p w14:paraId="4C4E122B" w14:textId="58208E36" w:rsidR="00B24553" w:rsidRPr="00632FA8" w:rsidRDefault="00B24553" w:rsidP="00DA435C">
            <w:pPr>
              <w:rPr>
                <w:rFonts w:ascii="Arial" w:hAnsi="Arial" w:cs="Arial"/>
                <w:sz w:val="20"/>
                <w:szCs w:val="20"/>
                <w:rPrChange w:id="448" w:author="Fong RERHANG" w:date="2021-06-08T10:01:00Z">
                  <w:rPr>
                    <w:rFonts w:ascii="Arial" w:hAnsi="Arial" w:cs="Arial"/>
                    <w:sz w:val="16"/>
                    <w:szCs w:val="16"/>
                  </w:rPr>
                </w:rPrChange>
              </w:rPr>
            </w:pPr>
            <w:r w:rsidRPr="00632FA8">
              <w:rPr>
                <w:rFonts w:ascii="Arial" w:hAnsi="Arial" w:cs="Arial"/>
                <w:sz w:val="20"/>
                <w:szCs w:val="20"/>
                <w:rPrChange w:id="449" w:author="Fong RERHANG" w:date="2021-06-08T10:01:00Z">
                  <w:rPr>
                    <w:rFonts w:ascii="Arial" w:hAnsi="Arial" w:cs="Arial"/>
                    <w:sz w:val="16"/>
                    <w:szCs w:val="16"/>
                  </w:rPr>
                </w:rPrChange>
              </w:rPr>
              <w:t>Txhawm rau Kev Pab Txhawb</w:t>
            </w:r>
          </w:p>
          <w:p w14:paraId="6A1BD30F" w14:textId="77777777" w:rsidR="00B24553" w:rsidRPr="00632FA8" w:rsidRDefault="00B24553" w:rsidP="00DA435C">
            <w:pPr>
              <w:rPr>
                <w:rFonts w:ascii="Arial" w:hAnsi="Arial" w:cs="Arial"/>
                <w:sz w:val="20"/>
                <w:szCs w:val="20"/>
                <w:rPrChange w:id="450" w:author="Fong RERHANG" w:date="2021-06-08T10:01:00Z">
                  <w:rPr>
                    <w:rFonts w:ascii="Arial" w:hAnsi="Arial" w:cs="Arial"/>
                    <w:sz w:val="16"/>
                    <w:szCs w:val="16"/>
                  </w:rPr>
                </w:rPrChange>
              </w:rPr>
            </w:pPr>
          </w:p>
          <w:p w14:paraId="487CE5AD" w14:textId="77777777" w:rsidR="00B24553" w:rsidRPr="00632FA8" w:rsidRDefault="00B24553" w:rsidP="00DA435C">
            <w:pPr>
              <w:rPr>
                <w:rFonts w:ascii="Arial" w:hAnsi="Arial" w:cs="Arial"/>
                <w:sz w:val="20"/>
                <w:szCs w:val="20"/>
                <w:rPrChange w:id="451" w:author="Fong RERHANG" w:date="2021-06-08T10:01:00Z">
                  <w:rPr>
                    <w:rFonts w:ascii="Arial" w:hAnsi="Arial" w:cs="Arial"/>
                    <w:sz w:val="16"/>
                    <w:szCs w:val="16"/>
                  </w:rPr>
                </w:rPrChange>
              </w:rPr>
            </w:pPr>
          </w:p>
          <w:p w14:paraId="7A840805" w14:textId="77777777" w:rsidR="00B24553" w:rsidRPr="00632FA8" w:rsidRDefault="00B24553" w:rsidP="00DA435C">
            <w:pPr>
              <w:rPr>
                <w:rFonts w:ascii="Arial" w:hAnsi="Arial" w:cs="Arial"/>
                <w:sz w:val="20"/>
                <w:szCs w:val="20"/>
                <w:rPrChange w:id="452" w:author="Fong RERHANG" w:date="2021-06-08T10:01:00Z">
                  <w:rPr>
                    <w:rFonts w:ascii="Arial" w:hAnsi="Arial" w:cs="Arial"/>
                    <w:sz w:val="16"/>
                    <w:szCs w:val="16"/>
                  </w:rPr>
                </w:rPrChange>
              </w:rPr>
            </w:pPr>
          </w:p>
          <w:p w14:paraId="3634906B" w14:textId="77777777" w:rsidR="00B24553" w:rsidRPr="00632FA8" w:rsidRDefault="00B24553" w:rsidP="00DA435C">
            <w:pPr>
              <w:rPr>
                <w:rFonts w:ascii="Arial" w:hAnsi="Arial" w:cs="Arial"/>
                <w:sz w:val="20"/>
                <w:szCs w:val="20"/>
                <w:rPrChange w:id="453" w:author="Fong RERHANG" w:date="2021-06-08T10:01:00Z">
                  <w:rPr>
                    <w:rFonts w:ascii="Arial" w:hAnsi="Arial" w:cs="Arial"/>
                    <w:sz w:val="16"/>
                    <w:szCs w:val="16"/>
                  </w:rPr>
                </w:rPrChange>
              </w:rPr>
            </w:pPr>
          </w:p>
        </w:tc>
        <w:tc>
          <w:tcPr>
            <w:tcW w:w="990" w:type="dxa"/>
            <w:shd w:val="clear" w:color="auto" w:fill="D9D9D9" w:themeFill="background1" w:themeFillShade="D9"/>
          </w:tcPr>
          <w:p w14:paraId="2F519F30" w14:textId="77777777" w:rsidR="00571F3F" w:rsidRPr="00632FA8" w:rsidRDefault="00571F3F" w:rsidP="00DA435C">
            <w:pPr>
              <w:rPr>
                <w:rFonts w:ascii="Arial" w:hAnsi="Arial" w:cs="Arial"/>
                <w:sz w:val="20"/>
                <w:szCs w:val="20"/>
                <w:rPrChange w:id="454" w:author="Fong RERHANG" w:date="2021-06-08T10:01:00Z">
                  <w:rPr>
                    <w:rFonts w:ascii="Arial" w:hAnsi="Arial" w:cs="Arial"/>
                    <w:sz w:val="16"/>
                    <w:szCs w:val="16"/>
                  </w:rPr>
                </w:rPrChange>
              </w:rPr>
            </w:pPr>
          </w:p>
          <w:p w14:paraId="750190E5" w14:textId="77777777" w:rsidR="00571F3F" w:rsidRPr="00632FA8" w:rsidRDefault="00571F3F" w:rsidP="00DA435C">
            <w:pPr>
              <w:rPr>
                <w:rFonts w:ascii="Arial" w:hAnsi="Arial" w:cs="Arial"/>
                <w:sz w:val="20"/>
                <w:szCs w:val="20"/>
                <w:rPrChange w:id="455" w:author="Fong RERHANG" w:date="2021-06-08T10:01:00Z">
                  <w:rPr>
                    <w:rFonts w:ascii="Arial" w:hAnsi="Arial" w:cs="Arial"/>
                    <w:sz w:val="16"/>
                    <w:szCs w:val="16"/>
                  </w:rPr>
                </w:rPrChange>
              </w:rPr>
            </w:pPr>
          </w:p>
          <w:p w14:paraId="1995223B" w14:textId="6954CB21" w:rsidR="00B24553" w:rsidRPr="00632FA8" w:rsidRDefault="00B24553" w:rsidP="00DA435C">
            <w:pPr>
              <w:rPr>
                <w:rFonts w:ascii="Arial" w:hAnsi="Arial" w:cs="Arial"/>
                <w:sz w:val="20"/>
                <w:szCs w:val="20"/>
                <w:rPrChange w:id="456" w:author="Fong RERHANG" w:date="2021-06-08T10:01:00Z">
                  <w:rPr>
                    <w:rFonts w:ascii="Arial" w:hAnsi="Arial" w:cs="Arial"/>
                    <w:sz w:val="16"/>
                    <w:szCs w:val="16"/>
                  </w:rPr>
                </w:rPrChange>
              </w:rPr>
            </w:pPr>
            <w:r w:rsidRPr="00632FA8">
              <w:rPr>
                <w:rFonts w:ascii="Arial" w:hAnsi="Arial" w:cs="Arial"/>
                <w:sz w:val="20"/>
                <w:szCs w:val="20"/>
                <w:rPrChange w:id="457" w:author="Fong RERHANG" w:date="2021-06-08T10:01:00Z">
                  <w:rPr>
                    <w:rFonts w:ascii="Arial" w:hAnsi="Arial" w:cs="Arial"/>
                    <w:sz w:val="16"/>
                    <w:szCs w:val="16"/>
                  </w:rPr>
                </w:rPrChange>
              </w:rPr>
              <w:t>Hnub Pib</w:t>
            </w:r>
          </w:p>
        </w:tc>
        <w:tc>
          <w:tcPr>
            <w:tcW w:w="990" w:type="dxa"/>
            <w:shd w:val="clear" w:color="auto" w:fill="D9D9D9" w:themeFill="background1" w:themeFillShade="D9"/>
          </w:tcPr>
          <w:p w14:paraId="272BD383" w14:textId="77777777" w:rsidR="00571F3F" w:rsidRPr="00632FA8" w:rsidRDefault="00571F3F" w:rsidP="00DA435C">
            <w:pPr>
              <w:rPr>
                <w:rFonts w:ascii="Arial" w:hAnsi="Arial" w:cs="Arial"/>
                <w:sz w:val="20"/>
                <w:szCs w:val="20"/>
                <w:rPrChange w:id="458" w:author="Fong RERHANG" w:date="2021-06-08T10:01:00Z">
                  <w:rPr>
                    <w:rFonts w:ascii="Arial" w:hAnsi="Arial" w:cs="Arial"/>
                    <w:sz w:val="16"/>
                    <w:szCs w:val="16"/>
                  </w:rPr>
                </w:rPrChange>
              </w:rPr>
            </w:pPr>
          </w:p>
          <w:p w14:paraId="0AA1F29A" w14:textId="77777777" w:rsidR="00571F3F" w:rsidRPr="00632FA8" w:rsidRDefault="00571F3F" w:rsidP="00DA435C">
            <w:pPr>
              <w:rPr>
                <w:rFonts w:ascii="Arial" w:hAnsi="Arial" w:cs="Arial"/>
                <w:sz w:val="20"/>
                <w:szCs w:val="20"/>
                <w:rPrChange w:id="459" w:author="Fong RERHANG" w:date="2021-06-08T10:01:00Z">
                  <w:rPr>
                    <w:rFonts w:ascii="Arial" w:hAnsi="Arial" w:cs="Arial"/>
                    <w:sz w:val="16"/>
                    <w:szCs w:val="16"/>
                  </w:rPr>
                </w:rPrChange>
              </w:rPr>
            </w:pPr>
          </w:p>
          <w:p w14:paraId="094EDE3F" w14:textId="01E4B373" w:rsidR="00B24553" w:rsidRPr="00632FA8" w:rsidRDefault="00B24553" w:rsidP="00DA435C">
            <w:pPr>
              <w:rPr>
                <w:rFonts w:ascii="Arial" w:hAnsi="Arial" w:cs="Arial"/>
                <w:sz w:val="20"/>
                <w:szCs w:val="20"/>
                <w:rPrChange w:id="460" w:author="Fong RERHANG" w:date="2021-06-08T10:01:00Z">
                  <w:rPr>
                    <w:rFonts w:ascii="Arial" w:hAnsi="Arial" w:cs="Arial"/>
                    <w:sz w:val="16"/>
                    <w:szCs w:val="16"/>
                  </w:rPr>
                </w:rPrChange>
              </w:rPr>
            </w:pPr>
            <w:r w:rsidRPr="00632FA8">
              <w:rPr>
                <w:rFonts w:ascii="Arial" w:hAnsi="Arial" w:cs="Arial"/>
                <w:sz w:val="20"/>
                <w:szCs w:val="20"/>
                <w:rPrChange w:id="461" w:author="Fong RERHANG" w:date="2021-06-08T10:01:00Z">
                  <w:rPr>
                    <w:rFonts w:ascii="Arial" w:hAnsi="Arial" w:cs="Arial"/>
                    <w:sz w:val="16"/>
                    <w:szCs w:val="16"/>
                  </w:rPr>
                </w:rPrChange>
              </w:rPr>
              <w:t xml:space="preserve">Hnub xaus </w:t>
            </w:r>
          </w:p>
        </w:tc>
        <w:tc>
          <w:tcPr>
            <w:tcW w:w="1080" w:type="dxa"/>
            <w:shd w:val="clear" w:color="auto" w:fill="D9D9D9" w:themeFill="background1" w:themeFillShade="D9"/>
          </w:tcPr>
          <w:p w14:paraId="4E81887B" w14:textId="77777777" w:rsidR="00571F3F" w:rsidRPr="00632FA8" w:rsidRDefault="00571F3F" w:rsidP="00DA435C">
            <w:pPr>
              <w:rPr>
                <w:rFonts w:ascii="Arial" w:hAnsi="Arial" w:cs="Arial"/>
                <w:sz w:val="20"/>
                <w:szCs w:val="20"/>
                <w:rPrChange w:id="462" w:author="Fong RERHANG" w:date="2021-06-08T10:01:00Z">
                  <w:rPr>
                    <w:rFonts w:ascii="Arial" w:hAnsi="Arial" w:cs="Arial"/>
                    <w:sz w:val="16"/>
                    <w:szCs w:val="16"/>
                  </w:rPr>
                </w:rPrChange>
              </w:rPr>
            </w:pPr>
          </w:p>
          <w:p w14:paraId="496C3280" w14:textId="77777777" w:rsidR="00571F3F" w:rsidRPr="00632FA8" w:rsidRDefault="00571F3F" w:rsidP="00DA435C">
            <w:pPr>
              <w:rPr>
                <w:rFonts w:ascii="Arial" w:hAnsi="Arial" w:cs="Arial"/>
                <w:sz w:val="20"/>
                <w:szCs w:val="20"/>
                <w:rPrChange w:id="463" w:author="Fong RERHANG" w:date="2021-06-08T10:01:00Z">
                  <w:rPr>
                    <w:rFonts w:ascii="Arial" w:hAnsi="Arial" w:cs="Arial"/>
                    <w:sz w:val="16"/>
                    <w:szCs w:val="16"/>
                  </w:rPr>
                </w:rPrChange>
              </w:rPr>
            </w:pPr>
          </w:p>
          <w:p w14:paraId="31B0BBD4" w14:textId="3B4E6457" w:rsidR="00B24553" w:rsidRPr="00632FA8" w:rsidRDefault="00B24553" w:rsidP="00DA435C">
            <w:pPr>
              <w:rPr>
                <w:rFonts w:ascii="Arial" w:hAnsi="Arial" w:cs="Arial"/>
                <w:sz w:val="20"/>
                <w:szCs w:val="20"/>
                <w:rPrChange w:id="464" w:author="Fong RERHANG" w:date="2021-06-08T10:01:00Z">
                  <w:rPr>
                    <w:rFonts w:ascii="Arial" w:hAnsi="Arial" w:cs="Arial"/>
                    <w:sz w:val="16"/>
                    <w:szCs w:val="16"/>
                  </w:rPr>
                </w:rPrChange>
              </w:rPr>
            </w:pPr>
            <w:r w:rsidRPr="00632FA8">
              <w:rPr>
                <w:rFonts w:ascii="Arial" w:hAnsi="Arial" w:cs="Arial"/>
                <w:sz w:val="20"/>
                <w:szCs w:val="20"/>
                <w:rPrChange w:id="465" w:author="Fong RERHANG" w:date="2021-06-08T10:01:00Z">
                  <w:rPr>
                    <w:rFonts w:ascii="Arial" w:hAnsi="Arial" w:cs="Arial"/>
                    <w:sz w:val="16"/>
                    <w:szCs w:val="16"/>
                  </w:rPr>
                </w:rPrChange>
              </w:rPr>
              <w:t>Zaus</w:t>
            </w:r>
          </w:p>
          <w:p w14:paraId="64227C8B" w14:textId="77777777" w:rsidR="00B24553" w:rsidRPr="00632FA8" w:rsidRDefault="00B24553" w:rsidP="00DA435C">
            <w:pPr>
              <w:rPr>
                <w:rFonts w:ascii="Arial" w:hAnsi="Arial" w:cs="Arial"/>
                <w:sz w:val="20"/>
                <w:szCs w:val="20"/>
                <w:rPrChange w:id="466" w:author="Fong RERHANG" w:date="2021-06-08T10:01:00Z">
                  <w:rPr>
                    <w:rFonts w:ascii="Arial" w:hAnsi="Arial" w:cs="Arial"/>
                    <w:sz w:val="16"/>
                    <w:szCs w:val="16"/>
                  </w:rPr>
                </w:rPrChange>
              </w:rPr>
            </w:pPr>
            <w:r w:rsidRPr="00632FA8">
              <w:rPr>
                <w:rFonts w:ascii="Arial" w:hAnsi="Arial" w:cs="Arial"/>
                <w:sz w:val="20"/>
                <w:szCs w:val="20"/>
                <w:rPrChange w:id="467" w:author="Fong RERHANG" w:date="2021-06-08T10:01:00Z">
                  <w:rPr>
                    <w:rFonts w:ascii="Arial" w:hAnsi="Arial" w:cs="Arial"/>
                    <w:sz w:val="16"/>
                    <w:szCs w:val="16"/>
                  </w:rPr>
                </w:rPrChange>
              </w:rPr>
              <w:t>(frequency)</w:t>
            </w:r>
          </w:p>
        </w:tc>
        <w:tc>
          <w:tcPr>
            <w:tcW w:w="1170" w:type="dxa"/>
            <w:shd w:val="clear" w:color="auto" w:fill="D9D9D9" w:themeFill="background1" w:themeFillShade="D9"/>
          </w:tcPr>
          <w:p w14:paraId="58DC443F" w14:textId="77777777" w:rsidR="00571F3F" w:rsidRPr="00632FA8" w:rsidRDefault="00571F3F" w:rsidP="00DA435C">
            <w:pPr>
              <w:rPr>
                <w:rFonts w:ascii="Arial" w:hAnsi="Arial" w:cs="Arial"/>
                <w:sz w:val="20"/>
                <w:szCs w:val="20"/>
                <w:rPrChange w:id="468" w:author="Fong RERHANG" w:date="2021-06-08T10:01:00Z">
                  <w:rPr>
                    <w:rFonts w:ascii="Arial" w:hAnsi="Arial" w:cs="Arial"/>
                    <w:sz w:val="16"/>
                    <w:szCs w:val="16"/>
                  </w:rPr>
                </w:rPrChange>
              </w:rPr>
            </w:pPr>
          </w:p>
          <w:p w14:paraId="72AB93B4" w14:textId="77777777" w:rsidR="00571F3F" w:rsidRPr="00632FA8" w:rsidRDefault="00571F3F" w:rsidP="00DA435C">
            <w:pPr>
              <w:rPr>
                <w:rFonts w:ascii="Arial" w:hAnsi="Arial" w:cs="Arial"/>
                <w:sz w:val="20"/>
                <w:szCs w:val="20"/>
                <w:rPrChange w:id="469" w:author="Fong RERHANG" w:date="2021-06-08T10:01:00Z">
                  <w:rPr>
                    <w:rFonts w:ascii="Arial" w:hAnsi="Arial" w:cs="Arial"/>
                    <w:sz w:val="16"/>
                    <w:szCs w:val="16"/>
                  </w:rPr>
                </w:rPrChange>
              </w:rPr>
            </w:pPr>
          </w:p>
          <w:p w14:paraId="1A10DA1B" w14:textId="6B5D3AF4" w:rsidR="00B24553" w:rsidRPr="00632FA8" w:rsidRDefault="00B24553" w:rsidP="00DA435C">
            <w:pPr>
              <w:rPr>
                <w:rFonts w:ascii="Arial" w:hAnsi="Arial" w:cs="Arial"/>
                <w:sz w:val="20"/>
                <w:szCs w:val="20"/>
                <w:rPrChange w:id="470" w:author="Fong RERHANG" w:date="2021-06-08T10:01:00Z">
                  <w:rPr>
                    <w:rFonts w:ascii="Arial" w:hAnsi="Arial" w:cs="Arial"/>
                    <w:sz w:val="16"/>
                    <w:szCs w:val="16"/>
                  </w:rPr>
                </w:rPrChange>
              </w:rPr>
            </w:pPr>
            <w:r w:rsidRPr="00632FA8">
              <w:rPr>
                <w:rFonts w:ascii="Arial" w:hAnsi="Arial" w:cs="Arial"/>
                <w:sz w:val="20"/>
                <w:szCs w:val="20"/>
                <w:rPrChange w:id="471" w:author="Fong RERHANG" w:date="2021-06-08T10:01:00Z">
                  <w:rPr>
                    <w:rFonts w:ascii="Arial" w:hAnsi="Arial" w:cs="Arial"/>
                    <w:sz w:val="16"/>
                    <w:szCs w:val="16"/>
                  </w:rPr>
                </w:rPrChange>
              </w:rPr>
              <w:t>Lub Sij Hawm</w:t>
            </w:r>
          </w:p>
        </w:tc>
        <w:tc>
          <w:tcPr>
            <w:tcW w:w="1191" w:type="dxa"/>
            <w:shd w:val="clear" w:color="auto" w:fill="D9D9D9" w:themeFill="background1" w:themeFillShade="D9"/>
          </w:tcPr>
          <w:p w14:paraId="60183A9A" w14:textId="77777777" w:rsidR="00571F3F" w:rsidRPr="00632FA8" w:rsidRDefault="00571F3F" w:rsidP="00DA435C">
            <w:pPr>
              <w:rPr>
                <w:rFonts w:ascii="Arial" w:hAnsi="Arial" w:cs="Arial"/>
                <w:sz w:val="20"/>
                <w:szCs w:val="20"/>
                <w:rPrChange w:id="472" w:author="Fong RERHANG" w:date="2021-06-08T10:01:00Z">
                  <w:rPr>
                    <w:rFonts w:ascii="Arial" w:hAnsi="Arial" w:cs="Arial"/>
                    <w:sz w:val="16"/>
                    <w:szCs w:val="16"/>
                  </w:rPr>
                </w:rPrChange>
              </w:rPr>
            </w:pPr>
          </w:p>
          <w:p w14:paraId="6CBB5FF5" w14:textId="77777777" w:rsidR="00571F3F" w:rsidRPr="00632FA8" w:rsidRDefault="00571F3F" w:rsidP="00DA435C">
            <w:pPr>
              <w:rPr>
                <w:rFonts w:ascii="Arial" w:hAnsi="Arial" w:cs="Arial"/>
                <w:sz w:val="20"/>
                <w:szCs w:val="20"/>
                <w:rPrChange w:id="473" w:author="Fong RERHANG" w:date="2021-06-08T10:01:00Z">
                  <w:rPr>
                    <w:rFonts w:ascii="Arial" w:hAnsi="Arial" w:cs="Arial"/>
                    <w:sz w:val="16"/>
                    <w:szCs w:val="16"/>
                  </w:rPr>
                </w:rPrChange>
              </w:rPr>
            </w:pPr>
          </w:p>
          <w:p w14:paraId="138C1015" w14:textId="51D400CB" w:rsidR="00B24553" w:rsidRPr="00632FA8" w:rsidRDefault="00B24553" w:rsidP="00DA435C">
            <w:pPr>
              <w:rPr>
                <w:rFonts w:ascii="Arial" w:hAnsi="Arial" w:cs="Arial"/>
                <w:sz w:val="20"/>
                <w:szCs w:val="20"/>
                <w:rPrChange w:id="474" w:author="Fong RERHANG" w:date="2021-06-08T10:01:00Z">
                  <w:rPr>
                    <w:rFonts w:ascii="Arial" w:hAnsi="Arial" w:cs="Arial"/>
                    <w:sz w:val="16"/>
                    <w:szCs w:val="16"/>
                  </w:rPr>
                </w:rPrChange>
              </w:rPr>
            </w:pPr>
            <w:r w:rsidRPr="00632FA8">
              <w:rPr>
                <w:rFonts w:ascii="Arial" w:hAnsi="Arial" w:cs="Arial"/>
                <w:sz w:val="20"/>
                <w:szCs w:val="20"/>
                <w:rPrChange w:id="475" w:author="Fong RERHANG" w:date="2021-06-08T10:01:00Z">
                  <w:rPr>
                    <w:rFonts w:ascii="Arial" w:hAnsi="Arial" w:cs="Arial"/>
                    <w:sz w:val="16"/>
                    <w:szCs w:val="16"/>
                  </w:rPr>
                </w:rPrChange>
              </w:rPr>
              <w:t xml:space="preserve">Qhov </w:t>
            </w:r>
            <w:ins w:id="476" w:author="Fong RERHANG" w:date="2021-06-08T10:04:00Z">
              <w:r w:rsidR="00632FA8">
                <w:rPr>
                  <w:rFonts w:ascii="Arial" w:hAnsi="Arial" w:cs="Arial"/>
                  <w:sz w:val="20"/>
                  <w:szCs w:val="20"/>
                </w:rPr>
                <w:t>C</w:t>
              </w:r>
            </w:ins>
            <w:del w:id="477" w:author="Fong RERHANG" w:date="2021-06-08T10:04:00Z">
              <w:r w:rsidRPr="00632FA8" w:rsidDel="00632FA8">
                <w:rPr>
                  <w:rFonts w:ascii="Arial" w:hAnsi="Arial" w:cs="Arial"/>
                  <w:sz w:val="20"/>
                  <w:szCs w:val="20"/>
                  <w:rPrChange w:id="478" w:author="Fong RERHANG" w:date="2021-06-08T10:01:00Z">
                    <w:rPr>
                      <w:rFonts w:ascii="Arial" w:hAnsi="Arial" w:cs="Arial"/>
                      <w:sz w:val="16"/>
                      <w:szCs w:val="16"/>
                    </w:rPr>
                  </w:rPrChange>
                </w:rPr>
                <w:delText>c</w:delText>
              </w:r>
            </w:del>
            <w:r w:rsidRPr="00632FA8">
              <w:rPr>
                <w:rFonts w:ascii="Arial" w:hAnsi="Arial" w:cs="Arial"/>
                <w:sz w:val="20"/>
                <w:szCs w:val="20"/>
                <w:rPrChange w:id="479" w:author="Fong RERHANG" w:date="2021-06-08T10:01:00Z">
                  <w:rPr>
                    <w:rFonts w:ascii="Arial" w:hAnsi="Arial" w:cs="Arial"/>
                    <w:sz w:val="16"/>
                    <w:szCs w:val="16"/>
                  </w:rPr>
                </w:rPrChange>
              </w:rPr>
              <w:t xml:space="preserve">haw </w:t>
            </w:r>
            <w:ins w:id="480" w:author="Fong RERHANG" w:date="2021-06-08T10:04:00Z">
              <w:r w:rsidR="00632FA8">
                <w:rPr>
                  <w:rFonts w:ascii="Arial" w:hAnsi="Arial" w:cs="Arial"/>
                  <w:sz w:val="20"/>
                  <w:szCs w:val="20"/>
                </w:rPr>
                <w:t>N</w:t>
              </w:r>
            </w:ins>
            <w:del w:id="481" w:author="Fong RERHANG" w:date="2021-06-08T10:04:00Z">
              <w:r w:rsidRPr="00632FA8" w:rsidDel="00632FA8">
                <w:rPr>
                  <w:rFonts w:ascii="Arial" w:hAnsi="Arial" w:cs="Arial"/>
                  <w:sz w:val="20"/>
                  <w:szCs w:val="20"/>
                  <w:rPrChange w:id="482" w:author="Fong RERHANG" w:date="2021-06-08T10:01:00Z">
                    <w:rPr>
                      <w:rFonts w:ascii="Arial" w:hAnsi="Arial" w:cs="Arial"/>
                      <w:sz w:val="16"/>
                      <w:szCs w:val="16"/>
                    </w:rPr>
                  </w:rPrChange>
                </w:rPr>
                <w:delText>n</w:delText>
              </w:r>
            </w:del>
            <w:r w:rsidRPr="00632FA8">
              <w:rPr>
                <w:rFonts w:ascii="Arial" w:hAnsi="Arial" w:cs="Arial"/>
                <w:sz w:val="20"/>
                <w:szCs w:val="20"/>
                <w:rPrChange w:id="483" w:author="Fong RERHANG" w:date="2021-06-08T10:01:00Z">
                  <w:rPr>
                    <w:rFonts w:ascii="Arial" w:hAnsi="Arial" w:cs="Arial"/>
                    <w:sz w:val="16"/>
                    <w:szCs w:val="16"/>
                  </w:rPr>
                </w:rPrChange>
              </w:rPr>
              <w:t>yob</w:t>
            </w:r>
          </w:p>
        </w:tc>
      </w:tr>
    </w:tbl>
    <w:p w14:paraId="132FE60D" w14:textId="77777777" w:rsidR="00C11775" w:rsidRPr="00632FA8" w:rsidRDefault="00C11775" w:rsidP="00B24553">
      <w:pPr>
        <w:tabs>
          <w:tab w:val="left" w:pos="2086"/>
        </w:tabs>
        <w:jc w:val="center"/>
        <w:rPr>
          <w:rFonts w:ascii="Arial" w:hAnsi="Arial"/>
          <w:b/>
          <w:bCs/>
          <w:sz w:val="20"/>
          <w:szCs w:val="20"/>
          <w:rPrChange w:id="484" w:author="Fong RERHANG" w:date="2021-06-08T10:04:00Z">
            <w:rPr>
              <w:rFonts w:ascii="Arial" w:hAnsi="Arial"/>
              <w:b/>
              <w:bCs/>
              <w:sz w:val="18"/>
              <w:szCs w:val="18"/>
            </w:rPr>
          </w:rPrChange>
        </w:rPr>
      </w:pPr>
    </w:p>
    <w:p w14:paraId="7D5AE540" w14:textId="28E924A7" w:rsidR="00B24553" w:rsidRPr="00632FA8" w:rsidRDefault="00B24553" w:rsidP="00B24553">
      <w:pPr>
        <w:tabs>
          <w:tab w:val="left" w:pos="2086"/>
        </w:tabs>
        <w:jc w:val="center"/>
        <w:rPr>
          <w:rFonts w:ascii="Arial" w:hAnsi="Arial"/>
          <w:b/>
          <w:bCs/>
          <w:sz w:val="20"/>
          <w:szCs w:val="20"/>
          <w:rPrChange w:id="485" w:author="Fong RERHANG" w:date="2021-06-08T10:04:00Z">
            <w:rPr>
              <w:rFonts w:ascii="Arial" w:hAnsi="Arial"/>
              <w:b/>
              <w:bCs/>
              <w:sz w:val="18"/>
              <w:szCs w:val="18"/>
            </w:rPr>
          </w:rPrChange>
        </w:rPr>
      </w:pPr>
      <w:r w:rsidRPr="00632FA8">
        <w:rPr>
          <w:rFonts w:ascii="Arial" w:hAnsi="Arial"/>
          <w:b/>
          <w:bCs/>
          <w:sz w:val="20"/>
          <w:szCs w:val="20"/>
          <w:rPrChange w:id="486" w:author="Fong RERHANG" w:date="2021-06-08T10:04:00Z">
            <w:rPr>
              <w:rFonts w:ascii="Arial" w:hAnsi="Arial"/>
              <w:b/>
              <w:bCs/>
              <w:sz w:val="18"/>
              <w:szCs w:val="18"/>
            </w:rPr>
          </w:rPrChange>
        </w:rPr>
        <w:t>KEV KAWM NTAWV TSHWJ XEEB thiab COV KEV PAB CUAM UAS CUAM TSHUAM</w:t>
      </w:r>
    </w:p>
    <w:tbl>
      <w:tblPr>
        <w:tblStyle w:val="TableGrid"/>
        <w:tblW w:w="0" w:type="auto"/>
        <w:tblLook w:val="04A0" w:firstRow="1" w:lastRow="0" w:firstColumn="1" w:lastColumn="0" w:noHBand="0" w:noVBand="1"/>
      </w:tblPr>
      <w:tblGrid>
        <w:gridCol w:w="5240"/>
        <w:gridCol w:w="6"/>
        <w:gridCol w:w="5210"/>
      </w:tblGrid>
      <w:tr w:rsidR="00B24553" w:rsidRPr="00632FA8" w14:paraId="7FEA3C00" w14:textId="77777777" w:rsidTr="00DA435C">
        <w:trPr>
          <w:trHeight w:val="494"/>
        </w:trPr>
        <w:tc>
          <w:tcPr>
            <w:tcW w:w="5240" w:type="dxa"/>
          </w:tcPr>
          <w:p w14:paraId="2319BD5D" w14:textId="47A5B8DA" w:rsidR="00B24553" w:rsidRPr="00632FA8" w:rsidRDefault="00B24553" w:rsidP="00DA435C">
            <w:pPr>
              <w:tabs>
                <w:tab w:val="left" w:pos="2086"/>
              </w:tabs>
              <w:rPr>
                <w:rFonts w:ascii="Arial" w:hAnsi="Arial"/>
                <w:sz w:val="20"/>
                <w:szCs w:val="20"/>
                <w:rPrChange w:id="487" w:author="Fong RERHANG" w:date="2021-06-08T10:05:00Z">
                  <w:rPr>
                    <w:rFonts w:ascii="Arial" w:hAnsi="Arial"/>
                    <w:sz w:val="16"/>
                    <w:szCs w:val="16"/>
                  </w:rPr>
                </w:rPrChange>
              </w:rPr>
            </w:pPr>
            <w:r w:rsidRPr="00632FA8">
              <w:rPr>
                <w:rFonts w:ascii="Arial" w:hAnsi="Arial"/>
                <w:b/>
                <w:bCs/>
                <w:sz w:val="20"/>
                <w:szCs w:val="20"/>
                <w:rPrChange w:id="488" w:author="Fong RERHANG" w:date="2021-06-08T10:05:00Z">
                  <w:rPr>
                    <w:rFonts w:ascii="Arial" w:hAnsi="Arial"/>
                    <w:b/>
                    <w:bCs/>
                    <w:sz w:val="16"/>
                    <w:szCs w:val="16"/>
                  </w:rPr>
                </w:rPrChange>
              </w:rPr>
              <w:t>Kev pab cuam:</w:t>
            </w:r>
            <w:r w:rsidRPr="00632FA8">
              <w:rPr>
                <w:sz w:val="20"/>
                <w:szCs w:val="20"/>
                <w:rPrChange w:id="489" w:author="Fong RERHANG" w:date="2021-06-08T10:05:00Z">
                  <w:rPr>
                    <w:sz w:val="16"/>
                    <w:szCs w:val="16"/>
                  </w:rPr>
                </w:rPrChange>
              </w:rPr>
              <w:t xml:space="preserve"> </w:t>
            </w:r>
            <w:del w:id="490" w:author="Fong RERHANG" w:date="2021-06-08T10:06:00Z">
              <w:r w:rsidR="007F374E" w:rsidRPr="00632FA8" w:rsidDel="00632FA8">
                <w:rPr>
                  <w:rFonts w:ascii="Arial" w:hAnsi="Arial"/>
                  <w:i/>
                  <w:iCs/>
                  <w:sz w:val="20"/>
                  <w:szCs w:val="20"/>
                  <w:u w:val="single"/>
                  <w:rPrChange w:id="491" w:author="Fong RERHANG" w:date="2021-06-08T10:05:00Z">
                    <w:rPr>
                      <w:rFonts w:ascii="Arial" w:hAnsi="Arial"/>
                      <w:i/>
                      <w:iCs/>
                      <w:sz w:val="16"/>
                      <w:szCs w:val="16"/>
                      <w:u w:val="single"/>
                    </w:rPr>
                  </w:rPrChange>
                </w:rPr>
                <w:delText>k</w:delText>
              </w:r>
            </w:del>
            <w:ins w:id="492" w:author="Fong RERHANG" w:date="2021-06-08T10:06:00Z">
              <w:r w:rsidR="00632FA8">
                <w:rPr>
                  <w:rFonts w:ascii="Arial" w:hAnsi="Arial"/>
                  <w:i/>
                  <w:iCs/>
                  <w:sz w:val="20"/>
                  <w:szCs w:val="20"/>
                  <w:u w:val="single"/>
                </w:rPr>
                <w:t>K</w:t>
              </w:r>
            </w:ins>
            <w:r w:rsidR="007F374E" w:rsidRPr="00632FA8">
              <w:rPr>
                <w:rFonts w:ascii="Arial" w:hAnsi="Arial"/>
                <w:i/>
                <w:iCs/>
                <w:sz w:val="20"/>
                <w:szCs w:val="20"/>
                <w:u w:val="single"/>
                <w:rPrChange w:id="493" w:author="Fong RERHANG" w:date="2021-06-08T10:05:00Z">
                  <w:rPr>
                    <w:rFonts w:ascii="Arial" w:hAnsi="Arial"/>
                    <w:i/>
                    <w:iCs/>
                    <w:sz w:val="16"/>
                    <w:szCs w:val="16"/>
                    <w:u w:val="single"/>
                  </w:rPr>
                </w:rPrChange>
              </w:rPr>
              <w:t xml:space="preserve">ev </w:t>
            </w:r>
            <w:del w:id="494" w:author="Fong RERHANG" w:date="2021-06-08T10:06:00Z">
              <w:r w:rsidR="007F374E" w:rsidRPr="00632FA8" w:rsidDel="00632FA8">
                <w:rPr>
                  <w:rFonts w:ascii="Arial" w:hAnsi="Arial"/>
                  <w:i/>
                  <w:iCs/>
                  <w:sz w:val="20"/>
                  <w:szCs w:val="20"/>
                  <w:u w:val="single"/>
                  <w:rPrChange w:id="495" w:author="Fong RERHANG" w:date="2021-06-08T10:05:00Z">
                    <w:rPr>
                      <w:rFonts w:ascii="Arial" w:hAnsi="Arial"/>
                      <w:i/>
                      <w:iCs/>
                      <w:sz w:val="16"/>
                      <w:szCs w:val="16"/>
                      <w:u w:val="single"/>
                    </w:rPr>
                  </w:rPrChange>
                </w:rPr>
                <w:delText>q</w:delText>
              </w:r>
            </w:del>
            <w:ins w:id="496" w:author="Fong RERHANG" w:date="2021-06-08T10:06:00Z">
              <w:r w:rsidR="00632FA8">
                <w:rPr>
                  <w:rFonts w:ascii="Arial" w:hAnsi="Arial"/>
                  <w:i/>
                  <w:iCs/>
                  <w:sz w:val="20"/>
                  <w:szCs w:val="20"/>
                  <w:u w:val="single"/>
                </w:rPr>
                <w:t>Q</w:t>
              </w:r>
            </w:ins>
            <w:r w:rsidR="007F374E" w:rsidRPr="00632FA8">
              <w:rPr>
                <w:rFonts w:ascii="Arial" w:hAnsi="Arial"/>
                <w:i/>
                <w:iCs/>
                <w:sz w:val="20"/>
                <w:szCs w:val="20"/>
                <w:u w:val="single"/>
                <w:rPrChange w:id="497" w:author="Fong RERHANG" w:date="2021-06-08T10:05:00Z">
                  <w:rPr>
                    <w:rFonts w:ascii="Arial" w:hAnsi="Arial"/>
                    <w:i/>
                    <w:iCs/>
                    <w:sz w:val="16"/>
                    <w:szCs w:val="16"/>
                    <w:u w:val="single"/>
                  </w:rPr>
                </w:rPrChange>
              </w:rPr>
              <w:t xml:space="preserve">hia </w:t>
            </w:r>
            <w:del w:id="498" w:author="Fong RERHANG" w:date="2021-06-08T10:06:00Z">
              <w:r w:rsidR="007F374E" w:rsidRPr="00632FA8" w:rsidDel="00632FA8">
                <w:rPr>
                  <w:rFonts w:ascii="Arial" w:hAnsi="Arial"/>
                  <w:i/>
                  <w:iCs/>
                  <w:sz w:val="20"/>
                  <w:szCs w:val="20"/>
                  <w:u w:val="single"/>
                  <w:rPrChange w:id="499" w:author="Fong RERHANG" w:date="2021-06-08T10:05:00Z">
                    <w:rPr>
                      <w:rFonts w:ascii="Arial" w:hAnsi="Arial"/>
                      <w:i/>
                      <w:iCs/>
                      <w:sz w:val="16"/>
                      <w:szCs w:val="16"/>
                      <w:u w:val="single"/>
                    </w:rPr>
                  </w:rPrChange>
                </w:rPr>
                <w:delText>n</w:delText>
              </w:r>
            </w:del>
            <w:ins w:id="500" w:author="Fong RERHANG" w:date="2021-06-08T10:06:00Z">
              <w:r w:rsidR="00632FA8">
                <w:rPr>
                  <w:rFonts w:ascii="Arial" w:hAnsi="Arial"/>
                  <w:i/>
                  <w:iCs/>
                  <w:sz w:val="20"/>
                  <w:szCs w:val="20"/>
                  <w:u w:val="single"/>
                </w:rPr>
                <w:t>N</w:t>
              </w:r>
            </w:ins>
            <w:r w:rsidR="007F374E" w:rsidRPr="00632FA8">
              <w:rPr>
                <w:rFonts w:ascii="Arial" w:hAnsi="Arial"/>
                <w:i/>
                <w:iCs/>
                <w:sz w:val="20"/>
                <w:szCs w:val="20"/>
                <w:u w:val="single"/>
                <w:rPrChange w:id="501" w:author="Fong RERHANG" w:date="2021-06-08T10:05:00Z">
                  <w:rPr>
                    <w:rFonts w:ascii="Arial" w:hAnsi="Arial"/>
                    <w:i/>
                    <w:iCs/>
                    <w:sz w:val="16"/>
                    <w:szCs w:val="16"/>
                    <w:u w:val="single"/>
                  </w:rPr>
                </w:rPrChange>
              </w:rPr>
              <w:t xml:space="preserve">tawv </w:t>
            </w:r>
            <w:del w:id="502" w:author="Fong RERHANG" w:date="2021-06-08T10:06:00Z">
              <w:r w:rsidR="007F374E" w:rsidRPr="00632FA8" w:rsidDel="00632FA8">
                <w:rPr>
                  <w:rFonts w:ascii="Arial" w:hAnsi="Arial"/>
                  <w:i/>
                  <w:iCs/>
                  <w:sz w:val="20"/>
                  <w:szCs w:val="20"/>
                  <w:u w:val="single"/>
                  <w:rPrChange w:id="503" w:author="Fong RERHANG" w:date="2021-06-08T10:05:00Z">
                    <w:rPr>
                      <w:rFonts w:ascii="Arial" w:hAnsi="Arial"/>
                      <w:i/>
                      <w:iCs/>
                      <w:sz w:val="16"/>
                      <w:szCs w:val="16"/>
                      <w:u w:val="single"/>
                    </w:rPr>
                  </w:rPrChange>
                </w:rPr>
                <w:delText>t</w:delText>
              </w:r>
            </w:del>
            <w:ins w:id="504" w:author="Fong RERHANG" w:date="2021-06-08T10:07:00Z">
              <w:r w:rsidR="00632FA8">
                <w:rPr>
                  <w:rFonts w:ascii="Arial" w:hAnsi="Arial"/>
                  <w:i/>
                  <w:iCs/>
                  <w:sz w:val="20"/>
                  <w:szCs w:val="20"/>
                  <w:u w:val="single"/>
                </w:rPr>
                <w:t>T</w:t>
              </w:r>
            </w:ins>
            <w:r w:rsidR="007F374E" w:rsidRPr="00632FA8">
              <w:rPr>
                <w:rFonts w:ascii="Arial" w:hAnsi="Arial"/>
                <w:i/>
                <w:iCs/>
                <w:sz w:val="20"/>
                <w:szCs w:val="20"/>
                <w:u w:val="single"/>
                <w:rPrChange w:id="505" w:author="Fong RERHANG" w:date="2021-06-08T10:05:00Z">
                  <w:rPr>
                    <w:rFonts w:ascii="Arial" w:hAnsi="Arial"/>
                    <w:i/>
                    <w:iCs/>
                    <w:sz w:val="16"/>
                    <w:szCs w:val="16"/>
                    <w:u w:val="single"/>
                  </w:rPr>
                </w:rPrChange>
              </w:rPr>
              <w:t xml:space="preserve">shwj </w:t>
            </w:r>
            <w:del w:id="506" w:author="Fong RERHANG" w:date="2021-06-08T10:07:00Z">
              <w:r w:rsidR="007F374E" w:rsidRPr="00632FA8" w:rsidDel="00632FA8">
                <w:rPr>
                  <w:rFonts w:ascii="Arial" w:hAnsi="Arial"/>
                  <w:i/>
                  <w:iCs/>
                  <w:sz w:val="20"/>
                  <w:szCs w:val="20"/>
                  <w:u w:val="single"/>
                  <w:rPrChange w:id="507" w:author="Fong RERHANG" w:date="2021-06-08T10:05:00Z">
                    <w:rPr>
                      <w:rFonts w:ascii="Arial" w:hAnsi="Arial"/>
                      <w:i/>
                      <w:iCs/>
                      <w:sz w:val="16"/>
                      <w:szCs w:val="16"/>
                      <w:u w:val="single"/>
                    </w:rPr>
                  </w:rPrChange>
                </w:rPr>
                <w:delText>x</w:delText>
              </w:r>
            </w:del>
            <w:ins w:id="508" w:author="Fong RERHANG" w:date="2021-06-08T10:07:00Z">
              <w:r w:rsidR="00632FA8">
                <w:rPr>
                  <w:rFonts w:ascii="Arial" w:hAnsi="Arial"/>
                  <w:i/>
                  <w:iCs/>
                  <w:sz w:val="20"/>
                  <w:szCs w:val="20"/>
                  <w:u w:val="single"/>
                </w:rPr>
                <w:t>X</w:t>
              </w:r>
            </w:ins>
            <w:r w:rsidR="007F374E" w:rsidRPr="00632FA8">
              <w:rPr>
                <w:rFonts w:ascii="Arial" w:hAnsi="Arial"/>
                <w:i/>
                <w:iCs/>
                <w:sz w:val="20"/>
                <w:szCs w:val="20"/>
                <w:u w:val="single"/>
                <w:rPrChange w:id="509" w:author="Fong RERHANG" w:date="2021-06-08T10:05:00Z">
                  <w:rPr>
                    <w:rFonts w:ascii="Arial" w:hAnsi="Arial"/>
                    <w:i/>
                    <w:iCs/>
                    <w:sz w:val="16"/>
                    <w:szCs w:val="16"/>
                    <w:u w:val="single"/>
                  </w:rPr>
                </w:rPrChange>
              </w:rPr>
              <w:t>eeb</w:t>
            </w:r>
          </w:p>
        </w:tc>
        <w:tc>
          <w:tcPr>
            <w:tcW w:w="5216" w:type="dxa"/>
            <w:gridSpan w:val="2"/>
          </w:tcPr>
          <w:p w14:paraId="2D826F07" w14:textId="6CD48E36" w:rsidR="00B24553" w:rsidRPr="00632FA8" w:rsidRDefault="00B24553" w:rsidP="00DA435C">
            <w:pPr>
              <w:tabs>
                <w:tab w:val="left" w:pos="2086"/>
              </w:tabs>
              <w:rPr>
                <w:rFonts w:ascii="Arial" w:hAnsi="Arial"/>
                <w:sz w:val="20"/>
                <w:szCs w:val="20"/>
                <w:rPrChange w:id="510" w:author="Fong RERHANG" w:date="2021-06-08T10:05:00Z">
                  <w:rPr>
                    <w:rFonts w:ascii="Arial" w:hAnsi="Arial"/>
                    <w:sz w:val="16"/>
                    <w:szCs w:val="16"/>
                  </w:rPr>
                </w:rPrChange>
              </w:rPr>
            </w:pPr>
            <w:r w:rsidRPr="00632FA8">
              <w:rPr>
                <w:rFonts w:ascii="Arial" w:hAnsi="Arial"/>
                <w:b/>
                <w:bCs/>
                <w:sz w:val="20"/>
                <w:szCs w:val="20"/>
                <w:rPrChange w:id="511" w:author="Fong RERHANG" w:date="2021-06-08T10:05:00Z">
                  <w:rPr>
                    <w:rFonts w:ascii="Arial" w:hAnsi="Arial"/>
                    <w:b/>
                    <w:bCs/>
                    <w:sz w:val="16"/>
                    <w:szCs w:val="16"/>
                  </w:rPr>
                </w:rPrChange>
              </w:rPr>
              <w:t>Hnub Pib</w:t>
            </w:r>
            <w:r w:rsidRPr="00632FA8">
              <w:rPr>
                <w:rFonts w:ascii="Arial" w:hAnsi="Arial"/>
                <w:sz w:val="20"/>
                <w:szCs w:val="20"/>
                <w:rPrChange w:id="512" w:author="Fong RERHANG" w:date="2021-06-08T10:05:00Z">
                  <w:rPr>
                    <w:rFonts w:ascii="Arial" w:hAnsi="Arial"/>
                    <w:sz w:val="16"/>
                    <w:szCs w:val="16"/>
                  </w:rPr>
                </w:rPrChange>
              </w:rPr>
              <w:t>:</w:t>
            </w:r>
            <w:r w:rsidR="007B42ED" w:rsidRPr="00632FA8">
              <w:rPr>
                <w:rFonts w:ascii="Arial" w:hAnsi="Arial"/>
                <w:i/>
                <w:iCs/>
                <w:sz w:val="20"/>
                <w:szCs w:val="20"/>
                <w:u w:val="single"/>
                <w:rPrChange w:id="513" w:author="Fong RERHANG" w:date="2021-06-08T10:05:00Z">
                  <w:rPr>
                    <w:rFonts w:ascii="Arial" w:hAnsi="Arial"/>
                    <w:i/>
                    <w:iCs/>
                    <w:sz w:val="16"/>
                    <w:szCs w:val="16"/>
                    <w:u w:val="single"/>
                  </w:rPr>
                </w:rPrChange>
              </w:rPr>
              <w:t>5/</w:t>
            </w:r>
            <w:r w:rsidR="00392722" w:rsidRPr="00632FA8">
              <w:rPr>
                <w:rFonts w:ascii="Arial" w:hAnsi="Arial"/>
                <w:i/>
                <w:iCs/>
                <w:sz w:val="20"/>
                <w:szCs w:val="20"/>
                <w:u w:val="single"/>
                <w:rPrChange w:id="514" w:author="Fong RERHANG" w:date="2021-06-08T10:05:00Z">
                  <w:rPr>
                    <w:rFonts w:ascii="Arial" w:hAnsi="Arial"/>
                    <w:i/>
                    <w:iCs/>
                    <w:sz w:val="16"/>
                    <w:szCs w:val="16"/>
                    <w:u w:val="single"/>
                  </w:rPr>
                </w:rPrChange>
              </w:rPr>
              <w:t>26/2021</w:t>
            </w:r>
            <w:r w:rsidRPr="00632FA8">
              <w:rPr>
                <w:rFonts w:ascii="Arial" w:hAnsi="Arial"/>
                <w:i/>
                <w:iCs/>
                <w:sz w:val="20"/>
                <w:szCs w:val="20"/>
                <w:u w:val="single"/>
                <w:rPrChange w:id="515" w:author="Fong RERHANG" w:date="2021-06-08T10:05:00Z">
                  <w:rPr>
                    <w:rFonts w:ascii="Arial" w:hAnsi="Arial"/>
                    <w:i/>
                    <w:iCs/>
                    <w:sz w:val="16"/>
                    <w:szCs w:val="16"/>
                    <w:u w:val="single"/>
                  </w:rPr>
                </w:rPrChange>
              </w:rPr>
              <w:t xml:space="preserve"> </w:t>
            </w:r>
            <w:r w:rsidRPr="00632FA8">
              <w:rPr>
                <w:rFonts w:ascii="Arial" w:hAnsi="Arial"/>
                <w:sz w:val="20"/>
                <w:szCs w:val="20"/>
                <w:rPrChange w:id="516" w:author="Fong RERHANG" w:date="2021-06-08T10:05:00Z">
                  <w:rPr>
                    <w:rFonts w:ascii="Arial" w:hAnsi="Arial"/>
                    <w:sz w:val="16"/>
                    <w:szCs w:val="16"/>
                  </w:rPr>
                </w:rPrChange>
              </w:rPr>
              <w:t xml:space="preserve">| </w:t>
            </w:r>
            <w:r w:rsidRPr="00632FA8">
              <w:rPr>
                <w:rFonts w:ascii="Arial" w:hAnsi="Arial"/>
                <w:b/>
                <w:bCs/>
                <w:sz w:val="20"/>
                <w:szCs w:val="20"/>
                <w:rPrChange w:id="517" w:author="Fong RERHANG" w:date="2021-06-08T10:05:00Z">
                  <w:rPr>
                    <w:rFonts w:ascii="Arial" w:hAnsi="Arial"/>
                    <w:b/>
                    <w:bCs/>
                    <w:sz w:val="16"/>
                    <w:szCs w:val="16"/>
                  </w:rPr>
                </w:rPrChange>
              </w:rPr>
              <w:t>Hnub Xaus</w:t>
            </w:r>
            <w:r w:rsidRPr="00632FA8">
              <w:rPr>
                <w:rFonts w:ascii="Arial" w:hAnsi="Arial"/>
                <w:sz w:val="20"/>
                <w:szCs w:val="20"/>
                <w:rPrChange w:id="518" w:author="Fong RERHANG" w:date="2021-06-08T10:05:00Z">
                  <w:rPr>
                    <w:rFonts w:ascii="Arial" w:hAnsi="Arial"/>
                    <w:sz w:val="16"/>
                    <w:szCs w:val="16"/>
                  </w:rPr>
                </w:rPrChange>
              </w:rPr>
              <w:t xml:space="preserve"> </w:t>
            </w:r>
            <w:r w:rsidR="007B42ED" w:rsidRPr="00632FA8">
              <w:rPr>
                <w:rFonts w:ascii="Arial" w:hAnsi="Arial"/>
                <w:i/>
                <w:iCs/>
                <w:sz w:val="20"/>
                <w:szCs w:val="20"/>
                <w:u w:val="single"/>
                <w:rPrChange w:id="519" w:author="Fong RERHANG" w:date="2021-06-08T10:05:00Z">
                  <w:rPr>
                    <w:rFonts w:ascii="Arial" w:hAnsi="Arial"/>
                    <w:i/>
                    <w:iCs/>
                    <w:sz w:val="16"/>
                    <w:szCs w:val="16"/>
                    <w:u w:val="single"/>
                  </w:rPr>
                </w:rPrChange>
              </w:rPr>
              <w:t>5/</w:t>
            </w:r>
            <w:r w:rsidR="00392722" w:rsidRPr="00632FA8">
              <w:rPr>
                <w:rFonts w:ascii="Arial" w:hAnsi="Arial"/>
                <w:i/>
                <w:iCs/>
                <w:sz w:val="20"/>
                <w:szCs w:val="20"/>
                <w:u w:val="single"/>
                <w:rPrChange w:id="520" w:author="Fong RERHANG" w:date="2021-06-08T10:05:00Z">
                  <w:rPr>
                    <w:rFonts w:ascii="Arial" w:hAnsi="Arial"/>
                    <w:i/>
                    <w:iCs/>
                    <w:sz w:val="16"/>
                    <w:szCs w:val="16"/>
                    <w:u w:val="single"/>
                  </w:rPr>
                </w:rPrChange>
              </w:rPr>
              <w:t>25/2022</w:t>
            </w:r>
          </w:p>
        </w:tc>
      </w:tr>
      <w:tr w:rsidR="00B24553" w:rsidRPr="00632FA8" w14:paraId="29CCC17C" w14:textId="77777777" w:rsidTr="00DA435C">
        <w:trPr>
          <w:trHeight w:val="449"/>
        </w:trPr>
        <w:tc>
          <w:tcPr>
            <w:tcW w:w="5240" w:type="dxa"/>
          </w:tcPr>
          <w:p w14:paraId="580CD1BF" w14:textId="77777777" w:rsidR="00B24553" w:rsidRPr="00632FA8" w:rsidRDefault="00B24553" w:rsidP="00DA435C">
            <w:pPr>
              <w:tabs>
                <w:tab w:val="left" w:pos="2086"/>
              </w:tabs>
              <w:rPr>
                <w:rFonts w:ascii="Arial" w:hAnsi="Arial"/>
                <w:sz w:val="20"/>
                <w:szCs w:val="20"/>
                <w:rPrChange w:id="521" w:author="Fong RERHANG" w:date="2021-06-08T10:05:00Z">
                  <w:rPr>
                    <w:rFonts w:ascii="Arial" w:hAnsi="Arial"/>
                    <w:sz w:val="16"/>
                    <w:szCs w:val="16"/>
                  </w:rPr>
                </w:rPrChange>
              </w:rPr>
            </w:pPr>
            <w:r w:rsidRPr="00632FA8">
              <w:rPr>
                <w:rFonts w:ascii="Arial" w:hAnsi="Arial"/>
                <w:b/>
                <w:bCs/>
                <w:sz w:val="20"/>
                <w:szCs w:val="20"/>
                <w:rPrChange w:id="522" w:author="Fong RERHANG" w:date="2021-06-08T10:05:00Z">
                  <w:rPr>
                    <w:rFonts w:ascii="Arial" w:hAnsi="Arial"/>
                    <w:b/>
                    <w:bCs/>
                    <w:sz w:val="16"/>
                    <w:szCs w:val="16"/>
                  </w:rPr>
                </w:rPrChange>
              </w:rPr>
              <w:t>Tus Muab Kev Pab:</w:t>
            </w:r>
            <w:r w:rsidRPr="00632FA8">
              <w:rPr>
                <w:sz w:val="20"/>
                <w:szCs w:val="20"/>
                <w:rPrChange w:id="523" w:author="Fong RERHANG" w:date="2021-06-08T10:05:00Z">
                  <w:rPr>
                    <w:sz w:val="16"/>
                    <w:szCs w:val="16"/>
                  </w:rPr>
                </w:rPrChange>
              </w:rPr>
              <w:t xml:space="preserve"> </w:t>
            </w:r>
            <w:r w:rsidRPr="00632FA8">
              <w:rPr>
                <w:rFonts w:ascii="Calibri" w:hAnsi="Calibri" w:cs="Calibri"/>
                <w:i/>
                <w:iCs/>
                <w:sz w:val="20"/>
                <w:szCs w:val="20"/>
                <w:u w:val="single"/>
                <w:rPrChange w:id="524" w:author="Fong RERHANG" w:date="2021-06-08T10:05:00Z">
                  <w:rPr>
                    <w:rFonts w:ascii="Calibri" w:hAnsi="Calibri" w:cs="Calibri"/>
                    <w:i/>
                    <w:iCs/>
                    <w:sz w:val="16"/>
                    <w:szCs w:val="16"/>
                    <w:u w:val="single"/>
                  </w:rPr>
                </w:rPrChange>
              </w:rPr>
              <w:t>SELPA</w:t>
            </w:r>
          </w:p>
        </w:tc>
        <w:tc>
          <w:tcPr>
            <w:tcW w:w="5216" w:type="dxa"/>
            <w:gridSpan w:val="2"/>
          </w:tcPr>
          <w:p w14:paraId="7ED76F10" w14:textId="5E5FEFD0" w:rsidR="00B24553" w:rsidRPr="00632FA8" w:rsidRDefault="00B24553" w:rsidP="00DA435C">
            <w:pPr>
              <w:tabs>
                <w:tab w:val="left" w:pos="2086"/>
              </w:tabs>
              <w:rPr>
                <w:rFonts w:ascii="Arial" w:hAnsi="Arial"/>
                <w:sz w:val="20"/>
                <w:szCs w:val="20"/>
                <w:rPrChange w:id="525" w:author="Fong RERHANG" w:date="2021-06-08T10:05:00Z">
                  <w:rPr>
                    <w:rFonts w:ascii="Arial" w:hAnsi="Arial"/>
                    <w:sz w:val="16"/>
                    <w:szCs w:val="16"/>
                  </w:rPr>
                </w:rPrChange>
              </w:rPr>
            </w:pPr>
            <w:r w:rsidRPr="00632FA8">
              <w:rPr>
                <w:rFonts w:ascii="Arial" w:hAnsi="Arial"/>
                <w:sz w:val="20"/>
                <w:szCs w:val="20"/>
                <w:rPrChange w:id="526" w:author="Fong RERHANG" w:date="2021-06-08T10:05:00Z">
                  <w:rPr>
                    <w:rFonts w:ascii="Arial" w:hAnsi="Arial"/>
                    <w:sz w:val="16"/>
                    <w:szCs w:val="16"/>
                  </w:rPr>
                </w:rPrChange>
              </w:rPr>
              <w:t xml:space="preserve"> </w:t>
            </w:r>
            <w:r w:rsidR="00FB32AE" w:rsidRPr="00632FA8">
              <w:rPr>
                <w:sz w:val="32"/>
                <w:szCs w:val="32"/>
                <w:rPrChange w:id="527" w:author="Fong RERHANG" w:date="2021-06-08T10:05:00Z">
                  <w:rPr/>
                </w:rPrChange>
              </w:rPr>
              <w:pict w14:anchorId="2C193701">
                <v:shape id="Picture 87" o:spid="_x0000_i1049" type="#_x0000_t75" style="width:12.7pt;height:9.1pt;visibility:visible;mso-wrap-style:square">
                  <v:imagedata r:id="rId19" o:title=""/>
                </v:shape>
              </w:pict>
            </w:r>
            <w:r w:rsidRPr="00632FA8">
              <w:rPr>
                <w:rFonts w:ascii="Arial" w:hAnsi="Arial"/>
                <w:sz w:val="20"/>
                <w:szCs w:val="20"/>
                <w:rPrChange w:id="528" w:author="Fong RERHANG" w:date="2021-06-08T10:05:00Z">
                  <w:rPr>
                    <w:rFonts w:ascii="Arial" w:hAnsi="Arial"/>
                    <w:sz w:val="16"/>
                    <w:szCs w:val="16"/>
                  </w:rPr>
                </w:rPrChange>
              </w:rPr>
              <w:t xml:space="preserve">Ywj siab </w:t>
            </w:r>
            <w:r w:rsidRPr="00632FA8">
              <w:rPr>
                <w:noProof/>
                <w:sz w:val="20"/>
                <w:szCs w:val="20"/>
                <w:rPrChange w:id="529" w:author="Fong RERHANG" w:date="2021-06-08T10:05:00Z">
                  <w:rPr>
                    <w:noProof/>
                    <w:sz w:val="16"/>
                    <w:szCs w:val="16"/>
                  </w:rPr>
                </w:rPrChange>
              </w:rPr>
              <w:drawing>
                <wp:inline distT="0" distB="0" distL="0" distR="0" wp14:anchorId="1E3746E4" wp14:editId="49A762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530" w:author="Fong RERHANG" w:date="2021-06-08T10:05:00Z">
                  <w:rPr>
                    <w:rFonts w:ascii="Arial" w:hAnsi="Arial"/>
                    <w:sz w:val="16"/>
                    <w:szCs w:val="16"/>
                  </w:rPr>
                </w:rPrChange>
              </w:rPr>
              <w:t xml:space="preserve"> Pab pawg </w:t>
            </w:r>
            <w:r w:rsidRPr="00632FA8">
              <w:rPr>
                <w:noProof/>
                <w:sz w:val="20"/>
                <w:szCs w:val="20"/>
                <w:rPrChange w:id="531" w:author="Fong RERHANG" w:date="2021-06-08T10:05:00Z">
                  <w:rPr>
                    <w:noProof/>
                    <w:sz w:val="16"/>
                    <w:szCs w:val="16"/>
                  </w:rPr>
                </w:rPrChange>
              </w:rPr>
              <w:drawing>
                <wp:inline distT="0" distB="0" distL="0" distR="0" wp14:anchorId="357437FD" wp14:editId="4694A7F9">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532" w:author="Fong RERHANG" w:date="2021-06-08T10:05:00Z">
                  <w:rPr>
                    <w:rFonts w:ascii="Arial" w:hAnsi="Arial"/>
                    <w:sz w:val="16"/>
                    <w:szCs w:val="16"/>
                  </w:rPr>
                </w:rPrChange>
              </w:rPr>
              <w:t xml:space="preserve"> Kev hloov pauv zaum ob</w:t>
            </w:r>
          </w:p>
        </w:tc>
      </w:tr>
      <w:tr w:rsidR="00B24553" w:rsidRPr="00632FA8" w14:paraId="3AB35F97" w14:textId="77777777" w:rsidTr="00DA435C">
        <w:tc>
          <w:tcPr>
            <w:tcW w:w="5240" w:type="dxa"/>
          </w:tcPr>
          <w:p w14:paraId="2F277183" w14:textId="6B29321C" w:rsidR="00B24553" w:rsidRPr="00632FA8" w:rsidRDefault="00B24553" w:rsidP="00D95DBA">
            <w:pPr>
              <w:tabs>
                <w:tab w:val="left" w:pos="2086"/>
              </w:tabs>
              <w:jc w:val="both"/>
              <w:rPr>
                <w:rFonts w:ascii="Arial" w:hAnsi="Arial"/>
                <w:sz w:val="20"/>
                <w:szCs w:val="20"/>
                <w:rPrChange w:id="533" w:author="Fong RERHANG" w:date="2021-06-08T10:05:00Z">
                  <w:rPr>
                    <w:rFonts w:ascii="Arial" w:hAnsi="Arial"/>
                    <w:sz w:val="16"/>
                    <w:szCs w:val="16"/>
                  </w:rPr>
                </w:rPrChange>
              </w:rPr>
            </w:pPr>
            <w:r w:rsidRPr="00632FA8">
              <w:rPr>
                <w:rFonts w:ascii="Arial" w:hAnsi="Arial"/>
                <w:b/>
                <w:bCs/>
                <w:sz w:val="20"/>
                <w:szCs w:val="20"/>
                <w:rPrChange w:id="534" w:author="Fong RERHANG" w:date="2021-06-08T10:05:00Z">
                  <w:rPr>
                    <w:rFonts w:ascii="Arial" w:hAnsi="Arial"/>
                    <w:b/>
                    <w:bCs/>
                    <w:sz w:val="16"/>
                    <w:szCs w:val="16"/>
                  </w:rPr>
                </w:rPrChange>
              </w:rPr>
              <w:t>Sij Hawm/Zaus(freq):</w:t>
            </w:r>
            <w:r w:rsidR="00D95DBA" w:rsidRPr="00632FA8">
              <w:rPr>
                <w:rFonts w:ascii="Arial" w:hAnsi="Arial"/>
                <w:i/>
                <w:iCs/>
                <w:sz w:val="20"/>
                <w:szCs w:val="20"/>
                <w:u w:val="single"/>
                <w:rPrChange w:id="535" w:author="Fong RERHANG" w:date="2021-06-08T10:05:00Z">
                  <w:rPr>
                    <w:rFonts w:ascii="Arial" w:hAnsi="Arial"/>
                    <w:i/>
                    <w:iCs/>
                    <w:sz w:val="16"/>
                    <w:szCs w:val="16"/>
                    <w:u w:val="single"/>
                  </w:rPr>
                </w:rPrChange>
              </w:rPr>
              <w:t>30</w:t>
            </w:r>
            <w:r w:rsidRPr="00632FA8">
              <w:rPr>
                <w:rFonts w:ascii="Arial" w:hAnsi="Arial"/>
                <w:sz w:val="20"/>
                <w:szCs w:val="20"/>
                <w:rPrChange w:id="536" w:author="Fong RERHANG" w:date="2021-06-08T10:05:00Z">
                  <w:rPr>
                    <w:rFonts w:ascii="Arial" w:hAnsi="Arial"/>
                    <w:sz w:val="16"/>
                    <w:szCs w:val="16"/>
                  </w:rPr>
                </w:rPrChange>
              </w:rPr>
              <w:t xml:space="preserve"> feeb x </w:t>
            </w:r>
            <w:r w:rsidR="00255DB4" w:rsidRPr="00632FA8">
              <w:rPr>
                <w:rFonts w:ascii="Arial" w:hAnsi="Arial"/>
                <w:i/>
                <w:iCs/>
                <w:sz w:val="20"/>
                <w:szCs w:val="20"/>
                <w:u w:val="single"/>
                <w:rPrChange w:id="537" w:author="Fong RERHANG" w:date="2021-06-08T10:05:00Z">
                  <w:rPr>
                    <w:rFonts w:ascii="Arial" w:hAnsi="Arial"/>
                    <w:i/>
                    <w:iCs/>
                    <w:sz w:val="16"/>
                    <w:szCs w:val="16"/>
                    <w:u w:val="single"/>
                  </w:rPr>
                </w:rPrChange>
              </w:rPr>
              <w:t>1</w:t>
            </w:r>
            <w:r w:rsidRPr="00632FA8">
              <w:rPr>
                <w:rFonts w:ascii="Arial" w:hAnsi="Arial"/>
                <w:sz w:val="20"/>
                <w:szCs w:val="20"/>
                <w:rPrChange w:id="538" w:author="Fong RERHANG" w:date="2021-06-08T10:05:00Z">
                  <w:rPr>
                    <w:rFonts w:ascii="Arial" w:hAnsi="Arial"/>
                    <w:sz w:val="16"/>
                    <w:szCs w:val="16"/>
                  </w:rPr>
                </w:rPrChange>
              </w:rPr>
              <w:t xml:space="preserve"> tag nrho:</w:t>
            </w:r>
            <w:r w:rsidR="00D95DBA" w:rsidRPr="00632FA8">
              <w:rPr>
                <w:rFonts w:ascii="Arial" w:hAnsi="Arial"/>
                <w:i/>
                <w:iCs/>
                <w:sz w:val="20"/>
                <w:szCs w:val="20"/>
                <w:u w:val="single"/>
                <w:rPrChange w:id="539" w:author="Fong RERHANG" w:date="2021-06-08T10:05:00Z">
                  <w:rPr>
                    <w:rFonts w:ascii="Arial" w:hAnsi="Arial"/>
                    <w:i/>
                    <w:iCs/>
                    <w:sz w:val="16"/>
                    <w:szCs w:val="16"/>
                    <w:u w:val="single"/>
                  </w:rPr>
                </w:rPrChange>
              </w:rPr>
              <w:t>30</w:t>
            </w:r>
            <w:r w:rsidRPr="00632FA8">
              <w:rPr>
                <w:rFonts w:ascii="Arial" w:hAnsi="Arial"/>
                <w:i/>
                <w:iCs/>
                <w:sz w:val="20"/>
                <w:szCs w:val="20"/>
                <w:u w:val="single"/>
                <w:rPrChange w:id="540" w:author="Fong RERHANG" w:date="2021-06-08T10:05:00Z">
                  <w:rPr>
                    <w:rFonts w:ascii="Arial" w:hAnsi="Arial"/>
                    <w:i/>
                    <w:iCs/>
                    <w:sz w:val="16"/>
                    <w:szCs w:val="16"/>
                    <w:u w:val="single"/>
                  </w:rPr>
                </w:rPrChange>
              </w:rPr>
              <w:t xml:space="preserve"> </w:t>
            </w:r>
            <w:r w:rsidRPr="00632FA8">
              <w:rPr>
                <w:rFonts w:ascii="Arial" w:hAnsi="Arial"/>
                <w:sz w:val="20"/>
                <w:szCs w:val="20"/>
                <w:rPrChange w:id="541" w:author="Fong RERHANG" w:date="2021-06-08T10:05:00Z">
                  <w:rPr>
                    <w:rFonts w:ascii="Arial" w:hAnsi="Arial"/>
                    <w:sz w:val="16"/>
                    <w:szCs w:val="16"/>
                  </w:rPr>
                </w:rPrChange>
              </w:rPr>
              <w:t xml:space="preserve">feeb </w:t>
            </w:r>
            <w:r w:rsidR="00EC38E8" w:rsidRPr="00632FA8">
              <w:rPr>
                <w:rFonts w:ascii="Arial" w:hAnsi="Arial"/>
                <w:sz w:val="20"/>
                <w:szCs w:val="20"/>
                <w:rPrChange w:id="542" w:author="Fong RERHANG" w:date="2021-06-08T10:05:00Z">
                  <w:rPr>
                    <w:rFonts w:ascii="Arial" w:hAnsi="Arial"/>
                    <w:sz w:val="16"/>
                    <w:szCs w:val="16"/>
                  </w:rPr>
                </w:rPrChange>
              </w:rPr>
              <w:t xml:space="preserve">tau </w:t>
            </w:r>
            <w:r w:rsidRPr="00632FA8">
              <w:rPr>
                <w:rFonts w:ascii="Arial" w:hAnsi="Arial"/>
                <w:sz w:val="20"/>
                <w:szCs w:val="20"/>
                <w:rPrChange w:id="543" w:author="Fong RERHANG" w:date="2021-06-08T10:05:00Z">
                  <w:rPr>
                    <w:rFonts w:ascii="Arial" w:hAnsi="Arial"/>
                    <w:sz w:val="16"/>
                    <w:szCs w:val="16"/>
                  </w:rPr>
                </w:rPrChange>
              </w:rPr>
              <w:t xml:space="preserve">pab cuam </w:t>
            </w:r>
            <w:r w:rsidRPr="00632FA8">
              <w:rPr>
                <w:rFonts w:ascii="Arial" w:hAnsi="Arial"/>
                <w:i/>
                <w:iCs/>
                <w:sz w:val="20"/>
                <w:szCs w:val="20"/>
                <w:u w:val="single"/>
                <w:rPrChange w:id="544" w:author="Fong RERHANG" w:date="2021-06-08T10:08:00Z">
                  <w:rPr>
                    <w:rFonts w:ascii="Arial" w:hAnsi="Arial"/>
                    <w:i/>
                    <w:iCs/>
                    <w:sz w:val="16"/>
                    <w:szCs w:val="16"/>
                  </w:rPr>
                </w:rPrChange>
              </w:rPr>
              <w:t>txhua</w:t>
            </w:r>
            <w:r w:rsidR="00255DB4" w:rsidRPr="00632FA8">
              <w:rPr>
                <w:rFonts w:ascii="Arial" w:hAnsi="Arial"/>
                <w:i/>
                <w:iCs/>
                <w:sz w:val="20"/>
                <w:szCs w:val="20"/>
                <w:u w:val="single"/>
                <w:rPrChange w:id="545" w:author="Fong RERHANG" w:date="2021-06-08T10:08:00Z">
                  <w:rPr>
                    <w:rFonts w:ascii="Arial" w:hAnsi="Arial"/>
                    <w:i/>
                    <w:iCs/>
                    <w:sz w:val="16"/>
                    <w:szCs w:val="16"/>
                  </w:rPr>
                </w:rPrChange>
              </w:rPr>
              <w:t xml:space="preserve"> hlis</w:t>
            </w:r>
          </w:p>
        </w:tc>
        <w:tc>
          <w:tcPr>
            <w:tcW w:w="5216" w:type="dxa"/>
            <w:gridSpan w:val="2"/>
          </w:tcPr>
          <w:p w14:paraId="173A82AA" w14:textId="18CD09D7" w:rsidR="00B24553" w:rsidRPr="00632FA8" w:rsidRDefault="00B24553" w:rsidP="00DA435C">
            <w:pPr>
              <w:tabs>
                <w:tab w:val="left" w:pos="2086"/>
              </w:tabs>
              <w:rPr>
                <w:rFonts w:ascii="Arial" w:hAnsi="Arial" w:cs="Arial"/>
                <w:sz w:val="20"/>
                <w:szCs w:val="20"/>
                <w:rPrChange w:id="546" w:author="Fong RERHANG" w:date="2021-06-08T10:09:00Z">
                  <w:rPr>
                    <w:rFonts w:ascii="Arial" w:hAnsi="Arial"/>
                    <w:sz w:val="16"/>
                    <w:szCs w:val="16"/>
                  </w:rPr>
                </w:rPrChange>
              </w:rPr>
            </w:pPr>
            <w:r w:rsidRPr="00632FA8">
              <w:rPr>
                <w:rFonts w:ascii="Arial" w:hAnsi="Arial" w:cs="Arial"/>
                <w:b/>
                <w:bCs/>
                <w:sz w:val="20"/>
                <w:szCs w:val="20"/>
                <w:rPrChange w:id="547" w:author="Fong RERHANG" w:date="2021-06-08T10:09:00Z">
                  <w:rPr>
                    <w:rFonts w:ascii="Arial" w:hAnsi="Arial"/>
                    <w:b/>
                    <w:bCs/>
                    <w:sz w:val="16"/>
                    <w:szCs w:val="16"/>
                  </w:rPr>
                </w:rPrChange>
              </w:rPr>
              <w:t>Qhov Chaw Nyob:</w:t>
            </w:r>
            <w:r w:rsidRPr="00632FA8">
              <w:rPr>
                <w:rFonts w:ascii="Arial" w:hAnsi="Arial" w:cs="Arial"/>
                <w:sz w:val="20"/>
                <w:szCs w:val="20"/>
                <w:rPrChange w:id="548" w:author="Fong RERHANG" w:date="2021-06-08T10:09:00Z">
                  <w:rPr>
                    <w:rFonts w:ascii="Arial" w:hAnsi="Arial"/>
                    <w:sz w:val="16"/>
                    <w:szCs w:val="16"/>
                  </w:rPr>
                </w:rPrChange>
              </w:rPr>
              <w:t xml:space="preserve"> </w:t>
            </w:r>
            <w:r w:rsidR="00E8271A" w:rsidRPr="00632FA8">
              <w:rPr>
                <w:rFonts w:ascii="Arial" w:hAnsi="Arial" w:cs="Arial"/>
                <w:i/>
                <w:iCs/>
                <w:sz w:val="20"/>
                <w:szCs w:val="20"/>
                <w:u w:val="single"/>
                <w:rPrChange w:id="549" w:author="Fong RERHANG" w:date="2021-06-08T10:09:00Z">
                  <w:rPr>
                    <w:rFonts w:ascii="Calibri" w:hAnsi="Calibri" w:cs="Calibri"/>
                    <w:i/>
                    <w:iCs/>
                    <w:sz w:val="16"/>
                    <w:szCs w:val="16"/>
                    <w:u w:val="single"/>
                  </w:rPr>
                </w:rPrChange>
              </w:rPr>
              <w:t>Cov chav kawm ntawv</w:t>
            </w:r>
            <w:r w:rsidR="00EC38E8" w:rsidRPr="00632FA8">
              <w:rPr>
                <w:rFonts w:ascii="Arial" w:hAnsi="Arial" w:cs="Arial"/>
                <w:i/>
                <w:iCs/>
                <w:sz w:val="20"/>
                <w:szCs w:val="20"/>
                <w:u w:val="single"/>
                <w:rPrChange w:id="550" w:author="Fong RERHANG" w:date="2021-06-08T10:09:00Z">
                  <w:rPr>
                    <w:rFonts w:ascii="Calibri" w:hAnsi="Calibri" w:cs="Calibri"/>
                    <w:i/>
                    <w:iCs/>
                    <w:sz w:val="16"/>
                    <w:szCs w:val="16"/>
                    <w:u w:val="single"/>
                  </w:rPr>
                </w:rPrChange>
              </w:rPr>
              <w:t xml:space="preserve"> ib txwm</w:t>
            </w:r>
            <w:r w:rsidR="00E8271A" w:rsidRPr="00632FA8">
              <w:rPr>
                <w:rFonts w:ascii="Arial" w:hAnsi="Arial" w:cs="Arial"/>
                <w:i/>
                <w:iCs/>
                <w:sz w:val="20"/>
                <w:szCs w:val="20"/>
                <w:u w:val="single"/>
                <w:rPrChange w:id="551" w:author="Fong RERHANG" w:date="2021-06-08T10:09:00Z">
                  <w:rPr>
                    <w:rFonts w:ascii="Calibri" w:hAnsi="Calibri" w:cs="Calibri"/>
                    <w:i/>
                    <w:iCs/>
                    <w:sz w:val="16"/>
                    <w:szCs w:val="16"/>
                    <w:u w:val="single"/>
                  </w:rPr>
                </w:rPrChange>
              </w:rPr>
              <w:t xml:space="preserve"> /</w:t>
            </w:r>
            <w:r w:rsidR="00EC38E8" w:rsidRPr="00632FA8">
              <w:rPr>
                <w:rFonts w:ascii="Arial" w:hAnsi="Arial" w:cs="Arial"/>
                <w:i/>
                <w:iCs/>
                <w:sz w:val="20"/>
                <w:szCs w:val="20"/>
                <w:u w:val="single"/>
                <w:rPrChange w:id="552" w:author="Fong RERHANG" w:date="2021-06-08T10:09:00Z">
                  <w:rPr>
                    <w:rFonts w:ascii="Calibri" w:hAnsi="Calibri" w:cs="Calibri"/>
                    <w:i/>
                    <w:iCs/>
                    <w:sz w:val="16"/>
                    <w:szCs w:val="16"/>
                    <w:u w:val="single"/>
                  </w:rPr>
                </w:rPrChange>
              </w:rPr>
              <w:t>tsev kawm ntawv zej tsoom hnub</w:t>
            </w:r>
          </w:p>
        </w:tc>
      </w:tr>
      <w:tr w:rsidR="00B24553" w:rsidRPr="00632FA8" w14:paraId="219DB623" w14:textId="77777777" w:rsidTr="00DA435C">
        <w:trPr>
          <w:trHeight w:val="413"/>
        </w:trPr>
        <w:tc>
          <w:tcPr>
            <w:tcW w:w="10456" w:type="dxa"/>
            <w:gridSpan w:val="3"/>
          </w:tcPr>
          <w:p w14:paraId="0E6707AA" w14:textId="381C9D13" w:rsidR="00B24553" w:rsidRPr="00632FA8" w:rsidRDefault="00B24553" w:rsidP="00DA435C">
            <w:pPr>
              <w:tabs>
                <w:tab w:val="left" w:pos="2086"/>
              </w:tabs>
              <w:rPr>
                <w:rFonts w:ascii="Arial" w:hAnsi="Arial"/>
                <w:sz w:val="20"/>
                <w:szCs w:val="20"/>
                <w:rPrChange w:id="553" w:author="Fong RERHANG" w:date="2021-06-08T10:05:00Z">
                  <w:rPr>
                    <w:rFonts w:ascii="Arial" w:hAnsi="Arial"/>
                    <w:sz w:val="16"/>
                    <w:szCs w:val="16"/>
                  </w:rPr>
                </w:rPrChange>
              </w:rPr>
            </w:pPr>
            <w:r w:rsidRPr="00632FA8">
              <w:rPr>
                <w:rFonts w:ascii="Arial" w:hAnsi="Arial"/>
                <w:b/>
                <w:bCs/>
                <w:sz w:val="20"/>
                <w:szCs w:val="20"/>
                <w:rPrChange w:id="554" w:author="Fong RERHANG" w:date="2021-06-08T10:05:00Z">
                  <w:rPr>
                    <w:rFonts w:ascii="Arial" w:hAnsi="Arial"/>
                    <w:b/>
                    <w:bCs/>
                    <w:sz w:val="16"/>
                    <w:szCs w:val="16"/>
                  </w:rPr>
                </w:rPrChange>
              </w:rPr>
              <w:t>Cov kev Tawm Tswv Yim:</w:t>
            </w:r>
            <w:r w:rsidRPr="00632FA8">
              <w:rPr>
                <w:rFonts w:ascii="Arial" w:hAnsi="Arial"/>
                <w:sz w:val="20"/>
                <w:szCs w:val="20"/>
                <w:rPrChange w:id="555" w:author="Fong RERHANG" w:date="2021-06-08T10:05:00Z">
                  <w:rPr>
                    <w:rFonts w:ascii="Arial" w:hAnsi="Arial"/>
                    <w:sz w:val="16"/>
                    <w:szCs w:val="16"/>
                  </w:rPr>
                </w:rPrChange>
              </w:rPr>
              <w:t xml:space="preserve"> </w:t>
            </w:r>
            <w:r w:rsidR="00E0096C" w:rsidRPr="00632FA8">
              <w:rPr>
                <w:rFonts w:ascii="Arial" w:hAnsi="Arial"/>
                <w:i/>
                <w:iCs/>
                <w:sz w:val="20"/>
                <w:szCs w:val="20"/>
                <w:u w:val="single"/>
                <w:rPrChange w:id="556" w:author="Fong RERHANG" w:date="2021-06-08T10:05:00Z">
                  <w:rPr>
                    <w:rFonts w:ascii="Arial" w:hAnsi="Arial"/>
                    <w:i/>
                    <w:iCs/>
                    <w:sz w:val="16"/>
                    <w:szCs w:val="16"/>
                    <w:u w:val="single"/>
                  </w:rPr>
                </w:rPrChange>
              </w:rPr>
              <w:t xml:space="preserve">Mai Yer tau pib kawm hauv Lej 1 tab sis yuav muab tso rau kev sab laj rau xyoo tom ntej kom txog rau thaum rov muaj </w:t>
            </w:r>
            <w:r w:rsidR="00803449" w:rsidRPr="00632FA8">
              <w:rPr>
                <w:rFonts w:ascii="Arial" w:hAnsi="Arial"/>
                <w:i/>
                <w:iCs/>
                <w:sz w:val="20"/>
                <w:szCs w:val="20"/>
                <w:u w:val="single"/>
                <w:rPrChange w:id="557" w:author="Fong RERHANG" w:date="2021-06-08T10:05:00Z">
                  <w:rPr>
                    <w:rFonts w:ascii="Arial" w:hAnsi="Arial"/>
                    <w:i/>
                    <w:iCs/>
                    <w:sz w:val="16"/>
                    <w:szCs w:val="16"/>
                    <w:u w:val="single"/>
                  </w:rPr>
                </w:rPrChange>
              </w:rPr>
              <w:t xml:space="preserve">IEP </w:t>
            </w:r>
            <w:r w:rsidR="00E0096C" w:rsidRPr="00632FA8">
              <w:rPr>
                <w:rFonts w:ascii="Arial" w:hAnsi="Arial"/>
                <w:i/>
                <w:iCs/>
                <w:sz w:val="20"/>
                <w:szCs w:val="20"/>
                <w:u w:val="single"/>
                <w:rPrChange w:id="558" w:author="Fong RERHANG" w:date="2021-06-08T10:05:00Z">
                  <w:rPr>
                    <w:rFonts w:ascii="Arial" w:hAnsi="Arial"/>
                    <w:i/>
                    <w:iCs/>
                    <w:sz w:val="16"/>
                    <w:szCs w:val="16"/>
                    <w:u w:val="single"/>
                  </w:rPr>
                </w:rPrChange>
              </w:rPr>
              <w:t>rooj sib tham  txhua xyoo tom ntej. Nws yuav pom tus kws qhia RSP ib hlis ib zaug rau 30 feeb</w:t>
            </w:r>
          </w:p>
        </w:tc>
      </w:tr>
      <w:tr w:rsidR="006653A8" w:rsidRPr="00632FA8" w14:paraId="4B3E331E" w14:textId="0EDF0A24" w:rsidTr="00EA667F">
        <w:trPr>
          <w:trHeight w:val="413"/>
        </w:trPr>
        <w:tc>
          <w:tcPr>
            <w:tcW w:w="5246" w:type="dxa"/>
            <w:gridSpan w:val="2"/>
          </w:tcPr>
          <w:p w14:paraId="6C4C6EA9" w14:textId="543CDC4D" w:rsidR="006653A8" w:rsidRPr="00632FA8" w:rsidRDefault="006653A8" w:rsidP="006653A8">
            <w:pPr>
              <w:tabs>
                <w:tab w:val="left" w:pos="2086"/>
              </w:tabs>
              <w:rPr>
                <w:rFonts w:ascii="Arial" w:hAnsi="Arial"/>
                <w:b/>
                <w:bCs/>
                <w:sz w:val="20"/>
                <w:szCs w:val="20"/>
                <w:rPrChange w:id="559" w:author="Fong RERHANG" w:date="2021-06-08T10:05:00Z">
                  <w:rPr>
                    <w:rFonts w:ascii="Arial" w:hAnsi="Arial"/>
                    <w:b/>
                    <w:bCs/>
                    <w:sz w:val="16"/>
                    <w:szCs w:val="16"/>
                  </w:rPr>
                </w:rPrChange>
              </w:rPr>
            </w:pPr>
            <w:r w:rsidRPr="00632FA8">
              <w:rPr>
                <w:rFonts w:ascii="Arial" w:hAnsi="Arial"/>
                <w:b/>
                <w:bCs/>
                <w:sz w:val="20"/>
                <w:szCs w:val="20"/>
                <w:rPrChange w:id="560" w:author="Fong RERHANG" w:date="2021-06-08T10:05:00Z">
                  <w:rPr>
                    <w:rFonts w:ascii="Arial" w:hAnsi="Arial"/>
                    <w:b/>
                    <w:bCs/>
                    <w:sz w:val="16"/>
                    <w:szCs w:val="16"/>
                  </w:rPr>
                </w:rPrChange>
              </w:rPr>
              <w:t>Kev pab cuam:</w:t>
            </w:r>
            <w:r w:rsidRPr="00632FA8">
              <w:rPr>
                <w:sz w:val="20"/>
                <w:szCs w:val="20"/>
                <w:rPrChange w:id="561" w:author="Fong RERHANG" w:date="2021-06-08T10:05:00Z">
                  <w:rPr>
                    <w:sz w:val="16"/>
                    <w:szCs w:val="16"/>
                  </w:rPr>
                </w:rPrChange>
              </w:rPr>
              <w:t xml:space="preserve"> </w:t>
            </w:r>
            <w:r w:rsidR="00B30D51" w:rsidRPr="00632FA8">
              <w:rPr>
                <w:rFonts w:ascii="Arial" w:hAnsi="Arial"/>
                <w:i/>
                <w:iCs/>
                <w:sz w:val="20"/>
                <w:szCs w:val="20"/>
                <w:u w:val="single"/>
                <w:rPrChange w:id="562" w:author="Fong RERHANG" w:date="2021-06-08T10:05:00Z">
                  <w:rPr>
                    <w:rFonts w:ascii="Arial" w:hAnsi="Arial"/>
                    <w:i/>
                    <w:iCs/>
                    <w:sz w:val="16"/>
                    <w:szCs w:val="16"/>
                    <w:u w:val="single"/>
                  </w:rPr>
                </w:rPrChange>
              </w:rPr>
              <w:t>Cov kev p</w:t>
            </w:r>
            <w:r w:rsidR="00B96BED" w:rsidRPr="00632FA8">
              <w:rPr>
                <w:rFonts w:ascii="Arial" w:hAnsi="Arial"/>
                <w:i/>
                <w:iCs/>
                <w:sz w:val="20"/>
                <w:szCs w:val="20"/>
                <w:u w:val="single"/>
                <w:rPrChange w:id="563" w:author="Fong RERHANG" w:date="2021-06-08T10:05:00Z">
                  <w:rPr>
                    <w:rFonts w:ascii="Arial" w:hAnsi="Arial"/>
                    <w:i/>
                    <w:iCs/>
                    <w:sz w:val="16"/>
                    <w:szCs w:val="16"/>
                    <w:u w:val="single"/>
                  </w:rPr>
                </w:rPrChange>
              </w:rPr>
              <w:t>aub txog ntawm</w:t>
            </w:r>
            <w:del w:id="564" w:author="Fong RERHANG" w:date="2021-06-08T10:15:00Z">
              <w:r w:rsidR="00B96BED" w:rsidRPr="00632FA8" w:rsidDel="002C4839">
                <w:rPr>
                  <w:rFonts w:ascii="Arial" w:hAnsi="Arial"/>
                  <w:i/>
                  <w:iCs/>
                  <w:sz w:val="20"/>
                  <w:szCs w:val="20"/>
                  <w:u w:val="single"/>
                  <w:rPrChange w:id="565" w:author="Fong RERHANG" w:date="2021-06-08T10:05:00Z">
                    <w:rPr>
                      <w:rFonts w:ascii="Arial" w:hAnsi="Arial"/>
                      <w:i/>
                      <w:iCs/>
                      <w:sz w:val="16"/>
                      <w:szCs w:val="16"/>
                      <w:u w:val="single"/>
                    </w:rPr>
                  </w:rPrChange>
                </w:rPr>
                <w:delText xml:space="preserve"> kev ua hauj lwm</w:delText>
              </w:r>
            </w:del>
            <w:ins w:id="566" w:author="Fong RERHANG" w:date="2021-06-08T10:15:00Z">
              <w:r w:rsidR="002C4839">
                <w:rPr>
                  <w:rFonts w:ascii="Arial" w:hAnsi="Arial"/>
                  <w:i/>
                  <w:iCs/>
                  <w:sz w:val="20"/>
                  <w:szCs w:val="20"/>
                  <w:u w:val="single"/>
                </w:rPr>
                <w:t xml:space="preserve"> </w:t>
              </w:r>
            </w:ins>
            <w:ins w:id="567" w:author="Fong RERHANG" w:date="2021-06-08T10:17:00Z">
              <w:r w:rsidR="002C4839">
                <w:rPr>
                  <w:rFonts w:ascii="Arial" w:hAnsi="Arial"/>
                  <w:i/>
                  <w:iCs/>
                  <w:sz w:val="20"/>
                  <w:szCs w:val="20"/>
                  <w:u w:val="single"/>
                </w:rPr>
                <w:t>t</w:t>
              </w:r>
            </w:ins>
            <w:ins w:id="568" w:author="Fong RERHANG" w:date="2021-06-08T10:15:00Z">
              <w:r w:rsidR="002C4839">
                <w:rPr>
                  <w:rFonts w:ascii="Arial" w:hAnsi="Arial"/>
                  <w:i/>
                  <w:iCs/>
                  <w:sz w:val="20"/>
                  <w:szCs w:val="20"/>
                  <w:u w:val="single"/>
                </w:rPr>
                <w:t xml:space="preserve">sev </w:t>
              </w:r>
            </w:ins>
            <w:ins w:id="569" w:author="Fong RERHANG" w:date="2021-06-08T10:17:00Z">
              <w:r w:rsidR="002C4839">
                <w:rPr>
                  <w:rFonts w:ascii="Arial" w:hAnsi="Arial"/>
                  <w:i/>
                  <w:iCs/>
                  <w:sz w:val="20"/>
                  <w:szCs w:val="20"/>
                  <w:u w:val="single"/>
                </w:rPr>
                <w:t>k</w:t>
              </w:r>
            </w:ins>
            <w:ins w:id="570" w:author="Fong RERHANG" w:date="2021-06-08T10:15:00Z">
              <w:r w:rsidR="002C4839">
                <w:rPr>
                  <w:rFonts w:ascii="Arial" w:hAnsi="Arial"/>
                  <w:i/>
                  <w:iCs/>
                  <w:sz w:val="20"/>
                  <w:szCs w:val="20"/>
                  <w:u w:val="single"/>
                </w:rPr>
                <w:t>awm</w:t>
              </w:r>
            </w:ins>
            <w:ins w:id="571" w:author="Fong RERHANG" w:date="2021-06-08T10:16:00Z">
              <w:r w:rsidR="002C4839">
                <w:rPr>
                  <w:rFonts w:ascii="Arial" w:hAnsi="Arial"/>
                  <w:i/>
                  <w:iCs/>
                  <w:sz w:val="20"/>
                  <w:szCs w:val="20"/>
                  <w:u w:val="single"/>
                </w:rPr>
                <w:t xml:space="preserve"> </w:t>
              </w:r>
            </w:ins>
            <w:ins w:id="572" w:author="Fong RERHANG" w:date="2021-06-08T10:17:00Z">
              <w:r w:rsidR="002C4839">
                <w:rPr>
                  <w:rFonts w:ascii="Arial" w:hAnsi="Arial"/>
                  <w:i/>
                  <w:iCs/>
                  <w:sz w:val="20"/>
                  <w:szCs w:val="20"/>
                  <w:u w:val="single"/>
                </w:rPr>
                <w:t>q</w:t>
              </w:r>
            </w:ins>
            <w:ins w:id="573" w:author="Fong RERHANG" w:date="2021-06-08T10:16:00Z">
              <w:r w:rsidR="002C4839">
                <w:rPr>
                  <w:rFonts w:ascii="Arial" w:hAnsi="Arial"/>
                  <w:i/>
                  <w:iCs/>
                  <w:sz w:val="20"/>
                  <w:szCs w:val="20"/>
                  <w:u w:val="single"/>
                </w:rPr>
                <w:t xml:space="preserve">hib </w:t>
              </w:r>
            </w:ins>
            <w:ins w:id="574" w:author="Fong RERHANG" w:date="2021-06-08T10:17:00Z">
              <w:r w:rsidR="002C4839">
                <w:rPr>
                  <w:rFonts w:ascii="Arial" w:hAnsi="Arial"/>
                  <w:i/>
                  <w:iCs/>
                  <w:sz w:val="20"/>
                  <w:szCs w:val="20"/>
                  <w:u w:val="single"/>
                </w:rPr>
                <w:t>s</w:t>
              </w:r>
            </w:ins>
            <w:ins w:id="575" w:author="Fong RERHANG" w:date="2021-06-08T10:16:00Z">
              <w:r w:rsidR="002C4839">
                <w:rPr>
                  <w:rFonts w:ascii="Arial" w:hAnsi="Arial"/>
                  <w:i/>
                  <w:iCs/>
                  <w:sz w:val="20"/>
                  <w:szCs w:val="20"/>
                  <w:u w:val="single"/>
                </w:rPr>
                <w:t>i</w:t>
              </w:r>
            </w:ins>
            <w:ins w:id="576" w:author="Fong RERHANG" w:date="2021-06-08T10:17:00Z">
              <w:r w:rsidR="002C4839">
                <w:rPr>
                  <w:rFonts w:ascii="Arial" w:hAnsi="Arial"/>
                  <w:i/>
                  <w:iCs/>
                  <w:sz w:val="20"/>
                  <w:szCs w:val="20"/>
                  <w:u w:val="single"/>
                </w:rPr>
                <w:t>ab</w:t>
              </w:r>
            </w:ins>
          </w:p>
        </w:tc>
        <w:tc>
          <w:tcPr>
            <w:tcW w:w="5210" w:type="dxa"/>
          </w:tcPr>
          <w:p w14:paraId="1D94D2FC" w14:textId="38E5AEBB" w:rsidR="006653A8" w:rsidRPr="00632FA8" w:rsidRDefault="006653A8" w:rsidP="006653A8">
            <w:pPr>
              <w:tabs>
                <w:tab w:val="left" w:pos="2086"/>
              </w:tabs>
              <w:rPr>
                <w:rFonts w:ascii="Arial" w:hAnsi="Arial"/>
                <w:b/>
                <w:bCs/>
                <w:sz w:val="20"/>
                <w:szCs w:val="20"/>
                <w:rPrChange w:id="577" w:author="Fong RERHANG" w:date="2021-06-08T10:05:00Z">
                  <w:rPr>
                    <w:rFonts w:ascii="Arial" w:hAnsi="Arial"/>
                    <w:b/>
                    <w:bCs/>
                    <w:sz w:val="16"/>
                    <w:szCs w:val="16"/>
                  </w:rPr>
                </w:rPrChange>
              </w:rPr>
            </w:pPr>
            <w:r w:rsidRPr="00632FA8">
              <w:rPr>
                <w:rFonts w:ascii="Arial" w:hAnsi="Arial"/>
                <w:b/>
                <w:bCs/>
                <w:sz w:val="20"/>
                <w:szCs w:val="20"/>
                <w:rPrChange w:id="578" w:author="Fong RERHANG" w:date="2021-06-08T10:05:00Z">
                  <w:rPr>
                    <w:rFonts w:ascii="Arial" w:hAnsi="Arial"/>
                    <w:b/>
                    <w:bCs/>
                    <w:sz w:val="16"/>
                    <w:szCs w:val="16"/>
                  </w:rPr>
                </w:rPrChange>
              </w:rPr>
              <w:t>Hnub Pib</w:t>
            </w:r>
            <w:r w:rsidRPr="00632FA8">
              <w:rPr>
                <w:rFonts w:ascii="Arial" w:hAnsi="Arial"/>
                <w:sz w:val="20"/>
                <w:szCs w:val="20"/>
                <w:rPrChange w:id="579" w:author="Fong RERHANG" w:date="2021-06-08T10:05:00Z">
                  <w:rPr>
                    <w:rFonts w:ascii="Arial" w:hAnsi="Arial"/>
                    <w:sz w:val="16"/>
                    <w:szCs w:val="16"/>
                  </w:rPr>
                </w:rPrChange>
              </w:rPr>
              <w:t>:</w:t>
            </w:r>
            <w:r w:rsidRPr="00632FA8">
              <w:rPr>
                <w:rFonts w:ascii="Arial" w:hAnsi="Arial"/>
                <w:i/>
                <w:iCs/>
                <w:sz w:val="20"/>
                <w:szCs w:val="20"/>
                <w:u w:val="single"/>
                <w:rPrChange w:id="580" w:author="Fong RERHANG" w:date="2021-06-08T10:05:00Z">
                  <w:rPr>
                    <w:rFonts w:ascii="Arial" w:hAnsi="Arial"/>
                    <w:i/>
                    <w:iCs/>
                    <w:sz w:val="16"/>
                    <w:szCs w:val="16"/>
                    <w:u w:val="single"/>
                  </w:rPr>
                </w:rPrChange>
              </w:rPr>
              <w:t>5/</w:t>
            </w:r>
            <w:r w:rsidR="00216194" w:rsidRPr="00632FA8">
              <w:rPr>
                <w:rFonts w:ascii="Arial" w:hAnsi="Arial"/>
                <w:i/>
                <w:iCs/>
                <w:sz w:val="20"/>
                <w:szCs w:val="20"/>
                <w:u w:val="single"/>
                <w:rPrChange w:id="581" w:author="Fong RERHANG" w:date="2021-06-08T10:05:00Z">
                  <w:rPr>
                    <w:rFonts w:ascii="Arial" w:hAnsi="Arial"/>
                    <w:i/>
                    <w:iCs/>
                    <w:sz w:val="16"/>
                    <w:szCs w:val="16"/>
                    <w:u w:val="single"/>
                  </w:rPr>
                </w:rPrChange>
              </w:rPr>
              <w:t>26/2021</w:t>
            </w:r>
            <w:r w:rsidRPr="00632FA8">
              <w:rPr>
                <w:rFonts w:ascii="Arial" w:hAnsi="Arial"/>
                <w:i/>
                <w:iCs/>
                <w:sz w:val="20"/>
                <w:szCs w:val="20"/>
                <w:u w:val="single"/>
                <w:rPrChange w:id="582" w:author="Fong RERHANG" w:date="2021-06-08T10:05:00Z">
                  <w:rPr>
                    <w:rFonts w:ascii="Arial" w:hAnsi="Arial"/>
                    <w:i/>
                    <w:iCs/>
                    <w:sz w:val="16"/>
                    <w:szCs w:val="16"/>
                    <w:u w:val="single"/>
                  </w:rPr>
                </w:rPrChange>
              </w:rPr>
              <w:t xml:space="preserve"> </w:t>
            </w:r>
            <w:r w:rsidRPr="00632FA8">
              <w:rPr>
                <w:rFonts w:ascii="Arial" w:hAnsi="Arial"/>
                <w:sz w:val="20"/>
                <w:szCs w:val="20"/>
                <w:rPrChange w:id="583" w:author="Fong RERHANG" w:date="2021-06-08T10:05:00Z">
                  <w:rPr>
                    <w:rFonts w:ascii="Arial" w:hAnsi="Arial"/>
                    <w:sz w:val="16"/>
                    <w:szCs w:val="16"/>
                  </w:rPr>
                </w:rPrChange>
              </w:rPr>
              <w:t xml:space="preserve">| </w:t>
            </w:r>
            <w:r w:rsidRPr="00632FA8">
              <w:rPr>
                <w:rFonts w:ascii="Arial" w:hAnsi="Arial"/>
                <w:b/>
                <w:bCs/>
                <w:sz w:val="20"/>
                <w:szCs w:val="20"/>
                <w:rPrChange w:id="584" w:author="Fong RERHANG" w:date="2021-06-08T10:05:00Z">
                  <w:rPr>
                    <w:rFonts w:ascii="Arial" w:hAnsi="Arial"/>
                    <w:b/>
                    <w:bCs/>
                    <w:sz w:val="16"/>
                    <w:szCs w:val="16"/>
                  </w:rPr>
                </w:rPrChange>
              </w:rPr>
              <w:t>Hnub Xaus</w:t>
            </w:r>
            <w:r w:rsidRPr="00632FA8">
              <w:rPr>
                <w:rFonts w:ascii="Arial" w:hAnsi="Arial"/>
                <w:sz w:val="20"/>
                <w:szCs w:val="20"/>
                <w:rPrChange w:id="585" w:author="Fong RERHANG" w:date="2021-06-08T10:05:00Z">
                  <w:rPr>
                    <w:rFonts w:ascii="Arial" w:hAnsi="Arial"/>
                    <w:sz w:val="16"/>
                    <w:szCs w:val="16"/>
                  </w:rPr>
                </w:rPrChange>
              </w:rPr>
              <w:t xml:space="preserve"> </w:t>
            </w:r>
            <w:r w:rsidRPr="00632FA8">
              <w:rPr>
                <w:rFonts w:ascii="Arial" w:hAnsi="Arial"/>
                <w:i/>
                <w:iCs/>
                <w:sz w:val="20"/>
                <w:szCs w:val="20"/>
                <w:u w:val="single"/>
                <w:rPrChange w:id="586" w:author="Fong RERHANG" w:date="2021-06-08T10:05:00Z">
                  <w:rPr>
                    <w:rFonts w:ascii="Arial" w:hAnsi="Arial"/>
                    <w:i/>
                    <w:iCs/>
                    <w:sz w:val="16"/>
                    <w:szCs w:val="16"/>
                    <w:u w:val="single"/>
                  </w:rPr>
                </w:rPrChange>
              </w:rPr>
              <w:t>5/</w:t>
            </w:r>
            <w:r w:rsidR="00216194" w:rsidRPr="00632FA8">
              <w:rPr>
                <w:rFonts w:ascii="Arial" w:hAnsi="Arial"/>
                <w:i/>
                <w:iCs/>
                <w:sz w:val="20"/>
                <w:szCs w:val="20"/>
                <w:u w:val="single"/>
                <w:rPrChange w:id="587" w:author="Fong RERHANG" w:date="2021-06-08T10:05:00Z">
                  <w:rPr>
                    <w:rFonts w:ascii="Arial" w:hAnsi="Arial"/>
                    <w:i/>
                    <w:iCs/>
                    <w:sz w:val="16"/>
                    <w:szCs w:val="16"/>
                    <w:u w:val="single"/>
                  </w:rPr>
                </w:rPrChange>
              </w:rPr>
              <w:t>25/2022</w:t>
            </w:r>
          </w:p>
        </w:tc>
      </w:tr>
      <w:tr w:rsidR="006653A8" w:rsidRPr="00632FA8" w14:paraId="3A6BA2BE" w14:textId="77777777" w:rsidTr="00EA667F">
        <w:trPr>
          <w:trHeight w:val="413"/>
        </w:trPr>
        <w:tc>
          <w:tcPr>
            <w:tcW w:w="5246" w:type="dxa"/>
            <w:gridSpan w:val="2"/>
          </w:tcPr>
          <w:p w14:paraId="7764E0CA" w14:textId="0DEC0FBC" w:rsidR="006653A8" w:rsidRPr="00632FA8" w:rsidRDefault="006653A8" w:rsidP="006653A8">
            <w:pPr>
              <w:tabs>
                <w:tab w:val="left" w:pos="2086"/>
              </w:tabs>
              <w:rPr>
                <w:rFonts w:ascii="Arial" w:hAnsi="Arial"/>
                <w:b/>
                <w:bCs/>
                <w:sz w:val="20"/>
                <w:szCs w:val="20"/>
                <w:rPrChange w:id="588" w:author="Fong RERHANG" w:date="2021-06-08T10:05:00Z">
                  <w:rPr>
                    <w:rFonts w:ascii="Arial" w:hAnsi="Arial"/>
                    <w:b/>
                    <w:bCs/>
                    <w:sz w:val="16"/>
                    <w:szCs w:val="16"/>
                  </w:rPr>
                </w:rPrChange>
              </w:rPr>
            </w:pPr>
            <w:r w:rsidRPr="00632FA8">
              <w:rPr>
                <w:rFonts w:ascii="Arial" w:hAnsi="Arial"/>
                <w:b/>
                <w:bCs/>
                <w:sz w:val="20"/>
                <w:szCs w:val="20"/>
                <w:rPrChange w:id="589" w:author="Fong RERHANG" w:date="2021-06-08T10:05:00Z">
                  <w:rPr>
                    <w:rFonts w:ascii="Arial" w:hAnsi="Arial"/>
                    <w:b/>
                    <w:bCs/>
                    <w:sz w:val="16"/>
                    <w:szCs w:val="16"/>
                  </w:rPr>
                </w:rPrChange>
              </w:rPr>
              <w:t>Tus Muab Kev Pab:</w:t>
            </w:r>
            <w:r w:rsidRPr="00632FA8">
              <w:rPr>
                <w:sz w:val="20"/>
                <w:szCs w:val="20"/>
                <w:rPrChange w:id="590" w:author="Fong RERHANG" w:date="2021-06-08T10:05:00Z">
                  <w:rPr>
                    <w:sz w:val="16"/>
                    <w:szCs w:val="16"/>
                  </w:rPr>
                </w:rPrChange>
              </w:rPr>
              <w:t xml:space="preserve"> </w:t>
            </w:r>
            <w:r w:rsidRPr="00632FA8">
              <w:rPr>
                <w:rFonts w:ascii="Calibri" w:hAnsi="Calibri" w:cs="Calibri"/>
                <w:i/>
                <w:iCs/>
                <w:sz w:val="20"/>
                <w:szCs w:val="20"/>
                <w:u w:val="single"/>
                <w:rPrChange w:id="591" w:author="Fong RERHANG" w:date="2021-06-08T10:05:00Z">
                  <w:rPr>
                    <w:rFonts w:ascii="Calibri" w:hAnsi="Calibri" w:cs="Calibri"/>
                    <w:i/>
                    <w:iCs/>
                    <w:sz w:val="16"/>
                    <w:szCs w:val="16"/>
                    <w:u w:val="single"/>
                  </w:rPr>
                </w:rPrChange>
              </w:rPr>
              <w:t>SELPA</w:t>
            </w:r>
          </w:p>
        </w:tc>
        <w:tc>
          <w:tcPr>
            <w:tcW w:w="5210" w:type="dxa"/>
          </w:tcPr>
          <w:p w14:paraId="74108FDA" w14:textId="28897A3D" w:rsidR="006653A8" w:rsidRPr="00632FA8" w:rsidRDefault="006653A8" w:rsidP="006653A8">
            <w:pPr>
              <w:tabs>
                <w:tab w:val="left" w:pos="2086"/>
              </w:tabs>
              <w:rPr>
                <w:rFonts w:ascii="Arial" w:hAnsi="Arial"/>
                <w:b/>
                <w:bCs/>
                <w:sz w:val="20"/>
                <w:szCs w:val="20"/>
                <w:rPrChange w:id="592" w:author="Fong RERHANG" w:date="2021-06-08T10:05:00Z">
                  <w:rPr>
                    <w:rFonts w:ascii="Arial" w:hAnsi="Arial"/>
                    <w:b/>
                    <w:bCs/>
                    <w:sz w:val="16"/>
                    <w:szCs w:val="16"/>
                  </w:rPr>
                </w:rPrChange>
              </w:rPr>
            </w:pPr>
            <w:r w:rsidRPr="00632FA8">
              <w:rPr>
                <w:rFonts w:ascii="Arial" w:hAnsi="Arial"/>
                <w:sz w:val="20"/>
                <w:szCs w:val="20"/>
                <w:rPrChange w:id="593" w:author="Fong RERHANG" w:date="2021-06-08T10:05:00Z">
                  <w:rPr>
                    <w:rFonts w:ascii="Arial" w:hAnsi="Arial"/>
                    <w:sz w:val="16"/>
                    <w:szCs w:val="16"/>
                  </w:rPr>
                </w:rPrChange>
              </w:rPr>
              <w:t xml:space="preserve"> </w:t>
            </w:r>
            <w:r w:rsidR="00FB32AE" w:rsidRPr="00632FA8">
              <w:rPr>
                <w:sz w:val="32"/>
                <w:szCs w:val="32"/>
                <w:rPrChange w:id="594" w:author="Fong RERHANG" w:date="2021-06-08T10:05:00Z">
                  <w:rPr/>
                </w:rPrChange>
              </w:rPr>
              <w:pict w14:anchorId="2669164E">
                <v:shape id="Picture 455" o:spid="_x0000_i1050" type="#_x0000_t75" style="width:12.1pt;height:9.1pt;visibility:visible;mso-wrap-style:square">
                  <v:imagedata r:id="rId19" o:title=""/>
                </v:shape>
              </w:pict>
            </w:r>
            <w:r w:rsidRPr="00632FA8">
              <w:rPr>
                <w:rFonts w:ascii="Arial" w:hAnsi="Arial"/>
                <w:sz w:val="20"/>
                <w:szCs w:val="20"/>
                <w:rPrChange w:id="595" w:author="Fong RERHANG" w:date="2021-06-08T10:05:00Z">
                  <w:rPr>
                    <w:rFonts w:ascii="Arial" w:hAnsi="Arial"/>
                    <w:sz w:val="16"/>
                    <w:szCs w:val="16"/>
                  </w:rPr>
                </w:rPrChange>
              </w:rPr>
              <w:t xml:space="preserve">Ywj siab </w:t>
            </w:r>
            <w:r w:rsidRPr="00632FA8">
              <w:rPr>
                <w:noProof/>
                <w:sz w:val="20"/>
                <w:szCs w:val="20"/>
                <w:rPrChange w:id="596" w:author="Fong RERHANG" w:date="2021-06-08T10:05:00Z">
                  <w:rPr>
                    <w:noProof/>
                    <w:sz w:val="16"/>
                    <w:szCs w:val="16"/>
                  </w:rPr>
                </w:rPrChange>
              </w:rPr>
              <w:drawing>
                <wp:inline distT="0" distB="0" distL="0" distR="0" wp14:anchorId="15E1AA66" wp14:editId="0D52B6E4">
                  <wp:extent cx="157480" cy="11557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597" w:author="Fong RERHANG" w:date="2021-06-08T10:05:00Z">
                  <w:rPr>
                    <w:rFonts w:ascii="Arial" w:hAnsi="Arial"/>
                    <w:sz w:val="16"/>
                    <w:szCs w:val="16"/>
                  </w:rPr>
                </w:rPrChange>
              </w:rPr>
              <w:t xml:space="preserve"> Pab pawg </w:t>
            </w:r>
            <w:r w:rsidRPr="00632FA8">
              <w:rPr>
                <w:noProof/>
                <w:sz w:val="20"/>
                <w:szCs w:val="20"/>
                <w:rPrChange w:id="598" w:author="Fong RERHANG" w:date="2021-06-08T10:05:00Z">
                  <w:rPr>
                    <w:noProof/>
                    <w:sz w:val="16"/>
                    <w:szCs w:val="16"/>
                  </w:rPr>
                </w:rPrChange>
              </w:rPr>
              <w:drawing>
                <wp:inline distT="0" distB="0" distL="0" distR="0" wp14:anchorId="393F0645" wp14:editId="41E05CCF">
                  <wp:extent cx="157480" cy="11557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599" w:author="Fong RERHANG" w:date="2021-06-08T10:05:00Z">
                  <w:rPr>
                    <w:rFonts w:ascii="Arial" w:hAnsi="Arial"/>
                    <w:sz w:val="16"/>
                    <w:szCs w:val="16"/>
                  </w:rPr>
                </w:rPrChange>
              </w:rPr>
              <w:t xml:space="preserve"> Kev hloov pauv zaum ob</w:t>
            </w:r>
          </w:p>
        </w:tc>
      </w:tr>
      <w:tr w:rsidR="006653A8" w:rsidRPr="00632FA8" w14:paraId="78708160" w14:textId="77777777" w:rsidTr="00EA667F">
        <w:trPr>
          <w:trHeight w:val="413"/>
        </w:trPr>
        <w:tc>
          <w:tcPr>
            <w:tcW w:w="5246" w:type="dxa"/>
            <w:gridSpan w:val="2"/>
          </w:tcPr>
          <w:p w14:paraId="11A9993F" w14:textId="786AFB8E" w:rsidR="006653A8" w:rsidRPr="00632FA8" w:rsidRDefault="006653A8" w:rsidP="006653A8">
            <w:pPr>
              <w:tabs>
                <w:tab w:val="left" w:pos="2086"/>
              </w:tabs>
              <w:rPr>
                <w:rFonts w:ascii="Arial" w:hAnsi="Arial"/>
                <w:b/>
                <w:bCs/>
                <w:sz w:val="20"/>
                <w:szCs w:val="20"/>
                <w:rPrChange w:id="600" w:author="Fong RERHANG" w:date="2021-06-08T10:05:00Z">
                  <w:rPr>
                    <w:rFonts w:ascii="Arial" w:hAnsi="Arial"/>
                    <w:b/>
                    <w:bCs/>
                    <w:sz w:val="16"/>
                    <w:szCs w:val="16"/>
                  </w:rPr>
                </w:rPrChange>
              </w:rPr>
            </w:pPr>
            <w:r w:rsidRPr="00632FA8">
              <w:rPr>
                <w:rFonts w:ascii="Arial" w:hAnsi="Arial"/>
                <w:b/>
                <w:bCs/>
                <w:sz w:val="20"/>
                <w:szCs w:val="20"/>
                <w:rPrChange w:id="601" w:author="Fong RERHANG" w:date="2021-06-08T10:05:00Z">
                  <w:rPr>
                    <w:rFonts w:ascii="Arial" w:hAnsi="Arial"/>
                    <w:b/>
                    <w:bCs/>
                    <w:sz w:val="16"/>
                    <w:szCs w:val="16"/>
                  </w:rPr>
                </w:rPrChange>
              </w:rPr>
              <w:t>Sij Hawm/Zaus(freq):</w:t>
            </w:r>
            <w:r w:rsidR="00F663AE" w:rsidRPr="00632FA8">
              <w:rPr>
                <w:rFonts w:ascii="Arial" w:hAnsi="Arial"/>
                <w:b/>
                <w:bCs/>
                <w:sz w:val="20"/>
                <w:szCs w:val="20"/>
                <w:rPrChange w:id="602" w:author="Fong RERHANG" w:date="2021-06-08T10:05:00Z">
                  <w:rPr>
                    <w:rFonts w:ascii="Arial" w:hAnsi="Arial"/>
                    <w:b/>
                    <w:bCs/>
                    <w:sz w:val="16"/>
                    <w:szCs w:val="16"/>
                  </w:rPr>
                </w:rPrChange>
              </w:rPr>
              <w:t xml:space="preserve">  </w:t>
            </w:r>
            <w:r w:rsidR="00216194" w:rsidRPr="00632FA8">
              <w:rPr>
                <w:rFonts w:ascii="Arial" w:hAnsi="Arial"/>
                <w:i/>
                <w:iCs/>
                <w:sz w:val="20"/>
                <w:szCs w:val="20"/>
                <w:u w:val="single"/>
                <w:rPrChange w:id="603" w:author="Fong RERHANG" w:date="2021-06-08T10:05:00Z">
                  <w:rPr>
                    <w:rFonts w:ascii="Arial" w:hAnsi="Arial"/>
                    <w:i/>
                    <w:iCs/>
                    <w:sz w:val="16"/>
                    <w:szCs w:val="16"/>
                    <w:u w:val="single"/>
                  </w:rPr>
                </w:rPrChange>
              </w:rPr>
              <w:t>30</w:t>
            </w:r>
            <w:r w:rsidR="00216194" w:rsidRPr="00632FA8">
              <w:rPr>
                <w:rFonts w:ascii="Arial" w:hAnsi="Arial"/>
                <w:sz w:val="20"/>
                <w:szCs w:val="20"/>
                <w:rPrChange w:id="604" w:author="Fong RERHANG" w:date="2021-06-08T10:05:00Z">
                  <w:rPr>
                    <w:rFonts w:ascii="Arial" w:hAnsi="Arial"/>
                    <w:sz w:val="16"/>
                    <w:szCs w:val="16"/>
                  </w:rPr>
                </w:rPrChange>
              </w:rPr>
              <w:t xml:space="preserve"> feeb x </w:t>
            </w:r>
            <w:r w:rsidR="00216194" w:rsidRPr="00632FA8">
              <w:rPr>
                <w:rFonts w:ascii="Arial" w:hAnsi="Arial"/>
                <w:i/>
                <w:iCs/>
                <w:sz w:val="20"/>
                <w:szCs w:val="20"/>
                <w:u w:val="single"/>
                <w:rPrChange w:id="605" w:author="Fong RERHANG" w:date="2021-06-08T10:05:00Z">
                  <w:rPr>
                    <w:rFonts w:ascii="Arial" w:hAnsi="Arial"/>
                    <w:i/>
                    <w:iCs/>
                    <w:sz w:val="16"/>
                    <w:szCs w:val="16"/>
                    <w:u w:val="single"/>
                  </w:rPr>
                </w:rPrChange>
              </w:rPr>
              <w:t>1</w:t>
            </w:r>
            <w:r w:rsidR="00216194" w:rsidRPr="00632FA8">
              <w:rPr>
                <w:rFonts w:ascii="Arial" w:hAnsi="Arial"/>
                <w:sz w:val="20"/>
                <w:szCs w:val="20"/>
                <w:rPrChange w:id="606" w:author="Fong RERHANG" w:date="2021-06-08T10:05:00Z">
                  <w:rPr>
                    <w:rFonts w:ascii="Arial" w:hAnsi="Arial"/>
                    <w:sz w:val="16"/>
                    <w:szCs w:val="16"/>
                  </w:rPr>
                </w:rPrChange>
              </w:rPr>
              <w:t xml:space="preserve"> tag nrho:</w:t>
            </w:r>
            <w:r w:rsidR="00216194" w:rsidRPr="00632FA8">
              <w:rPr>
                <w:rFonts w:ascii="Arial" w:hAnsi="Arial"/>
                <w:i/>
                <w:iCs/>
                <w:sz w:val="20"/>
                <w:szCs w:val="20"/>
                <w:u w:val="single"/>
                <w:rPrChange w:id="607" w:author="Fong RERHANG" w:date="2021-06-08T10:05:00Z">
                  <w:rPr>
                    <w:rFonts w:ascii="Arial" w:hAnsi="Arial"/>
                    <w:i/>
                    <w:iCs/>
                    <w:sz w:val="16"/>
                    <w:szCs w:val="16"/>
                    <w:u w:val="single"/>
                  </w:rPr>
                </w:rPrChange>
              </w:rPr>
              <w:t xml:space="preserve">30 </w:t>
            </w:r>
            <w:r w:rsidR="00216194" w:rsidRPr="00632FA8">
              <w:rPr>
                <w:rFonts w:ascii="Arial" w:hAnsi="Arial"/>
                <w:sz w:val="20"/>
                <w:szCs w:val="20"/>
                <w:rPrChange w:id="608" w:author="Fong RERHANG" w:date="2021-06-08T10:05:00Z">
                  <w:rPr>
                    <w:rFonts w:ascii="Arial" w:hAnsi="Arial"/>
                    <w:sz w:val="16"/>
                    <w:szCs w:val="16"/>
                  </w:rPr>
                </w:rPrChange>
              </w:rPr>
              <w:t xml:space="preserve">feeb tau pab cuam </w:t>
            </w:r>
            <w:r w:rsidR="00216194" w:rsidRPr="00632FA8">
              <w:rPr>
                <w:rFonts w:ascii="Arial" w:hAnsi="Arial"/>
                <w:i/>
                <w:iCs/>
                <w:sz w:val="20"/>
                <w:szCs w:val="20"/>
                <w:rPrChange w:id="609" w:author="Fong RERHANG" w:date="2021-06-08T10:05:00Z">
                  <w:rPr>
                    <w:rFonts w:ascii="Arial" w:hAnsi="Arial"/>
                    <w:i/>
                    <w:iCs/>
                    <w:sz w:val="16"/>
                    <w:szCs w:val="16"/>
                  </w:rPr>
                </w:rPrChange>
              </w:rPr>
              <w:t>txhua xyoo</w:t>
            </w:r>
          </w:p>
        </w:tc>
        <w:tc>
          <w:tcPr>
            <w:tcW w:w="5210" w:type="dxa"/>
          </w:tcPr>
          <w:p w14:paraId="3268C594" w14:textId="44F07A37" w:rsidR="006653A8" w:rsidRPr="00632FA8" w:rsidRDefault="006653A8" w:rsidP="006653A8">
            <w:pPr>
              <w:tabs>
                <w:tab w:val="left" w:pos="2086"/>
              </w:tabs>
              <w:rPr>
                <w:rFonts w:ascii="Arial" w:hAnsi="Arial"/>
                <w:b/>
                <w:bCs/>
                <w:sz w:val="20"/>
                <w:szCs w:val="20"/>
                <w:rPrChange w:id="610" w:author="Fong RERHANG" w:date="2021-06-08T10:05:00Z">
                  <w:rPr>
                    <w:rFonts w:ascii="Arial" w:hAnsi="Arial"/>
                    <w:b/>
                    <w:bCs/>
                    <w:sz w:val="16"/>
                    <w:szCs w:val="16"/>
                  </w:rPr>
                </w:rPrChange>
              </w:rPr>
            </w:pPr>
            <w:r w:rsidRPr="00632FA8">
              <w:rPr>
                <w:rFonts w:ascii="Arial" w:hAnsi="Arial"/>
                <w:b/>
                <w:bCs/>
                <w:sz w:val="20"/>
                <w:szCs w:val="20"/>
                <w:rPrChange w:id="611" w:author="Fong RERHANG" w:date="2021-06-08T10:05:00Z">
                  <w:rPr>
                    <w:rFonts w:ascii="Arial" w:hAnsi="Arial"/>
                    <w:b/>
                    <w:bCs/>
                    <w:sz w:val="16"/>
                    <w:szCs w:val="16"/>
                  </w:rPr>
                </w:rPrChange>
              </w:rPr>
              <w:t>Qhov Chaw Nyob:</w:t>
            </w:r>
            <w:r w:rsidRPr="00632FA8">
              <w:rPr>
                <w:rFonts w:ascii="Arial" w:hAnsi="Arial"/>
                <w:sz w:val="20"/>
                <w:szCs w:val="20"/>
                <w:rPrChange w:id="612" w:author="Fong RERHANG" w:date="2021-06-08T10:05:00Z">
                  <w:rPr>
                    <w:rFonts w:ascii="Arial" w:hAnsi="Arial"/>
                    <w:sz w:val="16"/>
                    <w:szCs w:val="16"/>
                  </w:rPr>
                </w:rPrChange>
              </w:rPr>
              <w:t xml:space="preserve"> </w:t>
            </w:r>
            <w:r w:rsidRPr="00632FA8">
              <w:rPr>
                <w:rFonts w:ascii="Calibri" w:hAnsi="Calibri" w:cs="Calibri"/>
                <w:i/>
                <w:iCs/>
                <w:sz w:val="20"/>
                <w:szCs w:val="20"/>
                <w:u w:val="single"/>
                <w:rPrChange w:id="613" w:author="Fong RERHANG" w:date="2021-06-08T10:05:00Z">
                  <w:rPr>
                    <w:rFonts w:ascii="Calibri" w:hAnsi="Calibri" w:cs="Calibri"/>
                    <w:i/>
                    <w:iCs/>
                    <w:sz w:val="16"/>
                    <w:szCs w:val="16"/>
                    <w:u w:val="single"/>
                  </w:rPr>
                </w:rPrChange>
              </w:rPr>
              <w:t>Cov chav kawm ntawv</w:t>
            </w:r>
            <w:r w:rsidR="00B30D51" w:rsidRPr="00632FA8">
              <w:rPr>
                <w:rFonts w:ascii="Calibri" w:hAnsi="Calibri" w:cs="Calibri"/>
                <w:i/>
                <w:iCs/>
                <w:sz w:val="20"/>
                <w:szCs w:val="20"/>
                <w:u w:val="single"/>
                <w:rPrChange w:id="614" w:author="Fong RERHANG" w:date="2021-06-08T10:05:00Z">
                  <w:rPr>
                    <w:rFonts w:ascii="Calibri" w:hAnsi="Calibri" w:cs="Calibri"/>
                    <w:i/>
                    <w:iCs/>
                    <w:sz w:val="16"/>
                    <w:szCs w:val="16"/>
                    <w:u w:val="single"/>
                  </w:rPr>
                </w:rPrChange>
              </w:rPr>
              <w:t xml:space="preserve"> ib txwm</w:t>
            </w:r>
            <w:r w:rsidRPr="00632FA8">
              <w:rPr>
                <w:rFonts w:ascii="Calibri" w:hAnsi="Calibri" w:cs="Calibri"/>
                <w:i/>
                <w:iCs/>
                <w:sz w:val="20"/>
                <w:szCs w:val="20"/>
                <w:u w:val="single"/>
                <w:rPrChange w:id="615" w:author="Fong RERHANG" w:date="2021-06-08T10:05:00Z">
                  <w:rPr>
                    <w:rFonts w:ascii="Calibri" w:hAnsi="Calibri" w:cs="Calibri"/>
                    <w:i/>
                    <w:iCs/>
                    <w:sz w:val="16"/>
                    <w:szCs w:val="16"/>
                    <w:u w:val="single"/>
                  </w:rPr>
                </w:rPrChange>
              </w:rPr>
              <w:t>/</w:t>
            </w:r>
            <w:r w:rsidR="00B30D51" w:rsidRPr="00632FA8">
              <w:rPr>
                <w:rFonts w:ascii="Calibri" w:hAnsi="Calibri" w:cs="Calibri"/>
                <w:i/>
                <w:iCs/>
                <w:sz w:val="20"/>
                <w:szCs w:val="20"/>
                <w:u w:val="single"/>
                <w:rPrChange w:id="616" w:author="Fong RERHANG" w:date="2021-06-08T10:05:00Z">
                  <w:rPr>
                    <w:rFonts w:ascii="Calibri" w:hAnsi="Calibri" w:cs="Calibri"/>
                    <w:i/>
                    <w:iCs/>
                    <w:sz w:val="16"/>
                    <w:szCs w:val="16"/>
                    <w:u w:val="single"/>
                  </w:rPr>
                </w:rPrChange>
              </w:rPr>
              <w:t>tsev kawm ntawv zej tsoom hnub</w:t>
            </w:r>
          </w:p>
        </w:tc>
      </w:tr>
      <w:tr w:rsidR="006653A8" w:rsidRPr="00632FA8" w14:paraId="76300B80" w14:textId="77777777" w:rsidTr="00DA435C">
        <w:trPr>
          <w:trHeight w:val="413"/>
        </w:trPr>
        <w:tc>
          <w:tcPr>
            <w:tcW w:w="10456" w:type="dxa"/>
            <w:gridSpan w:val="3"/>
          </w:tcPr>
          <w:p w14:paraId="23C275DB" w14:textId="270E39C6" w:rsidR="006653A8" w:rsidRPr="00632FA8" w:rsidRDefault="006653A8" w:rsidP="006653A8">
            <w:pPr>
              <w:tabs>
                <w:tab w:val="left" w:pos="2086"/>
              </w:tabs>
              <w:rPr>
                <w:rFonts w:ascii="Arial" w:hAnsi="Arial"/>
                <w:b/>
                <w:bCs/>
                <w:sz w:val="20"/>
                <w:szCs w:val="20"/>
                <w:rPrChange w:id="617" w:author="Fong RERHANG" w:date="2021-06-08T10:05:00Z">
                  <w:rPr>
                    <w:rFonts w:ascii="Arial" w:hAnsi="Arial"/>
                    <w:b/>
                    <w:bCs/>
                    <w:sz w:val="16"/>
                    <w:szCs w:val="16"/>
                  </w:rPr>
                </w:rPrChange>
              </w:rPr>
            </w:pPr>
            <w:r w:rsidRPr="00632FA8">
              <w:rPr>
                <w:rFonts w:ascii="Arial" w:hAnsi="Arial"/>
                <w:b/>
                <w:bCs/>
                <w:sz w:val="20"/>
                <w:szCs w:val="20"/>
                <w:rPrChange w:id="618" w:author="Fong RERHANG" w:date="2021-06-08T10:05:00Z">
                  <w:rPr>
                    <w:rFonts w:ascii="Arial" w:hAnsi="Arial"/>
                    <w:b/>
                    <w:bCs/>
                    <w:sz w:val="16"/>
                    <w:szCs w:val="16"/>
                  </w:rPr>
                </w:rPrChange>
              </w:rPr>
              <w:t>Cov kev Tawm Tswv Yim:</w:t>
            </w:r>
            <w:r w:rsidRPr="00632FA8">
              <w:rPr>
                <w:rFonts w:ascii="Arial" w:hAnsi="Arial"/>
                <w:sz w:val="20"/>
                <w:szCs w:val="20"/>
                <w:rPrChange w:id="619" w:author="Fong RERHANG" w:date="2021-06-08T10:05:00Z">
                  <w:rPr>
                    <w:rFonts w:ascii="Arial" w:hAnsi="Arial"/>
                    <w:sz w:val="16"/>
                    <w:szCs w:val="16"/>
                  </w:rPr>
                </w:rPrChange>
              </w:rPr>
              <w:t xml:space="preserve"> </w:t>
            </w:r>
          </w:p>
        </w:tc>
      </w:tr>
      <w:tr w:rsidR="000208B4" w:rsidRPr="00632FA8" w14:paraId="17D38BB7" w14:textId="77777777" w:rsidTr="00EA667F">
        <w:trPr>
          <w:trHeight w:val="413"/>
        </w:trPr>
        <w:tc>
          <w:tcPr>
            <w:tcW w:w="5246" w:type="dxa"/>
            <w:gridSpan w:val="2"/>
          </w:tcPr>
          <w:p w14:paraId="00052074" w14:textId="456EDFF6" w:rsidR="000208B4" w:rsidRPr="00632FA8" w:rsidRDefault="000208B4" w:rsidP="000208B4">
            <w:pPr>
              <w:tabs>
                <w:tab w:val="left" w:pos="2086"/>
              </w:tabs>
              <w:rPr>
                <w:rFonts w:ascii="Arial" w:hAnsi="Arial"/>
                <w:b/>
                <w:bCs/>
                <w:sz w:val="20"/>
                <w:szCs w:val="20"/>
                <w:rPrChange w:id="620" w:author="Fong RERHANG" w:date="2021-06-08T10:05:00Z">
                  <w:rPr>
                    <w:rFonts w:ascii="Arial" w:hAnsi="Arial"/>
                    <w:b/>
                    <w:bCs/>
                    <w:sz w:val="16"/>
                    <w:szCs w:val="16"/>
                  </w:rPr>
                </w:rPrChange>
              </w:rPr>
            </w:pPr>
            <w:r w:rsidRPr="00632FA8">
              <w:rPr>
                <w:rFonts w:ascii="Arial" w:hAnsi="Arial"/>
                <w:b/>
                <w:bCs/>
                <w:sz w:val="20"/>
                <w:szCs w:val="20"/>
                <w:rPrChange w:id="621" w:author="Fong RERHANG" w:date="2021-06-08T10:05:00Z">
                  <w:rPr>
                    <w:rFonts w:ascii="Arial" w:hAnsi="Arial"/>
                    <w:b/>
                    <w:bCs/>
                    <w:sz w:val="16"/>
                    <w:szCs w:val="16"/>
                  </w:rPr>
                </w:rPrChange>
              </w:rPr>
              <w:t>Kev pab cuam:</w:t>
            </w:r>
            <w:r w:rsidRPr="00632FA8">
              <w:rPr>
                <w:sz w:val="20"/>
                <w:szCs w:val="20"/>
                <w:rPrChange w:id="622" w:author="Fong RERHANG" w:date="2021-06-08T10:05:00Z">
                  <w:rPr>
                    <w:sz w:val="16"/>
                    <w:szCs w:val="16"/>
                  </w:rPr>
                </w:rPrChange>
              </w:rPr>
              <w:t xml:space="preserve"> </w:t>
            </w:r>
            <w:r w:rsidR="00B30D51" w:rsidRPr="00632FA8">
              <w:rPr>
                <w:rFonts w:ascii="Arial" w:hAnsi="Arial"/>
                <w:i/>
                <w:iCs/>
                <w:sz w:val="20"/>
                <w:szCs w:val="20"/>
                <w:u w:val="single"/>
                <w:rPrChange w:id="623" w:author="Fong RERHANG" w:date="2021-06-08T10:05:00Z">
                  <w:rPr>
                    <w:rFonts w:ascii="Arial" w:hAnsi="Arial"/>
                    <w:i/>
                    <w:iCs/>
                    <w:sz w:val="16"/>
                    <w:szCs w:val="16"/>
                    <w:u w:val="single"/>
                  </w:rPr>
                </w:rPrChange>
              </w:rPr>
              <w:t>Cov kev p</w:t>
            </w:r>
            <w:r w:rsidR="00CF13FC" w:rsidRPr="00632FA8">
              <w:rPr>
                <w:rFonts w:ascii="Arial" w:hAnsi="Arial"/>
                <w:i/>
                <w:iCs/>
                <w:sz w:val="20"/>
                <w:szCs w:val="20"/>
                <w:u w:val="single"/>
                <w:rPrChange w:id="624" w:author="Fong RERHANG" w:date="2021-06-08T10:05:00Z">
                  <w:rPr>
                    <w:rFonts w:ascii="Arial" w:hAnsi="Arial"/>
                    <w:i/>
                    <w:iCs/>
                    <w:sz w:val="16"/>
                    <w:szCs w:val="16"/>
                    <w:u w:val="single"/>
                  </w:rPr>
                </w:rPrChange>
              </w:rPr>
              <w:t xml:space="preserve">aub txog tsev kawm </w:t>
            </w:r>
            <w:r w:rsidR="00060236" w:rsidRPr="00632FA8">
              <w:rPr>
                <w:rFonts w:ascii="Arial" w:hAnsi="Arial"/>
                <w:i/>
                <w:iCs/>
                <w:sz w:val="20"/>
                <w:szCs w:val="20"/>
                <w:u w:val="single"/>
                <w:rPrChange w:id="625" w:author="Fong RERHANG" w:date="2021-06-08T10:05:00Z">
                  <w:rPr>
                    <w:rFonts w:ascii="Arial" w:hAnsi="Arial"/>
                    <w:i/>
                    <w:iCs/>
                    <w:sz w:val="16"/>
                    <w:szCs w:val="16"/>
                    <w:u w:val="single"/>
                  </w:rPr>
                </w:rPrChange>
              </w:rPr>
              <w:t>ua hauj lwm</w:t>
            </w:r>
          </w:p>
        </w:tc>
        <w:tc>
          <w:tcPr>
            <w:tcW w:w="5210" w:type="dxa"/>
          </w:tcPr>
          <w:p w14:paraId="5FBAAEDF" w14:textId="58240BDA" w:rsidR="000208B4" w:rsidRPr="00632FA8" w:rsidRDefault="00216194" w:rsidP="000208B4">
            <w:pPr>
              <w:tabs>
                <w:tab w:val="left" w:pos="2086"/>
              </w:tabs>
              <w:rPr>
                <w:rFonts w:ascii="Arial" w:hAnsi="Arial"/>
                <w:b/>
                <w:bCs/>
                <w:sz w:val="20"/>
                <w:szCs w:val="20"/>
                <w:rPrChange w:id="626" w:author="Fong RERHANG" w:date="2021-06-08T10:05:00Z">
                  <w:rPr>
                    <w:rFonts w:ascii="Arial" w:hAnsi="Arial"/>
                    <w:b/>
                    <w:bCs/>
                    <w:sz w:val="16"/>
                    <w:szCs w:val="16"/>
                  </w:rPr>
                </w:rPrChange>
              </w:rPr>
            </w:pPr>
            <w:r w:rsidRPr="00632FA8">
              <w:rPr>
                <w:rFonts w:ascii="Arial" w:hAnsi="Arial"/>
                <w:b/>
                <w:bCs/>
                <w:sz w:val="20"/>
                <w:szCs w:val="20"/>
                <w:rPrChange w:id="627" w:author="Fong RERHANG" w:date="2021-06-08T10:05:00Z">
                  <w:rPr>
                    <w:rFonts w:ascii="Arial" w:hAnsi="Arial"/>
                    <w:b/>
                    <w:bCs/>
                    <w:sz w:val="16"/>
                    <w:szCs w:val="16"/>
                  </w:rPr>
                </w:rPrChange>
              </w:rPr>
              <w:t>Hnub Pib</w:t>
            </w:r>
            <w:r w:rsidRPr="00632FA8">
              <w:rPr>
                <w:rFonts w:ascii="Arial" w:hAnsi="Arial"/>
                <w:sz w:val="20"/>
                <w:szCs w:val="20"/>
                <w:rPrChange w:id="628" w:author="Fong RERHANG" w:date="2021-06-08T10:05:00Z">
                  <w:rPr>
                    <w:rFonts w:ascii="Arial" w:hAnsi="Arial"/>
                    <w:sz w:val="16"/>
                    <w:szCs w:val="16"/>
                  </w:rPr>
                </w:rPrChange>
              </w:rPr>
              <w:t>:</w:t>
            </w:r>
            <w:r w:rsidRPr="00632FA8">
              <w:rPr>
                <w:rFonts w:ascii="Arial" w:hAnsi="Arial"/>
                <w:i/>
                <w:iCs/>
                <w:sz w:val="20"/>
                <w:szCs w:val="20"/>
                <w:u w:val="single"/>
                <w:rPrChange w:id="629" w:author="Fong RERHANG" w:date="2021-06-08T10:05:00Z">
                  <w:rPr>
                    <w:rFonts w:ascii="Arial" w:hAnsi="Arial"/>
                    <w:i/>
                    <w:iCs/>
                    <w:sz w:val="16"/>
                    <w:szCs w:val="16"/>
                    <w:u w:val="single"/>
                  </w:rPr>
                </w:rPrChange>
              </w:rPr>
              <w:t xml:space="preserve">5/26/2021 </w:t>
            </w:r>
            <w:r w:rsidRPr="00632FA8">
              <w:rPr>
                <w:rFonts w:ascii="Arial" w:hAnsi="Arial"/>
                <w:sz w:val="20"/>
                <w:szCs w:val="20"/>
                <w:rPrChange w:id="630" w:author="Fong RERHANG" w:date="2021-06-08T10:05:00Z">
                  <w:rPr>
                    <w:rFonts w:ascii="Arial" w:hAnsi="Arial"/>
                    <w:sz w:val="16"/>
                    <w:szCs w:val="16"/>
                  </w:rPr>
                </w:rPrChange>
              </w:rPr>
              <w:t xml:space="preserve">| </w:t>
            </w:r>
            <w:r w:rsidRPr="00632FA8">
              <w:rPr>
                <w:rFonts w:ascii="Arial" w:hAnsi="Arial"/>
                <w:b/>
                <w:bCs/>
                <w:sz w:val="20"/>
                <w:szCs w:val="20"/>
                <w:rPrChange w:id="631" w:author="Fong RERHANG" w:date="2021-06-08T10:05:00Z">
                  <w:rPr>
                    <w:rFonts w:ascii="Arial" w:hAnsi="Arial"/>
                    <w:b/>
                    <w:bCs/>
                    <w:sz w:val="16"/>
                    <w:szCs w:val="16"/>
                  </w:rPr>
                </w:rPrChange>
              </w:rPr>
              <w:t>Hnub Xaus</w:t>
            </w:r>
            <w:r w:rsidRPr="00632FA8">
              <w:rPr>
                <w:rFonts w:ascii="Arial" w:hAnsi="Arial"/>
                <w:sz w:val="20"/>
                <w:szCs w:val="20"/>
                <w:rPrChange w:id="632" w:author="Fong RERHANG" w:date="2021-06-08T10:05:00Z">
                  <w:rPr>
                    <w:rFonts w:ascii="Arial" w:hAnsi="Arial"/>
                    <w:sz w:val="16"/>
                    <w:szCs w:val="16"/>
                  </w:rPr>
                </w:rPrChange>
              </w:rPr>
              <w:t xml:space="preserve"> </w:t>
            </w:r>
            <w:r w:rsidRPr="00632FA8">
              <w:rPr>
                <w:rFonts w:ascii="Arial" w:hAnsi="Arial"/>
                <w:i/>
                <w:iCs/>
                <w:sz w:val="20"/>
                <w:szCs w:val="20"/>
                <w:u w:val="single"/>
                <w:rPrChange w:id="633" w:author="Fong RERHANG" w:date="2021-06-08T10:05:00Z">
                  <w:rPr>
                    <w:rFonts w:ascii="Arial" w:hAnsi="Arial"/>
                    <w:i/>
                    <w:iCs/>
                    <w:sz w:val="16"/>
                    <w:szCs w:val="16"/>
                    <w:u w:val="single"/>
                  </w:rPr>
                </w:rPrChange>
              </w:rPr>
              <w:t>5/25/2022</w:t>
            </w:r>
          </w:p>
        </w:tc>
      </w:tr>
      <w:tr w:rsidR="000208B4" w:rsidRPr="00632FA8" w14:paraId="00A53A0B" w14:textId="77777777" w:rsidTr="00EA667F">
        <w:trPr>
          <w:trHeight w:val="413"/>
        </w:trPr>
        <w:tc>
          <w:tcPr>
            <w:tcW w:w="5246" w:type="dxa"/>
            <w:gridSpan w:val="2"/>
          </w:tcPr>
          <w:p w14:paraId="15EBF542" w14:textId="64A5C0E8" w:rsidR="000208B4" w:rsidRPr="00632FA8" w:rsidRDefault="000208B4" w:rsidP="000208B4">
            <w:pPr>
              <w:tabs>
                <w:tab w:val="left" w:pos="2086"/>
              </w:tabs>
              <w:rPr>
                <w:rFonts w:ascii="Arial" w:hAnsi="Arial"/>
                <w:b/>
                <w:bCs/>
                <w:sz w:val="20"/>
                <w:szCs w:val="20"/>
                <w:rPrChange w:id="634" w:author="Fong RERHANG" w:date="2021-06-08T10:05:00Z">
                  <w:rPr>
                    <w:rFonts w:ascii="Arial" w:hAnsi="Arial"/>
                    <w:b/>
                    <w:bCs/>
                    <w:sz w:val="16"/>
                    <w:szCs w:val="16"/>
                  </w:rPr>
                </w:rPrChange>
              </w:rPr>
            </w:pPr>
            <w:r w:rsidRPr="00632FA8">
              <w:rPr>
                <w:rFonts w:ascii="Arial" w:hAnsi="Arial"/>
                <w:b/>
                <w:bCs/>
                <w:sz w:val="20"/>
                <w:szCs w:val="20"/>
                <w:rPrChange w:id="635" w:author="Fong RERHANG" w:date="2021-06-08T10:05:00Z">
                  <w:rPr>
                    <w:rFonts w:ascii="Arial" w:hAnsi="Arial"/>
                    <w:b/>
                    <w:bCs/>
                    <w:sz w:val="16"/>
                    <w:szCs w:val="16"/>
                  </w:rPr>
                </w:rPrChange>
              </w:rPr>
              <w:t>Tus Muab Kev Pab:</w:t>
            </w:r>
            <w:r w:rsidRPr="00632FA8">
              <w:rPr>
                <w:sz w:val="20"/>
                <w:szCs w:val="20"/>
                <w:rPrChange w:id="636" w:author="Fong RERHANG" w:date="2021-06-08T10:05:00Z">
                  <w:rPr>
                    <w:sz w:val="16"/>
                    <w:szCs w:val="16"/>
                  </w:rPr>
                </w:rPrChange>
              </w:rPr>
              <w:t xml:space="preserve"> </w:t>
            </w:r>
            <w:r w:rsidRPr="00632FA8">
              <w:rPr>
                <w:rFonts w:ascii="Calibri" w:hAnsi="Calibri" w:cs="Calibri"/>
                <w:i/>
                <w:iCs/>
                <w:sz w:val="20"/>
                <w:szCs w:val="20"/>
                <w:u w:val="single"/>
                <w:rPrChange w:id="637" w:author="Fong RERHANG" w:date="2021-06-08T10:05:00Z">
                  <w:rPr>
                    <w:rFonts w:ascii="Calibri" w:hAnsi="Calibri" w:cs="Calibri"/>
                    <w:i/>
                    <w:iCs/>
                    <w:sz w:val="16"/>
                    <w:szCs w:val="16"/>
                    <w:u w:val="single"/>
                  </w:rPr>
                </w:rPrChange>
              </w:rPr>
              <w:t>SELPA</w:t>
            </w:r>
          </w:p>
        </w:tc>
        <w:tc>
          <w:tcPr>
            <w:tcW w:w="5210" w:type="dxa"/>
          </w:tcPr>
          <w:p w14:paraId="182C9037" w14:textId="3336CB9B" w:rsidR="000208B4" w:rsidRPr="00632FA8" w:rsidRDefault="000208B4" w:rsidP="000208B4">
            <w:pPr>
              <w:tabs>
                <w:tab w:val="left" w:pos="2086"/>
              </w:tabs>
              <w:rPr>
                <w:rFonts w:ascii="Arial" w:hAnsi="Arial"/>
                <w:b/>
                <w:bCs/>
                <w:sz w:val="20"/>
                <w:szCs w:val="20"/>
                <w:rPrChange w:id="638" w:author="Fong RERHANG" w:date="2021-06-08T10:05:00Z">
                  <w:rPr>
                    <w:rFonts w:ascii="Arial" w:hAnsi="Arial"/>
                    <w:b/>
                    <w:bCs/>
                    <w:sz w:val="16"/>
                    <w:szCs w:val="16"/>
                  </w:rPr>
                </w:rPrChange>
              </w:rPr>
            </w:pPr>
            <w:r w:rsidRPr="00632FA8">
              <w:rPr>
                <w:rFonts w:ascii="Arial" w:hAnsi="Arial"/>
                <w:sz w:val="20"/>
                <w:szCs w:val="20"/>
                <w:rPrChange w:id="639" w:author="Fong RERHANG" w:date="2021-06-08T10:05:00Z">
                  <w:rPr>
                    <w:rFonts w:ascii="Arial" w:hAnsi="Arial"/>
                    <w:sz w:val="16"/>
                    <w:szCs w:val="16"/>
                  </w:rPr>
                </w:rPrChange>
              </w:rPr>
              <w:t xml:space="preserve"> </w:t>
            </w:r>
            <w:r w:rsidR="00FB32AE" w:rsidRPr="00632FA8">
              <w:rPr>
                <w:sz w:val="32"/>
                <w:szCs w:val="32"/>
                <w:rPrChange w:id="640" w:author="Fong RERHANG" w:date="2021-06-08T10:05:00Z">
                  <w:rPr/>
                </w:rPrChange>
              </w:rPr>
              <w:pict w14:anchorId="45E66829">
                <v:shape id="_x0000_i1051" type="#_x0000_t75" style="width:12.1pt;height:9.1pt;visibility:visible;mso-wrap-style:square">
                  <v:imagedata r:id="rId19" o:title=""/>
                </v:shape>
              </w:pict>
            </w:r>
            <w:r w:rsidRPr="00632FA8">
              <w:rPr>
                <w:rFonts w:ascii="Arial" w:hAnsi="Arial"/>
                <w:sz w:val="20"/>
                <w:szCs w:val="20"/>
                <w:rPrChange w:id="641" w:author="Fong RERHANG" w:date="2021-06-08T10:05:00Z">
                  <w:rPr>
                    <w:rFonts w:ascii="Arial" w:hAnsi="Arial"/>
                    <w:sz w:val="16"/>
                    <w:szCs w:val="16"/>
                  </w:rPr>
                </w:rPrChange>
              </w:rPr>
              <w:t xml:space="preserve">Ywj siab </w:t>
            </w:r>
            <w:r w:rsidRPr="00632FA8">
              <w:rPr>
                <w:noProof/>
                <w:sz w:val="20"/>
                <w:szCs w:val="20"/>
                <w:rPrChange w:id="642" w:author="Fong RERHANG" w:date="2021-06-08T10:05:00Z">
                  <w:rPr>
                    <w:noProof/>
                    <w:sz w:val="16"/>
                    <w:szCs w:val="16"/>
                  </w:rPr>
                </w:rPrChange>
              </w:rPr>
              <w:drawing>
                <wp:inline distT="0" distB="0" distL="0" distR="0" wp14:anchorId="582DC390" wp14:editId="6EB44560">
                  <wp:extent cx="157480" cy="11557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643" w:author="Fong RERHANG" w:date="2021-06-08T10:05:00Z">
                  <w:rPr>
                    <w:rFonts w:ascii="Arial" w:hAnsi="Arial"/>
                    <w:sz w:val="16"/>
                    <w:szCs w:val="16"/>
                  </w:rPr>
                </w:rPrChange>
              </w:rPr>
              <w:t xml:space="preserve"> Pab pawg </w:t>
            </w:r>
            <w:r w:rsidRPr="00632FA8">
              <w:rPr>
                <w:noProof/>
                <w:sz w:val="20"/>
                <w:szCs w:val="20"/>
                <w:rPrChange w:id="644" w:author="Fong RERHANG" w:date="2021-06-08T10:05:00Z">
                  <w:rPr>
                    <w:noProof/>
                    <w:sz w:val="16"/>
                    <w:szCs w:val="16"/>
                  </w:rPr>
                </w:rPrChange>
              </w:rPr>
              <w:drawing>
                <wp:inline distT="0" distB="0" distL="0" distR="0" wp14:anchorId="14D65A74" wp14:editId="7E58E13D">
                  <wp:extent cx="157480" cy="115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645" w:author="Fong RERHANG" w:date="2021-06-08T10:05:00Z">
                  <w:rPr>
                    <w:rFonts w:ascii="Arial" w:hAnsi="Arial"/>
                    <w:sz w:val="16"/>
                    <w:szCs w:val="16"/>
                  </w:rPr>
                </w:rPrChange>
              </w:rPr>
              <w:t xml:space="preserve"> Kev hloov pauv zaum ob</w:t>
            </w:r>
          </w:p>
        </w:tc>
      </w:tr>
      <w:tr w:rsidR="000208B4" w:rsidRPr="00632FA8" w14:paraId="6D7AE3DA" w14:textId="77777777" w:rsidTr="00EA667F">
        <w:trPr>
          <w:trHeight w:val="413"/>
        </w:trPr>
        <w:tc>
          <w:tcPr>
            <w:tcW w:w="5246" w:type="dxa"/>
            <w:gridSpan w:val="2"/>
          </w:tcPr>
          <w:p w14:paraId="1D76F247" w14:textId="25602234" w:rsidR="000208B4" w:rsidRPr="00632FA8" w:rsidRDefault="000208B4" w:rsidP="000208B4">
            <w:pPr>
              <w:tabs>
                <w:tab w:val="left" w:pos="2086"/>
              </w:tabs>
              <w:rPr>
                <w:rFonts w:ascii="Arial" w:hAnsi="Arial"/>
                <w:b/>
                <w:bCs/>
                <w:sz w:val="20"/>
                <w:szCs w:val="20"/>
                <w:rPrChange w:id="646" w:author="Fong RERHANG" w:date="2021-06-08T10:05:00Z">
                  <w:rPr>
                    <w:rFonts w:ascii="Arial" w:hAnsi="Arial"/>
                    <w:b/>
                    <w:bCs/>
                    <w:sz w:val="16"/>
                    <w:szCs w:val="16"/>
                  </w:rPr>
                </w:rPrChange>
              </w:rPr>
            </w:pPr>
            <w:r w:rsidRPr="00632FA8">
              <w:rPr>
                <w:rFonts w:ascii="Arial" w:hAnsi="Arial"/>
                <w:b/>
                <w:bCs/>
                <w:sz w:val="20"/>
                <w:szCs w:val="20"/>
                <w:rPrChange w:id="647" w:author="Fong RERHANG" w:date="2021-06-08T10:05:00Z">
                  <w:rPr>
                    <w:rFonts w:ascii="Arial" w:hAnsi="Arial"/>
                    <w:b/>
                    <w:bCs/>
                    <w:sz w:val="16"/>
                    <w:szCs w:val="16"/>
                  </w:rPr>
                </w:rPrChange>
              </w:rPr>
              <w:t xml:space="preserve">Sij Hawm/Zaus(freq):  </w:t>
            </w:r>
            <w:r w:rsidR="00216194" w:rsidRPr="00632FA8">
              <w:rPr>
                <w:rFonts w:ascii="Arial" w:hAnsi="Arial"/>
                <w:i/>
                <w:iCs/>
                <w:sz w:val="20"/>
                <w:szCs w:val="20"/>
                <w:u w:val="single"/>
                <w:rPrChange w:id="648" w:author="Fong RERHANG" w:date="2021-06-08T10:05:00Z">
                  <w:rPr>
                    <w:rFonts w:ascii="Arial" w:hAnsi="Arial"/>
                    <w:i/>
                    <w:iCs/>
                    <w:sz w:val="16"/>
                    <w:szCs w:val="16"/>
                    <w:u w:val="single"/>
                  </w:rPr>
                </w:rPrChange>
              </w:rPr>
              <w:t>30</w:t>
            </w:r>
            <w:r w:rsidR="00216194" w:rsidRPr="00632FA8">
              <w:rPr>
                <w:rFonts w:ascii="Arial" w:hAnsi="Arial"/>
                <w:sz w:val="20"/>
                <w:szCs w:val="20"/>
                <w:rPrChange w:id="649" w:author="Fong RERHANG" w:date="2021-06-08T10:05:00Z">
                  <w:rPr>
                    <w:rFonts w:ascii="Arial" w:hAnsi="Arial"/>
                    <w:sz w:val="16"/>
                    <w:szCs w:val="16"/>
                  </w:rPr>
                </w:rPrChange>
              </w:rPr>
              <w:t xml:space="preserve"> feeb x </w:t>
            </w:r>
            <w:r w:rsidR="00216194" w:rsidRPr="00632FA8">
              <w:rPr>
                <w:rFonts w:ascii="Arial" w:hAnsi="Arial"/>
                <w:i/>
                <w:iCs/>
                <w:sz w:val="20"/>
                <w:szCs w:val="20"/>
                <w:u w:val="single"/>
                <w:rPrChange w:id="650" w:author="Fong RERHANG" w:date="2021-06-08T10:05:00Z">
                  <w:rPr>
                    <w:rFonts w:ascii="Arial" w:hAnsi="Arial"/>
                    <w:i/>
                    <w:iCs/>
                    <w:sz w:val="16"/>
                    <w:szCs w:val="16"/>
                    <w:u w:val="single"/>
                  </w:rPr>
                </w:rPrChange>
              </w:rPr>
              <w:t>1</w:t>
            </w:r>
            <w:r w:rsidR="00216194" w:rsidRPr="00632FA8">
              <w:rPr>
                <w:rFonts w:ascii="Arial" w:hAnsi="Arial"/>
                <w:sz w:val="20"/>
                <w:szCs w:val="20"/>
                <w:rPrChange w:id="651" w:author="Fong RERHANG" w:date="2021-06-08T10:05:00Z">
                  <w:rPr>
                    <w:rFonts w:ascii="Arial" w:hAnsi="Arial"/>
                    <w:sz w:val="16"/>
                    <w:szCs w:val="16"/>
                  </w:rPr>
                </w:rPrChange>
              </w:rPr>
              <w:t xml:space="preserve"> tag nrho:</w:t>
            </w:r>
            <w:r w:rsidR="00216194" w:rsidRPr="00632FA8">
              <w:rPr>
                <w:rFonts w:ascii="Arial" w:hAnsi="Arial"/>
                <w:i/>
                <w:iCs/>
                <w:sz w:val="20"/>
                <w:szCs w:val="20"/>
                <w:u w:val="single"/>
                <w:rPrChange w:id="652" w:author="Fong RERHANG" w:date="2021-06-08T10:05:00Z">
                  <w:rPr>
                    <w:rFonts w:ascii="Arial" w:hAnsi="Arial"/>
                    <w:i/>
                    <w:iCs/>
                    <w:sz w:val="16"/>
                    <w:szCs w:val="16"/>
                    <w:u w:val="single"/>
                  </w:rPr>
                </w:rPrChange>
              </w:rPr>
              <w:t xml:space="preserve">30 </w:t>
            </w:r>
            <w:r w:rsidR="00216194" w:rsidRPr="00632FA8">
              <w:rPr>
                <w:rFonts w:ascii="Arial" w:hAnsi="Arial"/>
                <w:sz w:val="20"/>
                <w:szCs w:val="20"/>
                <w:rPrChange w:id="653" w:author="Fong RERHANG" w:date="2021-06-08T10:05:00Z">
                  <w:rPr>
                    <w:rFonts w:ascii="Arial" w:hAnsi="Arial"/>
                    <w:sz w:val="16"/>
                    <w:szCs w:val="16"/>
                  </w:rPr>
                </w:rPrChange>
              </w:rPr>
              <w:t xml:space="preserve">feeb tau pab cuam </w:t>
            </w:r>
            <w:r w:rsidR="00216194" w:rsidRPr="00632FA8">
              <w:rPr>
                <w:rFonts w:ascii="Arial" w:hAnsi="Arial"/>
                <w:i/>
                <w:iCs/>
                <w:sz w:val="20"/>
                <w:szCs w:val="20"/>
                <w:rPrChange w:id="654" w:author="Fong RERHANG" w:date="2021-06-08T10:05:00Z">
                  <w:rPr>
                    <w:rFonts w:ascii="Arial" w:hAnsi="Arial"/>
                    <w:i/>
                    <w:iCs/>
                    <w:sz w:val="16"/>
                    <w:szCs w:val="16"/>
                  </w:rPr>
                </w:rPrChange>
              </w:rPr>
              <w:t>txhua xyoo</w:t>
            </w:r>
          </w:p>
        </w:tc>
        <w:tc>
          <w:tcPr>
            <w:tcW w:w="5210" w:type="dxa"/>
          </w:tcPr>
          <w:p w14:paraId="773954E6" w14:textId="257CC7F3" w:rsidR="000208B4" w:rsidRPr="00632FA8" w:rsidRDefault="000208B4" w:rsidP="000208B4">
            <w:pPr>
              <w:tabs>
                <w:tab w:val="left" w:pos="2086"/>
              </w:tabs>
              <w:rPr>
                <w:rFonts w:ascii="Arial" w:hAnsi="Arial"/>
                <w:b/>
                <w:bCs/>
                <w:sz w:val="20"/>
                <w:szCs w:val="20"/>
                <w:rPrChange w:id="655" w:author="Fong RERHANG" w:date="2021-06-08T10:05:00Z">
                  <w:rPr>
                    <w:rFonts w:ascii="Arial" w:hAnsi="Arial"/>
                    <w:b/>
                    <w:bCs/>
                    <w:sz w:val="16"/>
                    <w:szCs w:val="16"/>
                  </w:rPr>
                </w:rPrChange>
              </w:rPr>
            </w:pPr>
            <w:r w:rsidRPr="00632FA8">
              <w:rPr>
                <w:rFonts w:ascii="Arial" w:hAnsi="Arial"/>
                <w:b/>
                <w:bCs/>
                <w:sz w:val="20"/>
                <w:szCs w:val="20"/>
                <w:rPrChange w:id="656" w:author="Fong RERHANG" w:date="2021-06-08T10:05:00Z">
                  <w:rPr>
                    <w:rFonts w:ascii="Arial" w:hAnsi="Arial"/>
                    <w:b/>
                    <w:bCs/>
                    <w:sz w:val="16"/>
                    <w:szCs w:val="16"/>
                  </w:rPr>
                </w:rPrChange>
              </w:rPr>
              <w:t>Qhov Chaw Nyob:</w:t>
            </w:r>
            <w:r w:rsidRPr="00632FA8">
              <w:rPr>
                <w:rFonts w:ascii="Arial" w:hAnsi="Arial"/>
                <w:sz w:val="20"/>
                <w:szCs w:val="20"/>
                <w:rPrChange w:id="657" w:author="Fong RERHANG" w:date="2021-06-08T10:05:00Z">
                  <w:rPr>
                    <w:rFonts w:ascii="Arial" w:hAnsi="Arial"/>
                    <w:sz w:val="16"/>
                    <w:szCs w:val="16"/>
                  </w:rPr>
                </w:rPrChange>
              </w:rPr>
              <w:t xml:space="preserve"> </w:t>
            </w:r>
            <w:r w:rsidRPr="00632FA8">
              <w:rPr>
                <w:rFonts w:ascii="Calibri" w:hAnsi="Calibri" w:cs="Calibri"/>
                <w:i/>
                <w:iCs/>
                <w:sz w:val="20"/>
                <w:szCs w:val="20"/>
                <w:u w:val="single"/>
                <w:rPrChange w:id="658" w:author="Fong RERHANG" w:date="2021-06-08T10:05:00Z">
                  <w:rPr>
                    <w:rFonts w:ascii="Calibri" w:hAnsi="Calibri" w:cs="Calibri"/>
                    <w:i/>
                    <w:iCs/>
                    <w:sz w:val="16"/>
                    <w:szCs w:val="16"/>
                    <w:u w:val="single"/>
                  </w:rPr>
                </w:rPrChange>
              </w:rPr>
              <w:t>Cov chav kawm ntawv</w:t>
            </w:r>
            <w:r w:rsidR="00B30D51" w:rsidRPr="00632FA8">
              <w:rPr>
                <w:rFonts w:ascii="Calibri" w:hAnsi="Calibri" w:cs="Calibri"/>
                <w:i/>
                <w:iCs/>
                <w:sz w:val="20"/>
                <w:szCs w:val="20"/>
                <w:u w:val="single"/>
                <w:rPrChange w:id="659" w:author="Fong RERHANG" w:date="2021-06-08T10:05:00Z">
                  <w:rPr>
                    <w:rFonts w:ascii="Calibri" w:hAnsi="Calibri" w:cs="Calibri"/>
                    <w:i/>
                    <w:iCs/>
                    <w:sz w:val="16"/>
                    <w:szCs w:val="16"/>
                    <w:u w:val="single"/>
                  </w:rPr>
                </w:rPrChange>
              </w:rPr>
              <w:t xml:space="preserve"> ib txwm</w:t>
            </w:r>
            <w:r w:rsidRPr="00632FA8">
              <w:rPr>
                <w:rFonts w:ascii="Calibri" w:hAnsi="Calibri" w:cs="Calibri"/>
                <w:i/>
                <w:iCs/>
                <w:sz w:val="20"/>
                <w:szCs w:val="20"/>
                <w:u w:val="single"/>
                <w:rPrChange w:id="660" w:author="Fong RERHANG" w:date="2021-06-08T10:05:00Z">
                  <w:rPr>
                    <w:rFonts w:ascii="Calibri" w:hAnsi="Calibri" w:cs="Calibri"/>
                    <w:i/>
                    <w:iCs/>
                    <w:sz w:val="16"/>
                    <w:szCs w:val="16"/>
                    <w:u w:val="single"/>
                  </w:rPr>
                </w:rPrChange>
              </w:rPr>
              <w:t>/</w:t>
            </w:r>
            <w:r w:rsidR="00B30D51" w:rsidRPr="00632FA8">
              <w:rPr>
                <w:rFonts w:ascii="Calibri" w:hAnsi="Calibri" w:cs="Calibri"/>
                <w:i/>
                <w:iCs/>
                <w:sz w:val="20"/>
                <w:szCs w:val="20"/>
                <w:u w:val="single"/>
                <w:rPrChange w:id="661" w:author="Fong RERHANG" w:date="2021-06-08T10:05:00Z">
                  <w:rPr>
                    <w:rFonts w:ascii="Calibri" w:hAnsi="Calibri" w:cs="Calibri"/>
                    <w:i/>
                    <w:iCs/>
                    <w:sz w:val="16"/>
                    <w:szCs w:val="16"/>
                    <w:u w:val="single"/>
                  </w:rPr>
                </w:rPrChange>
              </w:rPr>
              <w:t xml:space="preserve">tsev kawm ntawv zej tsoom hnub </w:t>
            </w:r>
          </w:p>
        </w:tc>
      </w:tr>
      <w:tr w:rsidR="000208B4" w:rsidRPr="00632FA8" w14:paraId="34D470A8" w14:textId="77777777" w:rsidTr="00DA435C">
        <w:trPr>
          <w:trHeight w:val="413"/>
        </w:trPr>
        <w:tc>
          <w:tcPr>
            <w:tcW w:w="10456" w:type="dxa"/>
            <w:gridSpan w:val="3"/>
          </w:tcPr>
          <w:p w14:paraId="3220F143" w14:textId="0109B709" w:rsidR="000208B4" w:rsidRPr="00632FA8" w:rsidRDefault="000208B4" w:rsidP="000208B4">
            <w:pPr>
              <w:tabs>
                <w:tab w:val="left" w:pos="2086"/>
              </w:tabs>
              <w:rPr>
                <w:rFonts w:ascii="Arial" w:hAnsi="Arial"/>
                <w:b/>
                <w:bCs/>
                <w:sz w:val="20"/>
                <w:szCs w:val="20"/>
                <w:rPrChange w:id="662" w:author="Fong RERHANG" w:date="2021-06-08T10:05:00Z">
                  <w:rPr>
                    <w:rFonts w:ascii="Arial" w:hAnsi="Arial"/>
                    <w:b/>
                    <w:bCs/>
                    <w:sz w:val="16"/>
                    <w:szCs w:val="16"/>
                  </w:rPr>
                </w:rPrChange>
              </w:rPr>
            </w:pPr>
            <w:r w:rsidRPr="00632FA8">
              <w:rPr>
                <w:rFonts w:ascii="Arial" w:hAnsi="Arial"/>
                <w:b/>
                <w:bCs/>
                <w:sz w:val="20"/>
                <w:szCs w:val="20"/>
                <w:rPrChange w:id="663" w:author="Fong RERHANG" w:date="2021-06-08T10:05:00Z">
                  <w:rPr>
                    <w:rFonts w:ascii="Arial" w:hAnsi="Arial"/>
                    <w:b/>
                    <w:bCs/>
                    <w:sz w:val="16"/>
                    <w:szCs w:val="16"/>
                  </w:rPr>
                </w:rPrChange>
              </w:rPr>
              <w:t>Cov kev Tawm Tswv Yim:</w:t>
            </w:r>
            <w:r w:rsidRPr="00632FA8">
              <w:rPr>
                <w:rFonts w:ascii="Arial" w:hAnsi="Arial"/>
                <w:sz w:val="20"/>
                <w:szCs w:val="20"/>
                <w:rPrChange w:id="664" w:author="Fong RERHANG" w:date="2021-06-08T10:05:00Z">
                  <w:rPr>
                    <w:rFonts w:ascii="Arial" w:hAnsi="Arial"/>
                    <w:sz w:val="16"/>
                    <w:szCs w:val="16"/>
                  </w:rPr>
                </w:rPrChange>
              </w:rPr>
              <w:t xml:space="preserve"> </w:t>
            </w:r>
          </w:p>
        </w:tc>
      </w:tr>
    </w:tbl>
    <w:p w14:paraId="3A612B17" w14:textId="74968B4C" w:rsidR="00B24553" w:rsidRPr="00632FA8" w:rsidRDefault="00B24553" w:rsidP="00B24553">
      <w:pPr>
        <w:tabs>
          <w:tab w:val="left" w:pos="2086"/>
        </w:tabs>
        <w:rPr>
          <w:rFonts w:ascii="Arial" w:hAnsi="Arial"/>
          <w:rPrChange w:id="665" w:author="Fong RERHANG" w:date="2021-06-08T10:05:00Z">
            <w:rPr>
              <w:rFonts w:ascii="Arial" w:hAnsi="Arial"/>
              <w:sz w:val="20"/>
              <w:szCs w:val="20"/>
            </w:rPr>
          </w:rPrChange>
        </w:rPr>
      </w:pPr>
      <w:r w:rsidRPr="00632FA8">
        <w:rPr>
          <w:rFonts w:ascii="Arial" w:hAnsi="Arial"/>
          <w:sz w:val="20"/>
          <w:szCs w:val="20"/>
          <w:rPrChange w:id="666" w:author="Fong RERHANG" w:date="2021-06-08T10:05:00Z">
            <w:rPr>
              <w:rFonts w:ascii="Arial" w:hAnsi="Arial"/>
              <w:sz w:val="16"/>
              <w:szCs w:val="16"/>
            </w:rPr>
          </w:rPrChange>
        </w:rPr>
        <w:t>Cov kho</w:t>
      </w:r>
      <w:ins w:id="667" w:author="Fong RERHANG" w:date="2021-06-08T10:20:00Z">
        <w:r w:rsidR="00320B50">
          <w:rPr>
            <w:rFonts w:ascii="Arial" w:hAnsi="Arial"/>
            <w:sz w:val="20"/>
            <w:szCs w:val="20"/>
          </w:rPr>
          <w:t>os kas</w:t>
        </w:r>
      </w:ins>
      <w:del w:id="668" w:author="Fong RERHANG" w:date="2021-06-08T10:20:00Z">
        <w:r w:rsidRPr="00632FA8" w:rsidDel="00320B50">
          <w:rPr>
            <w:rFonts w:ascii="Arial" w:hAnsi="Arial"/>
            <w:sz w:val="20"/>
            <w:szCs w:val="20"/>
            <w:rPrChange w:id="669" w:author="Fong RERHANG" w:date="2021-06-08T10:05:00Z">
              <w:rPr>
                <w:rFonts w:ascii="Arial" w:hAnsi="Arial"/>
                <w:sz w:val="16"/>
                <w:szCs w:val="16"/>
              </w:rPr>
            </w:rPrChange>
          </w:rPr>
          <w:delText xml:space="preserve">om ua lej </w:delText>
        </w:r>
      </w:del>
      <w:r w:rsidRPr="00632FA8">
        <w:rPr>
          <w:rFonts w:ascii="Arial" w:hAnsi="Arial"/>
          <w:sz w:val="20"/>
          <w:szCs w:val="20"/>
          <w:rPrChange w:id="670" w:author="Fong RERHANG" w:date="2021-06-08T10:05:00Z">
            <w:rPr>
              <w:rFonts w:ascii="Arial" w:hAnsi="Arial"/>
              <w:sz w:val="16"/>
              <w:szCs w:val="16"/>
            </w:rPr>
          </w:rPrChange>
        </w:rPr>
        <w:t>(programs) thiab cov kev pab cuam yuav muab raws li qhov chaw tus tub ntxhais kawm mus kawm thiab ua raws nraim lub tsev kawm ntawv daim phiaj teev kev pab cuam thiab cov kev pab cuam tau npaj tseg,</w:t>
      </w:r>
      <w:r w:rsidRPr="00632FA8">
        <w:rPr>
          <w:sz w:val="20"/>
          <w:szCs w:val="20"/>
          <w:rPrChange w:id="671" w:author="Fong RERHANG" w:date="2021-06-08T10:05:00Z">
            <w:rPr>
              <w:sz w:val="16"/>
              <w:szCs w:val="16"/>
            </w:rPr>
          </w:rPrChange>
        </w:rPr>
        <w:t xml:space="preserve"> </w:t>
      </w:r>
      <w:r w:rsidRPr="00632FA8">
        <w:rPr>
          <w:rFonts w:ascii="Arial" w:hAnsi="Arial"/>
          <w:sz w:val="20"/>
          <w:szCs w:val="20"/>
          <w:rPrChange w:id="672" w:author="Fong RERHANG" w:date="2021-06-08T10:05:00Z">
            <w:rPr>
              <w:rFonts w:ascii="Arial" w:hAnsi="Arial"/>
              <w:sz w:val="16"/>
              <w:szCs w:val="16"/>
            </w:rPr>
          </w:rPrChange>
        </w:rPr>
        <w:t>tsis suav cov hnub so,</w:t>
      </w:r>
      <w:r w:rsidRPr="00632FA8">
        <w:rPr>
          <w:sz w:val="20"/>
          <w:szCs w:val="20"/>
          <w:rPrChange w:id="673" w:author="Fong RERHANG" w:date="2021-06-08T10:05:00Z">
            <w:rPr>
              <w:sz w:val="16"/>
              <w:szCs w:val="16"/>
            </w:rPr>
          </w:rPrChange>
        </w:rPr>
        <w:t xml:space="preserve"> </w:t>
      </w:r>
      <w:r w:rsidRPr="00632FA8">
        <w:rPr>
          <w:rFonts w:ascii="Arial" w:hAnsi="Arial"/>
          <w:sz w:val="20"/>
          <w:szCs w:val="20"/>
          <w:rPrChange w:id="674" w:author="Fong RERHANG" w:date="2021-06-08T10:05:00Z">
            <w:rPr>
              <w:rFonts w:ascii="Arial" w:hAnsi="Arial"/>
              <w:sz w:val="16"/>
              <w:szCs w:val="16"/>
            </w:rPr>
          </w:rPrChange>
        </w:rPr>
        <w:t>c</w:t>
      </w:r>
      <w:r w:rsidR="00B30D51" w:rsidRPr="00632FA8">
        <w:rPr>
          <w:rFonts w:ascii="Arial" w:hAnsi="Arial"/>
          <w:sz w:val="20"/>
          <w:szCs w:val="20"/>
          <w:rPrChange w:id="675" w:author="Fong RERHANG" w:date="2021-06-08T10:05:00Z">
            <w:rPr>
              <w:rFonts w:ascii="Arial" w:hAnsi="Arial"/>
              <w:sz w:val="16"/>
              <w:szCs w:val="16"/>
            </w:rPr>
          </w:rPrChange>
        </w:rPr>
        <w:t>ov c</w:t>
      </w:r>
      <w:r w:rsidRPr="00632FA8">
        <w:rPr>
          <w:rFonts w:ascii="Arial" w:hAnsi="Arial"/>
          <w:sz w:val="20"/>
          <w:szCs w:val="20"/>
          <w:rPrChange w:id="676" w:author="Fong RERHANG" w:date="2021-06-08T10:05:00Z">
            <w:rPr>
              <w:rFonts w:ascii="Arial" w:hAnsi="Arial"/>
              <w:sz w:val="16"/>
              <w:szCs w:val="16"/>
            </w:rPr>
          </w:rPrChange>
        </w:rPr>
        <w:t>aij so,</w:t>
      </w:r>
      <w:r w:rsidRPr="00632FA8">
        <w:rPr>
          <w:sz w:val="20"/>
          <w:szCs w:val="20"/>
          <w:rPrChange w:id="677" w:author="Fong RERHANG" w:date="2021-06-08T10:05:00Z">
            <w:rPr>
              <w:sz w:val="16"/>
              <w:szCs w:val="16"/>
            </w:rPr>
          </w:rPrChange>
        </w:rPr>
        <w:t xml:space="preserve"> </w:t>
      </w:r>
      <w:r w:rsidRPr="00632FA8">
        <w:rPr>
          <w:rFonts w:ascii="Arial" w:hAnsi="Arial"/>
          <w:sz w:val="20"/>
          <w:szCs w:val="20"/>
          <w:rPrChange w:id="678" w:author="Fong RERHANG" w:date="2021-06-08T10:05:00Z">
            <w:rPr>
              <w:rFonts w:ascii="Arial" w:hAnsi="Arial"/>
              <w:sz w:val="16"/>
              <w:szCs w:val="16"/>
            </w:rPr>
          </w:rPrChange>
        </w:rPr>
        <w:t>thiab cov hnub tsis muaj kev qhia tshwj tsis yog sau lwm yam</w:t>
      </w:r>
      <w:r w:rsidRPr="00632FA8">
        <w:rPr>
          <w:rFonts w:ascii="Arial" w:hAnsi="Arial"/>
          <w:rPrChange w:id="679" w:author="Fong RERHANG" w:date="2021-06-08T10:05:00Z">
            <w:rPr>
              <w:rFonts w:ascii="Arial" w:hAnsi="Arial"/>
              <w:sz w:val="20"/>
              <w:szCs w:val="20"/>
            </w:rPr>
          </w:rPrChange>
        </w:rPr>
        <w:t xml:space="preserve">.                                                                                                                                                                 </w:t>
      </w:r>
      <w:r w:rsidRPr="00632FA8">
        <w:rPr>
          <w:rFonts w:ascii="Arial" w:hAnsi="Arial"/>
          <w:b/>
          <w:bCs/>
          <w:sz w:val="20"/>
          <w:szCs w:val="20"/>
          <w:rPrChange w:id="680" w:author="Fong RERHANG" w:date="2021-06-08T10:05:00Z">
            <w:rPr>
              <w:rFonts w:ascii="Arial" w:hAnsi="Arial"/>
              <w:b/>
              <w:bCs/>
              <w:sz w:val="16"/>
              <w:szCs w:val="16"/>
            </w:rPr>
          </w:rPrChange>
        </w:rPr>
        <w:t xml:space="preserve">Kev Mus Los Ntawm Kev Kawm Tshwj Xeeb </w:t>
      </w:r>
      <w:r w:rsidRPr="00632FA8">
        <w:rPr>
          <w:noProof/>
          <w:sz w:val="20"/>
          <w:szCs w:val="20"/>
          <w:lang w:eastAsia="zh-CN"/>
          <w:rPrChange w:id="681" w:author="Fong RERHANG" w:date="2021-06-08T10:05:00Z">
            <w:rPr>
              <w:noProof/>
              <w:sz w:val="16"/>
              <w:szCs w:val="16"/>
              <w:lang w:eastAsia="zh-CN"/>
            </w:rPr>
          </w:rPrChange>
        </w:rPr>
        <w:drawing>
          <wp:inline distT="0" distB="0" distL="0" distR="0" wp14:anchorId="4FFCC4BC" wp14:editId="2F1452DD">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682" w:author="Fong RERHANG" w:date="2021-06-08T10:05:00Z">
            <w:rPr>
              <w:rFonts w:ascii="Arial" w:hAnsi="Arial"/>
              <w:sz w:val="16"/>
              <w:szCs w:val="16"/>
            </w:rPr>
          </w:rPrChange>
        </w:rPr>
        <w:t xml:space="preserve"> Yog </w:t>
      </w:r>
      <w:r w:rsidRPr="00632FA8">
        <w:rPr>
          <w:noProof/>
          <w:sz w:val="20"/>
          <w:szCs w:val="20"/>
          <w:lang w:eastAsia="zh-CN"/>
          <w:rPrChange w:id="683" w:author="Fong RERHANG" w:date="2021-06-08T10:05:00Z">
            <w:rPr>
              <w:noProof/>
              <w:sz w:val="16"/>
              <w:szCs w:val="16"/>
              <w:lang w:eastAsia="zh-CN"/>
            </w:rPr>
          </w:rPrChange>
        </w:rPr>
        <w:drawing>
          <wp:inline distT="0" distB="0" distL="0" distR="0" wp14:anchorId="39BBB7B6" wp14:editId="71838945">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32FA8">
        <w:rPr>
          <w:rFonts w:ascii="Arial" w:hAnsi="Arial"/>
          <w:sz w:val="20"/>
          <w:szCs w:val="20"/>
          <w:rPrChange w:id="684" w:author="Fong RERHANG" w:date="2021-06-08T10:05:00Z">
            <w:rPr>
              <w:rFonts w:ascii="Arial" w:hAnsi="Arial"/>
              <w:sz w:val="16"/>
              <w:szCs w:val="16"/>
            </w:rPr>
          </w:rPrChange>
        </w:rPr>
        <w:t xml:space="preserve"> Tsis yog</w:t>
      </w:r>
      <w:r w:rsidRPr="00632FA8">
        <w:rPr>
          <w:rFonts w:ascii="Arial" w:hAnsi="Arial"/>
          <w:rPrChange w:id="685" w:author="Fong RERHANG" w:date="2021-06-08T10:05:00Z">
            <w:rPr>
              <w:rFonts w:ascii="Arial" w:hAnsi="Arial"/>
              <w:sz w:val="20"/>
              <w:szCs w:val="20"/>
            </w:rPr>
          </w:rPrChange>
        </w:rPr>
        <w:t xml:space="preserve">   </w:t>
      </w:r>
    </w:p>
    <w:p w14:paraId="3CBEEB0C" w14:textId="77777777" w:rsidR="00B24553" w:rsidRPr="00C77BA8" w:rsidRDefault="00B24553" w:rsidP="00B24553">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Pr>
          <w:rFonts w:ascii="Arial" w:hAnsi="Arial"/>
          <w:b/>
          <w:bCs/>
          <w:sz w:val="22"/>
          <w:szCs w:val="22"/>
        </w:rPr>
        <w:t xml:space="preserve">                                                                                                     </w:t>
      </w:r>
      <w:r w:rsidRPr="00B84CB9">
        <w:rPr>
          <w:noProof/>
          <w:sz w:val="18"/>
          <w:szCs w:val="18"/>
          <w:lang w:eastAsia="zh-CN"/>
          <w:rPrChange w:id="686" w:author="Fong RERHANG" w:date="2021-06-08T10:21:00Z">
            <w:rPr>
              <w:noProof/>
              <w:sz w:val="16"/>
              <w:szCs w:val="16"/>
              <w:lang w:eastAsia="zh-CN"/>
            </w:rPr>
          </w:rPrChange>
        </w:rPr>
        <w:drawing>
          <wp:inline distT="0" distB="0" distL="0" distR="0" wp14:anchorId="5E361932" wp14:editId="5C717A30">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84CB9">
        <w:rPr>
          <w:rFonts w:ascii="Arial" w:hAnsi="Arial" w:cs="Arial"/>
          <w:b/>
          <w:bCs/>
          <w:sz w:val="20"/>
          <w:szCs w:val="20"/>
          <w:rPrChange w:id="687" w:author="Fong RERHANG" w:date="2021-06-08T10:21:00Z">
            <w:rPr>
              <w:rFonts w:ascii="Arial" w:hAnsi="Arial" w:cs="Arial"/>
              <w:b/>
              <w:bCs/>
              <w:sz w:val="18"/>
              <w:szCs w:val="18"/>
            </w:rPr>
          </w:rPrChange>
        </w:rPr>
        <w:t xml:space="preserve">Yog </w:t>
      </w:r>
      <w:r w:rsidRPr="00B84CB9">
        <w:rPr>
          <w:noProof/>
          <w:sz w:val="20"/>
          <w:szCs w:val="20"/>
          <w:lang w:eastAsia="zh-CN"/>
          <w:rPrChange w:id="688" w:author="Fong RERHANG" w:date="2021-06-08T10:21:00Z">
            <w:rPr>
              <w:noProof/>
              <w:sz w:val="18"/>
              <w:szCs w:val="18"/>
              <w:lang w:eastAsia="zh-CN"/>
            </w:rPr>
          </w:rPrChange>
        </w:rPr>
        <w:drawing>
          <wp:inline distT="0" distB="0" distL="0" distR="0" wp14:anchorId="08697A47" wp14:editId="5184AC6A">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84CB9">
        <w:rPr>
          <w:rFonts w:ascii="Arial" w:hAnsi="Arial" w:cs="Arial"/>
          <w:b/>
          <w:bCs/>
          <w:sz w:val="20"/>
          <w:szCs w:val="20"/>
          <w:rPrChange w:id="689" w:author="Fong RERHANG" w:date="2021-06-08T10:21:00Z">
            <w:rPr>
              <w:rFonts w:ascii="Arial" w:hAnsi="Arial" w:cs="Arial"/>
              <w:b/>
              <w:bCs/>
              <w:sz w:val="18"/>
              <w:szCs w:val="18"/>
            </w:rPr>
          </w:rPrChange>
        </w:rPr>
        <w:t xml:space="preserve"> Tsis yog</w:t>
      </w:r>
    </w:p>
    <w:p w14:paraId="51D93830" w14:textId="0C899664" w:rsidR="00A151FA" w:rsidRPr="00B84CB9" w:rsidRDefault="00B24553" w:rsidP="008D6FBB">
      <w:pPr>
        <w:jc w:val="both"/>
        <w:rPr>
          <w:rFonts w:ascii="Arial" w:hAnsi="Arial"/>
          <w:sz w:val="20"/>
          <w:szCs w:val="20"/>
          <w:rPrChange w:id="690" w:author="Fong RERHANG" w:date="2021-06-08T10:21:00Z">
            <w:rPr>
              <w:rFonts w:ascii="Arial" w:hAnsi="Arial"/>
              <w:sz w:val="16"/>
              <w:szCs w:val="16"/>
            </w:rPr>
          </w:rPrChange>
        </w:rPr>
      </w:pPr>
      <w:r w:rsidRPr="00B84CB9">
        <w:rPr>
          <w:rFonts w:ascii="Arial" w:hAnsi="Arial"/>
          <w:b/>
          <w:bCs/>
          <w:sz w:val="20"/>
          <w:szCs w:val="20"/>
          <w:rPrChange w:id="691" w:author="Fong RERHANG" w:date="2021-06-08T10:21:00Z">
            <w:rPr>
              <w:rFonts w:ascii="Arial" w:hAnsi="Arial"/>
              <w:b/>
              <w:bCs/>
              <w:sz w:val="16"/>
              <w:szCs w:val="16"/>
            </w:rPr>
          </w:rPrChange>
        </w:rPr>
        <w:t xml:space="preserve">Lub Ntsiab: </w:t>
      </w:r>
    </w:p>
    <w:p w14:paraId="6E1A333F" w14:textId="6220D7B4" w:rsidR="00B24553" w:rsidRPr="00B84CB9" w:rsidRDefault="00B24553" w:rsidP="008D6FBB">
      <w:pPr>
        <w:jc w:val="both"/>
        <w:rPr>
          <w:rFonts w:ascii="Arial" w:hAnsi="Arial" w:cs="Arial"/>
          <w:sz w:val="20"/>
          <w:szCs w:val="20"/>
          <w:rPrChange w:id="692" w:author="Fong RERHANG" w:date="2021-06-08T10:21:00Z">
            <w:rPr>
              <w:rFonts w:ascii="Arial" w:hAnsi="Arial" w:cs="Arial"/>
              <w:sz w:val="16"/>
              <w:szCs w:val="16"/>
            </w:rPr>
          </w:rPrChange>
        </w:rPr>
      </w:pPr>
      <w:r w:rsidRPr="00B84CB9">
        <w:rPr>
          <w:rFonts w:ascii="Arial" w:hAnsi="Arial" w:cs="Arial"/>
          <w:sz w:val="20"/>
          <w:szCs w:val="20"/>
          <w:rPrChange w:id="693" w:author="Fong RERHANG" w:date="2021-06-08T10:21:00Z">
            <w:rPr>
              <w:rFonts w:ascii="Arial" w:hAnsi="Arial" w:cs="Arial"/>
              <w:sz w:val="16"/>
              <w:szCs w:val="16"/>
            </w:rPr>
          </w:rPrChange>
        </w:rPr>
        <w:t>Cov khoo</w:t>
      </w:r>
      <w:ins w:id="694" w:author="Fong RERHANG" w:date="2021-06-08T10:22:00Z">
        <w:r w:rsidR="00B84CB9">
          <w:rPr>
            <w:rFonts w:ascii="Arial" w:hAnsi="Arial" w:cs="Arial"/>
            <w:sz w:val="20"/>
            <w:szCs w:val="20"/>
          </w:rPr>
          <w:t>s kas</w:t>
        </w:r>
      </w:ins>
      <w:del w:id="695" w:author="Fong RERHANG" w:date="2021-06-08T10:21:00Z">
        <w:r w:rsidRPr="00B84CB9" w:rsidDel="00B84CB9">
          <w:rPr>
            <w:rFonts w:ascii="Arial" w:hAnsi="Arial" w:cs="Arial"/>
            <w:sz w:val="20"/>
            <w:szCs w:val="20"/>
            <w:rPrChange w:id="696" w:author="Fong RERHANG" w:date="2021-06-08T10:21:00Z">
              <w:rPr>
                <w:rFonts w:ascii="Arial" w:hAnsi="Arial" w:cs="Arial"/>
                <w:sz w:val="16"/>
                <w:szCs w:val="16"/>
              </w:rPr>
            </w:rPrChange>
          </w:rPr>
          <w:delText>m ua lej</w:delText>
        </w:r>
      </w:del>
      <w:r w:rsidR="00BC5FE5" w:rsidRPr="00B84CB9">
        <w:rPr>
          <w:rFonts w:ascii="Arial" w:hAnsi="Arial" w:cs="Arial"/>
          <w:sz w:val="20"/>
          <w:szCs w:val="20"/>
          <w:rPrChange w:id="697" w:author="Fong RERHANG" w:date="2021-06-08T10:21:00Z">
            <w:rPr>
              <w:rFonts w:ascii="Arial" w:hAnsi="Arial" w:cs="Arial"/>
              <w:sz w:val="16"/>
              <w:szCs w:val="16"/>
            </w:rPr>
          </w:rPrChange>
        </w:rPr>
        <w:t xml:space="preserve"> </w:t>
      </w:r>
      <w:r w:rsidRPr="00B84CB9">
        <w:rPr>
          <w:rFonts w:ascii="Arial" w:hAnsi="Arial" w:cs="Arial"/>
          <w:sz w:val="20"/>
          <w:szCs w:val="20"/>
          <w:rPrChange w:id="698" w:author="Fong RERHANG" w:date="2021-06-08T10:21:00Z">
            <w:rPr>
              <w:rFonts w:ascii="Arial" w:hAnsi="Arial" w:cs="Arial"/>
              <w:sz w:val="16"/>
              <w:szCs w:val="16"/>
            </w:rPr>
          </w:rPrChange>
        </w:rPr>
        <w:t>(programs) thiab cov kev pab yuav muab raws li qhov chaw tus tub ntxhais kawm mus kawm thiab ua raws nraim nrog cheeb tsam tsev kawm ntawv daim phiaj teev kev pab cuam thiab cov kev pab cuam tau npaj tseg, tsis suav cov hnub so, cov caij so, thiab cov hnub tsis muaj kev qhia tshwj tsis yog sau lwm yam.</w:t>
      </w:r>
    </w:p>
    <w:p w14:paraId="45BEBC3D" w14:textId="414842CE" w:rsidR="006008BB" w:rsidRDefault="006008BB" w:rsidP="008D6FBB">
      <w:pPr>
        <w:jc w:val="both"/>
        <w:rPr>
          <w:rFonts w:ascii="Arial" w:hAnsi="Arial" w:cs="Arial"/>
          <w:sz w:val="16"/>
          <w:szCs w:val="16"/>
        </w:rPr>
      </w:pPr>
    </w:p>
    <w:p w14:paraId="0C37C017" w14:textId="51D0F15F" w:rsidR="006008BB" w:rsidRDefault="006008BB" w:rsidP="008D6FBB">
      <w:pPr>
        <w:jc w:val="both"/>
        <w:rPr>
          <w:rFonts w:ascii="Arial" w:hAnsi="Arial" w:cs="Arial"/>
          <w:sz w:val="16"/>
          <w:szCs w:val="16"/>
        </w:rPr>
      </w:pPr>
    </w:p>
    <w:p w14:paraId="57C89A22" w14:textId="45CDF546" w:rsidR="006008BB" w:rsidRDefault="006008BB" w:rsidP="008D6FBB">
      <w:pPr>
        <w:jc w:val="both"/>
        <w:rPr>
          <w:rFonts w:ascii="Arial" w:hAnsi="Arial" w:cs="Arial"/>
          <w:sz w:val="16"/>
          <w:szCs w:val="16"/>
        </w:rPr>
      </w:pPr>
    </w:p>
    <w:p w14:paraId="4EC0F4FF" w14:textId="4189B469" w:rsidR="006008BB" w:rsidRDefault="006008BB" w:rsidP="008D6FBB">
      <w:pPr>
        <w:jc w:val="both"/>
        <w:rPr>
          <w:rFonts w:ascii="Arial" w:hAnsi="Arial" w:cs="Arial"/>
          <w:sz w:val="16"/>
          <w:szCs w:val="16"/>
        </w:rPr>
      </w:pPr>
    </w:p>
    <w:p w14:paraId="5ADAF2F0" w14:textId="734BAE49" w:rsidR="00B41DF4" w:rsidRDefault="00B41DF4" w:rsidP="008D6FBB">
      <w:pPr>
        <w:jc w:val="both"/>
        <w:rPr>
          <w:rFonts w:ascii="Arial" w:hAnsi="Arial" w:cs="Arial"/>
          <w:sz w:val="16"/>
          <w:szCs w:val="16"/>
        </w:rPr>
      </w:pPr>
    </w:p>
    <w:p w14:paraId="396A2A52" w14:textId="38E652BF" w:rsidR="000A7DFF" w:rsidRDefault="000A7DFF" w:rsidP="008D6FBB">
      <w:pPr>
        <w:jc w:val="both"/>
        <w:rPr>
          <w:rFonts w:ascii="Arial" w:hAnsi="Arial" w:cs="Arial"/>
          <w:sz w:val="16"/>
          <w:szCs w:val="16"/>
        </w:rPr>
      </w:pPr>
    </w:p>
    <w:p w14:paraId="770143BF" w14:textId="0690F8D7" w:rsidR="000A7DFF" w:rsidRDefault="000A7DFF" w:rsidP="008D6FBB">
      <w:pPr>
        <w:jc w:val="both"/>
        <w:rPr>
          <w:rFonts w:ascii="Arial" w:hAnsi="Arial" w:cs="Arial"/>
          <w:sz w:val="16"/>
          <w:szCs w:val="16"/>
        </w:rPr>
      </w:pPr>
    </w:p>
    <w:p w14:paraId="02A70CBA" w14:textId="5D9FED06" w:rsidR="000A7DFF" w:rsidRDefault="000A7DFF" w:rsidP="008D6FBB">
      <w:pPr>
        <w:jc w:val="both"/>
        <w:rPr>
          <w:rFonts w:ascii="Arial" w:hAnsi="Arial" w:cs="Arial"/>
          <w:sz w:val="16"/>
          <w:szCs w:val="16"/>
        </w:rPr>
      </w:pPr>
    </w:p>
    <w:p w14:paraId="5B54D486" w14:textId="606A0540" w:rsidR="000A7DFF" w:rsidRDefault="000A7DFF" w:rsidP="008D6FBB">
      <w:pPr>
        <w:jc w:val="both"/>
        <w:rPr>
          <w:rFonts w:ascii="Arial" w:hAnsi="Arial" w:cs="Arial"/>
          <w:sz w:val="16"/>
          <w:szCs w:val="16"/>
        </w:rPr>
      </w:pPr>
    </w:p>
    <w:p w14:paraId="5E5849A8" w14:textId="7C0E90F6" w:rsidR="000A7DFF" w:rsidRDefault="000A7DFF" w:rsidP="008D6FBB">
      <w:pPr>
        <w:jc w:val="both"/>
        <w:rPr>
          <w:rFonts w:ascii="Arial" w:hAnsi="Arial" w:cs="Arial"/>
          <w:sz w:val="16"/>
          <w:szCs w:val="16"/>
        </w:rPr>
      </w:pPr>
    </w:p>
    <w:p w14:paraId="55DC32E3" w14:textId="7B9922AD" w:rsidR="000A7DFF" w:rsidRDefault="000A7DFF" w:rsidP="008D6FBB">
      <w:pPr>
        <w:jc w:val="both"/>
        <w:rPr>
          <w:rFonts w:ascii="Arial" w:hAnsi="Arial" w:cs="Arial"/>
          <w:sz w:val="16"/>
          <w:szCs w:val="16"/>
        </w:rPr>
      </w:pPr>
    </w:p>
    <w:p w14:paraId="3CD43C7C" w14:textId="352141C8" w:rsidR="000A7DFF" w:rsidRDefault="000A7DFF" w:rsidP="008D6FBB">
      <w:pPr>
        <w:jc w:val="both"/>
        <w:rPr>
          <w:rFonts w:ascii="Arial" w:hAnsi="Arial" w:cs="Arial"/>
          <w:sz w:val="16"/>
          <w:szCs w:val="16"/>
        </w:rPr>
      </w:pPr>
    </w:p>
    <w:p w14:paraId="57E55C3D" w14:textId="15106E0C" w:rsidR="000A7DFF" w:rsidRDefault="000A7DFF" w:rsidP="008D6FBB">
      <w:pPr>
        <w:jc w:val="both"/>
        <w:rPr>
          <w:rFonts w:ascii="Arial" w:hAnsi="Arial" w:cs="Arial"/>
          <w:sz w:val="16"/>
          <w:szCs w:val="16"/>
        </w:rPr>
      </w:pPr>
    </w:p>
    <w:p w14:paraId="325A8CB0" w14:textId="56D41CF8" w:rsidR="000A7DFF" w:rsidRDefault="000A7DFF" w:rsidP="008D6FBB">
      <w:pPr>
        <w:jc w:val="both"/>
        <w:rPr>
          <w:rFonts w:ascii="Arial" w:hAnsi="Arial" w:cs="Arial"/>
          <w:sz w:val="16"/>
          <w:szCs w:val="16"/>
        </w:rPr>
      </w:pPr>
    </w:p>
    <w:p w14:paraId="2268388D" w14:textId="134E46A0" w:rsidR="000A7DFF" w:rsidRDefault="000A7DFF" w:rsidP="008D6FBB">
      <w:pPr>
        <w:jc w:val="both"/>
        <w:rPr>
          <w:rFonts w:ascii="Arial" w:hAnsi="Arial" w:cs="Arial"/>
          <w:sz w:val="16"/>
          <w:szCs w:val="16"/>
        </w:rPr>
      </w:pPr>
    </w:p>
    <w:p w14:paraId="3CF833F4" w14:textId="18EDEA97" w:rsidR="000A7DFF" w:rsidRDefault="000A7DFF" w:rsidP="008D6FBB">
      <w:pPr>
        <w:jc w:val="both"/>
        <w:rPr>
          <w:rFonts w:ascii="Arial" w:hAnsi="Arial" w:cs="Arial"/>
          <w:sz w:val="16"/>
          <w:szCs w:val="16"/>
        </w:rPr>
      </w:pPr>
    </w:p>
    <w:p w14:paraId="7A4D5940" w14:textId="0465E783" w:rsidR="000A7DFF" w:rsidRDefault="000A7DFF" w:rsidP="008D6FBB">
      <w:pPr>
        <w:jc w:val="both"/>
        <w:rPr>
          <w:rFonts w:ascii="Arial" w:hAnsi="Arial" w:cs="Arial"/>
          <w:sz w:val="16"/>
          <w:szCs w:val="16"/>
        </w:rPr>
      </w:pPr>
    </w:p>
    <w:p w14:paraId="546F386C" w14:textId="49D46B0A" w:rsidR="000A7DFF" w:rsidRDefault="000A7DFF" w:rsidP="008D6FBB">
      <w:pPr>
        <w:jc w:val="both"/>
        <w:rPr>
          <w:rFonts w:ascii="Arial" w:hAnsi="Arial" w:cs="Arial"/>
          <w:sz w:val="16"/>
          <w:szCs w:val="16"/>
        </w:rPr>
      </w:pPr>
    </w:p>
    <w:p w14:paraId="751B365F" w14:textId="3001CF40" w:rsidR="000A7DFF" w:rsidRDefault="000A7DFF" w:rsidP="008D6FBB">
      <w:pPr>
        <w:jc w:val="both"/>
        <w:rPr>
          <w:rFonts w:ascii="Arial" w:hAnsi="Arial" w:cs="Arial"/>
          <w:sz w:val="16"/>
          <w:szCs w:val="16"/>
        </w:rPr>
      </w:pPr>
    </w:p>
    <w:p w14:paraId="5078A417" w14:textId="3F3BD807" w:rsidR="000A7DFF" w:rsidRDefault="000A7DFF" w:rsidP="008D6FBB">
      <w:pPr>
        <w:jc w:val="both"/>
        <w:rPr>
          <w:rFonts w:ascii="Arial" w:hAnsi="Arial" w:cs="Arial"/>
          <w:sz w:val="16"/>
          <w:szCs w:val="16"/>
        </w:rPr>
      </w:pPr>
    </w:p>
    <w:p w14:paraId="75DB5DEE" w14:textId="7BAF680C" w:rsidR="000A7DFF" w:rsidRDefault="000A7DFF" w:rsidP="008D6FBB">
      <w:pPr>
        <w:jc w:val="both"/>
        <w:rPr>
          <w:rFonts w:ascii="Arial" w:hAnsi="Arial" w:cs="Arial"/>
          <w:sz w:val="16"/>
          <w:szCs w:val="16"/>
        </w:rPr>
      </w:pPr>
    </w:p>
    <w:p w14:paraId="1337867A" w14:textId="542EC25F" w:rsidR="000A7DFF" w:rsidRDefault="000A7DFF" w:rsidP="008D6FBB">
      <w:pPr>
        <w:jc w:val="both"/>
        <w:rPr>
          <w:rFonts w:ascii="Arial" w:hAnsi="Arial" w:cs="Arial"/>
          <w:sz w:val="16"/>
          <w:szCs w:val="16"/>
        </w:rPr>
      </w:pPr>
    </w:p>
    <w:p w14:paraId="20E39E5D" w14:textId="573F262F" w:rsidR="000A7DFF" w:rsidRDefault="000A7DFF" w:rsidP="008D6FBB">
      <w:pPr>
        <w:jc w:val="both"/>
        <w:rPr>
          <w:rFonts w:ascii="Arial" w:hAnsi="Arial" w:cs="Arial"/>
          <w:sz w:val="16"/>
          <w:szCs w:val="16"/>
        </w:rPr>
      </w:pPr>
    </w:p>
    <w:p w14:paraId="2CA8AF18" w14:textId="5E51F346" w:rsidR="000A7DFF" w:rsidRDefault="000A7DFF" w:rsidP="008D6FBB">
      <w:pPr>
        <w:jc w:val="both"/>
        <w:rPr>
          <w:rFonts w:ascii="Arial" w:hAnsi="Arial" w:cs="Arial"/>
          <w:sz w:val="16"/>
          <w:szCs w:val="16"/>
        </w:rPr>
      </w:pPr>
    </w:p>
    <w:p w14:paraId="08EEB02E" w14:textId="47E98FD4" w:rsidR="000A7DFF" w:rsidRDefault="000A7DFF" w:rsidP="008D6FBB">
      <w:pPr>
        <w:jc w:val="both"/>
        <w:rPr>
          <w:rFonts w:ascii="Arial" w:hAnsi="Arial" w:cs="Arial"/>
          <w:sz w:val="16"/>
          <w:szCs w:val="16"/>
        </w:rPr>
      </w:pPr>
    </w:p>
    <w:p w14:paraId="663F9DEB" w14:textId="319A1B69" w:rsidR="000A7DFF" w:rsidRDefault="000A7DFF" w:rsidP="008D6FBB">
      <w:pPr>
        <w:jc w:val="both"/>
        <w:rPr>
          <w:rFonts w:ascii="Arial" w:hAnsi="Arial" w:cs="Arial"/>
          <w:sz w:val="16"/>
          <w:szCs w:val="16"/>
        </w:rPr>
      </w:pPr>
    </w:p>
    <w:p w14:paraId="001A5939" w14:textId="0DDD9D87" w:rsidR="000A7DFF" w:rsidRDefault="000A7DFF" w:rsidP="008D6FBB">
      <w:pPr>
        <w:jc w:val="both"/>
        <w:rPr>
          <w:rFonts w:ascii="Arial" w:hAnsi="Arial" w:cs="Arial"/>
          <w:sz w:val="16"/>
          <w:szCs w:val="16"/>
        </w:rPr>
      </w:pPr>
    </w:p>
    <w:p w14:paraId="09F0F1E7" w14:textId="77777777" w:rsidR="000A7DFF" w:rsidRDefault="000A7DFF" w:rsidP="008D6FBB">
      <w:pPr>
        <w:jc w:val="both"/>
        <w:rPr>
          <w:rFonts w:ascii="Arial" w:hAnsi="Arial" w:cs="Arial"/>
          <w:sz w:val="16"/>
          <w:szCs w:val="16"/>
        </w:rPr>
      </w:pPr>
    </w:p>
    <w:p w14:paraId="6AEED93E" w14:textId="77777777" w:rsidR="006008BB" w:rsidRDefault="006008BB" w:rsidP="006008BB">
      <w:pPr>
        <w:tabs>
          <w:tab w:val="left" w:pos="2086"/>
        </w:tabs>
        <w:jc w:val="center"/>
        <w:rPr>
          <w:rFonts w:ascii="Arial" w:hAnsi="Arial"/>
          <w:b/>
          <w:bCs/>
          <w:sz w:val="22"/>
          <w:szCs w:val="22"/>
        </w:rPr>
      </w:pPr>
      <w:r>
        <w:rPr>
          <w:rFonts w:ascii="Arial" w:hAnsi="Arial"/>
          <w:b/>
          <w:bCs/>
          <w:sz w:val="22"/>
          <w:szCs w:val="22"/>
        </w:rPr>
        <w:t>SACRAMENTOCITYUNIFIED</w:t>
      </w:r>
    </w:p>
    <w:p w14:paraId="68111948" w14:textId="4D1E575D" w:rsidR="006008BB" w:rsidRDefault="00F459BB" w:rsidP="006008BB">
      <w:pPr>
        <w:tabs>
          <w:tab w:val="left" w:pos="2086"/>
        </w:tabs>
        <w:jc w:val="center"/>
        <w:rPr>
          <w:rFonts w:ascii="Arial" w:hAnsi="Arial"/>
          <w:b/>
          <w:bCs/>
          <w:sz w:val="22"/>
          <w:szCs w:val="22"/>
        </w:rPr>
      </w:pPr>
      <w:r>
        <w:rPr>
          <w:rFonts w:ascii="Arial" w:hAnsi="Arial"/>
          <w:b/>
          <w:bCs/>
          <w:sz w:val="22"/>
          <w:szCs w:val="22"/>
        </w:rPr>
        <w:t xml:space="preserve">COV </w:t>
      </w:r>
      <w:r w:rsidR="006008BB">
        <w:rPr>
          <w:rFonts w:ascii="Arial" w:hAnsi="Arial"/>
          <w:b/>
          <w:bCs/>
          <w:sz w:val="22"/>
          <w:szCs w:val="22"/>
        </w:rPr>
        <w:t>KEV NTSUA</w:t>
      </w:r>
      <w:r>
        <w:rPr>
          <w:rFonts w:ascii="Arial" w:hAnsi="Arial"/>
          <w:b/>
          <w:bCs/>
          <w:sz w:val="22"/>
          <w:szCs w:val="22"/>
        </w:rPr>
        <w:t>M</w:t>
      </w:r>
      <w:r w:rsidR="006008BB">
        <w:rPr>
          <w:rFonts w:ascii="Arial" w:hAnsi="Arial"/>
          <w:b/>
          <w:bCs/>
          <w:sz w:val="22"/>
          <w:szCs w:val="22"/>
        </w:rPr>
        <w:t xml:space="preserve"> XYUAS THOO</w:t>
      </w:r>
      <w:r>
        <w:rPr>
          <w:rFonts w:ascii="Arial" w:hAnsi="Arial"/>
          <w:b/>
          <w:bCs/>
          <w:sz w:val="22"/>
          <w:szCs w:val="22"/>
        </w:rPr>
        <w:t>B</w:t>
      </w:r>
      <w:r w:rsidR="006008BB">
        <w:rPr>
          <w:rFonts w:ascii="Arial" w:hAnsi="Arial"/>
          <w:b/>
          <w:bCs/>
          <w:sz w:val="22"/>
          <w:szCs w:val="22"/>
        </w:rPr>
        <w:t xml:space="preserve"> PLAWS XEEV</w:t>
      </w:r>
    </w:p>
    <w:p w14:paraId="71D4152F" w14:textId="2725A3B2" w:rsidR="006008BB" w:rsidRDefault="00F458BF" w:rsidP="00F458BF">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A05BD20" w14:textId="77777777" w:rsidR="00F458BF" w:rsidRPr="00F458BF" w:rsidRDefault="00F458BF" w:rsidP="00F458BF">
      <w:pPr>
        <w:spacing w:after="0"/>
        <w:rPr>
          <w:rFonts w:ascii="Arial" w:hAnsi="Arial" w:cs="Arial"/>
          <w:i/>
          <w:iCs/>
          <w:sz w:val="20"/>
          <w:szCs w:val="20"/>
          <w:u w:val="single"/>
        </w:rPr>
      </w:pPr>
    </w:p>
    <w:p w14:paraId="703DA2AF" w14:textId="427AEA14" w:rsidR="006008BB" w:rsidRPr="00B84CB9" w:rsidDel="00B84CB9" w:rsidRDefault="006008BB" w:rsidP="006008BB">
      <w:pPr>
        <w:tabs>
          <w:tab w:val="left" w:pos="2086"/>
        </w:tabs>
        <w:rPr>
          <w:del w:id="699" w:author="Fong RERHANG" w:date="2021-06-08T10:24:00Z"/>
          <w:rFonts w:ascii="Arial" w:hAnsi="Arial" w:cs="Arial"/>
          <w:sz w:val="20"/>
          <w:szCs w:val="20"/>
          <w:u w:val="single"/>
          <w:rPrChange w:id="700" w:author="Fong RERHANG" w:date="2021-06-08T10:23:00Z">
            <w:rPr>
              <w:del w:id="701" w:author="Fong RERHANG" w:date="2021-06-08T10:24:00Z"/>
              <w:rFonts w:ascii="Arial" w:hAnsi="Arial" w:cs="Arial"/>
              <w:sz w:val="22"/>
              <w:szCs w:val="22"/>
              <w:u w:val="single"/>
            </w:rPr>
          </w:rPrChange>
        </w:rPr>
      </w:pPr>
      <w:del w:id="702" w:author="Fong RERHANG" w:date="2021-06-08T10:23:00Z">
        <w:r w:rsidRPr="00B84CB9" w:rsidDel="00B84CB9">
          <w:rPr>
            <w:rFonts w:ascii="Arial" w:hAnsi="Arial"/>
            <w:sz w:val="20"/>
            <w:szCs w:val="20"/>
            <w:u w:val="single"/>
            <w:rPrChange w:id="703" w:author="Fong RERHANG" w:date="2021-06-08T10:23:00Z">
              <w:rPr>
                <w:rFonts w:ascii="Arial" w:hAnsi="Arial"/>
                <w:sz w:val="22"/>
                <w:szCs w:val="22"/>
                <w:u w:val="single"/>
              </w:rPr>
            </w:rPrChange>
          </w:rPr>
          <w:delText>q</w:delText>
        </w:r>
      </w:del>
      <w:ins w:id="704" w:author="Fong RERHANG" w:date="2021-06-08T10:23:00Z">
        <w:r w:rsidR="00B84CB9">
          <w:rPr>
            <w:rFonts w:ascii="Arial" w:hAnsi="Arial"/>
            <w:sz w:val="20"/>
            <w:szCs w:val="20"/>
            <w:u w:val="single"/>
          </w:rPr>
          <w:t>Q</w:t>
        </w:r>
      </w:ins>
      <w:r w:rsidRPr="00B84CB9">
        <w:rPr>
          <w:rFonts w:ascii="Arial" w:hAnsi="Arial"/>
          <w:sz w:val="20"/>
          <w:szCs w:val="20"/>
          <w:u w:val="single"/>
          <w:rPrChange w:id="705" w:author="Fong RERHANG" w:date="2021-06-08T10:23:00Z">
            <w:rPr>
              <w:rFonts w:ascii="Arial" w:hAnsi="Arial"/>
              <w:sz w:val="22"/>
              <w:szCs w:val="22"/>
              <w:u w:val="single"/>
            </w:rPr>
          </w:rPrChange>
        </w:rPr>
        <w:t xml:space="preserve">hia txog tub ntxhais kawm kev koom tes hauv </w:t>
      </w:r>
      <w:del w:id="706" w:author="Fong RERHANG" w:date="2021-06-08T10:24:00Z">
        <w:r w:rsidRPr="00B84CB9" w:rsidDel="00B84CB9">
          <w:rPr>
            <w:rFonts w:ascii="Arial" w:hAnsi="Arial"/>
            <w:sz w:val="20"/>
            <w:szCs w:val="20"/>
            <w:u w:val="single"/>
            <w:rPrChange w:id="707" w:author="Fong RERHANG" w:date="2021-06-08T10:23:00Z">
              <w:rPr>
                <w:rFonts w:ascii="Arial" w:hAnsi="Arial"/>
                <w:sz w:val="22"/>
                <w:szCs w:val="22"/>
                <w:u w:val="single"/>
              </w:rPr>
            </w:rPrChange>
          </w:rPr>
          <w:delText xml:space="preserve">California </w:delText>
        </w:r>
      </w:del>
      <w:r w:rsidRPr="00B84CB9">
        <w:rPr>
          <w:rFonts w:ascii="Arial" w:hAnsi="Arial"/>
          <w:sz w:val="20"/>
          <w:szCs w:val="20"/>
          <w:u w:val="single"/>
          <w:rPrChange w:id="708" w:author="Fong RERHANG" w:date="2021-06-08T10:23:00Z">
            <w:rPr>
              <w:rFonts w:ascii="Arial" w:hAnsi="Arial"/>
              <w:sz w:val="22"/>
              <w:szCs w:val="22"/>
              <w:u w:val="single"/>
            </w:rPr>
          </w:rPrChange>
        </w:rPr>
        <w:t xml:space="preserve">Kev Ntsuam Xyuas Tub Ntxhais Kev Kawm thiab Kev Ua Tau Zoo </w:t>
      </w:r>
      <w:ins w:id="709" w:author="Fong RERHANG" w:date="2021-06-08T10:24:00Z">
        <w:r w:rsidR="00B84CB9" w:rsidRPr="00591CCE">
          <w:rPr>
            <w:rFonts w:ascii="Arial" w:hAnsi="Arial"/>
            <w:sz w:val="20"/>
            <w:szCs w:val="20"/>
            <w:u w:val="single"/>
          </w:rPr>
          <w:t>California</w:t>
        </w:r>
        <w:r w:rsidR="00B84CB9" w:rsidRPr="00B84CB9">
          <w:rPr>
            <w:rFonts w:ascii="Arial" w:hAnsi="Arial"/>
            <w:sz w:val="20"/>
            <w:szCs w:val="20"/>
            <w:u w:val="single"/>
          </w:rPr>
          <w:t xml:space="preserve"> </w:t>
        </w:r>
      </w:ins>
      <w:r w:rsidRPr="00B84CB9">
        <w:rPr>
          <w:rFonts w:ascii="Arial" w:hAnsi="Arial"/>
          <w:sz w:val="20"/>
          <w:szCs w:val="20"/>
          <w:u w:val="single"/>
          <w:rPrChange w:id="710" w:author="Fong RERHANG" w:date="2021-06-08T10:23:00Z">
            <w:rPr>
              <w:rFonts w:ascii="Arial" w:hAnsi="Arial"/>
              <w:sz w:val="22"/>
              <w:szCs w:val="22"/>
              <w:u w:val="single"/>
            </w:rPr>
          </w:rPrChange>
        </w:rPr>
        <w:t>(CAASPP) hauv qab no:</w:t>
      </w:r>
    </w:p>
    <w:p w14:paraId="07970219" w14:textId="77777777" w:rsidR="006008BB" w:rsidDel="00B84CB9" w:rsidRDefault="006008BB" w:rsidP="006008BB">
      <w:pPr>
        <w:tabs>
          <w:tab w:val="left" w:pos="2086"/>
        </w:tabs>
        <w:rPr>
          <w:del w:id="711" w:author="Fong RERHANG" w:date="2021-06-08T10:24:00Z"/>
          <w:rFonts w:ascii="Arial" w:hAnsi="Arial"/>
          <w:sz w:val="22"/>
          <w:szCs w:val="22"/>
          <w:u w:val="single"/>
        </w:rPr>
      </w:pPr>
    </w:p>
    <w:p w14:paraId="4738298F" w14:textId="200A5CAF" w:rsidR="006008BB" w:rsidRDefault="006008BB" w:rsidP="006008BB">
      <w:pPr>
        <w:rPr>
          <w:rFonts w:ascii="Arial" w:hAnsi="Arial"/>
          <w:b/>
          <w:bCs/>
          <w:sz w:val="22"/>
          <w:szCs w:val="22"/>
        </w:rPr>
      </w:pPr>
      <w:r>
        <w:rPr>
          <w:rFonts w:ascii="Arial" w:hAnsi="Arial"/>
          <w:b/>
          <w:bCs/>
          <w:sz w:val="22"/>
          <w:szCs w:val="22"/>
        </w:rPr>
        <w:t>Kev Siv Lus As</w:t>
      </w:r>
      <w:r w:rsidR="00B30D51">
        <w:rPr>
          <w:rFonts w:ascii="Arial" w:hAnsi="Arial"/>
          <w:b/>
          <w:bCs/>
          <w:sz w:val="22"/>
          <w:szCs w:val="22"/>
        </w:rPr>
        <w:t xml:space="preserve"> </w:t>
      </w:r>
      <w:r>
        <w:rPr>
          <w:rFonts w:ascii="Arial" w:hAnsi="Arial"/>
          <w:b/>
          <w:bCs/>
          <w:sz w:val="22"/>
          <w:szCs w:val="22"/>
        </w:rPr>
        <w:t>kiv (</w:t>
      </w:r>
      <w:r w:rsidR="00060236">
        <w:rPr>
          <w:rFonts w:ascii="Arial" w:hAnsi="Arial"/>
          <w:b/>
          <w:bCs/>
          <w:sz w:val="22"/>
          <w:szCs w:val="22"/>
        </w:rPr>
        <w:t>Cov qib</w:t>
      </w:r>
      <w:r>
        <w:rPr>
          <w:rFonts w:ascii="Arial" w:hAnsi="Arial"/>
          <w:b/>
          <w:bCs/>
          <w:sz w:val="22"/>
          <w:szCs w:val="22"/>
        </w:rPr>
        <w:t xml:space="preserve"> 3-8, &amp; 11)</w:t>
      </w:r>
    </w:p>
    <w:p w14:paraId="509F40CB" w14:textId="4F8D8E5D" w:rsidR="006008BB" w:rsidRPr="00710BA7" w:rsidRDefault="00CF4BBD" w:rsidP="006008BB">
      <w:pPr>
        <w:rPr>
          <w:rFonts w:ascii="Arial" w:hAnsi="Arial"/>
          <w:sz w:val="20"/>
          <w:szCs w:val="20"/>
        </w:rPr>
      </w:pPr>
      <w:r>
        <w:rPr>
          <w:rFonts w:ascii="Arial" w:hAnsi="Arial"/>
          <w:i/>
          <w:iCs/>
          <w:sz w:val="20"/>
          <w:szCs w:val="20"/>
          <w:u w:val="single"/>
        </w:rPr>
        <w:t xml:space="preserve">11 </w:t>
      </w:r>
      <w:r w:rsidR="00EB32AB">
        <w:rPr>
          <w:rFonts w:ascii="Arial" w:hAnsi="Arial"/>
          <w:i/>
          <w:iCs/>
          <w:sz w:val="20"/>
          <w:szCs w:val="20"/>
          <w:u w:val="single"/>
        </w:rPr>
        <w:t>Nrog rau cov lus pab qhia kev ntsuas</w:t>
      </w:r>
    </w:p>
    <w:p w14:paraId="5CA8C12A" w14:textId="721B91B7" w:rsidR="00CE5A0E" w:rsidRPr="000C704B" w:rsidRDefault="00CE5A0E" w:rsidP="00CE5A0E">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1184" behindDoc="0" locked="0" layoutInCell="1" allowOverlap="1" wp14:anchorId="1A7B5267" wp14:editId="047523C8">
                <wp:simplePos x="0" y="0"/>
                <wp:positionH relativeFrom="column">
                  <wp:posOffset>2760133</wp:posOffset>
                </wp:positionH>
                <wp:positionV relativeFrom="paragraph">
                  <wp:posOffset>290195</wp:posOffset>
                </wp:positionV>
                <wp:extent cx="3826934" cy="575733"/>
                <wp:effectExtent l="0" t="0" r="0" b="0"/>
                <wp:wrapNone/>
                <wp:docPr id="18" name="Rectangle 18"/>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329EE4" w14:textId="736C86A3" w:rsidR="00AA0E37" w:rsidRPr="00CE5A0E" w:rsidRDefault="00AA0E37" w:rsidP="00CE5A0E">
                            <w:pPr>
                              <w:rPr>
                                <w:sz w:val="20"/>
                                <w:szCs w:val="20"/>
                              </w:rPr>
                            </w:pPr>
                            <w:r w:rsidRPr="00CE5A0E">
                              <w:rPr>
                                <w:rFonts w:ascii="Arial" w:hAnsi="Arial"/>
                                <w:sz w:val="20"/>
                                <w:szCs w:val="20"/>
                                <w:u w:val="single"/>
                              </w:rPr>
                              <w:t xml:space="preserve">Kev Teeb Chaw Sib </w:t>
                            </w:r>
                            <w:ins w:id="712" w:author="Fong RERHANG" w:date="2021-06-08T10:39:00Z">
                              <w:r>
                                <w:rPr>
                                  <w:rFonts w:ascii="Arial" w:hAnsi="Arial"/>
                                  <w:sz w:val="20"/>
                                  <w:szCs w:val="20"/>
                                  <w:u w:val="single"/>
                                </w:rPr>
                                <w:t>C</w:t>
                              </w:r>
                            </w:ins>
                            <w:del w:id="713" w:author="Fong RERHANG" w:date="2021-06-08T10:39:00Z">
                              <w:r w:rsidRPr="00CE5A0E" w:rsidDel="00B23744">
                                <w:rPr>
                                  <w:rFonts w:ascii="Arial" w:hAnsi="Arial"/>
                                  <w:sz w:val="20"/>
                                  <w:szCs w:val="20"/>
                                  <w:u w:val="single"/>
                                </w:rPr>
                                <w:delText>c</w:delText>
                              </w:r>
                            </w:del>
                            <w:r w:rsidRPr="00CE5A0E">
                              <w:rPr>
                                <w:rFonts w:ascii="Arial" w:hAnsi="Arial"/>
                                <w:sz w:val="20"/>
                                <w:szCs w:val="20"/>
                                <w:u w:val="single"/>
                              </w:rPr>
                              <w:t>ais (</w:t>
                            </w:r>
                            <w:ins w:id="714" w:author="Fong RERHANG" w:date="2021-06-08T10:40:00Z">
                              <w:r>
                                <w:rPr>
                                  <w:rFonts w:ascii="Arial" w:hAnsi="Arial"/>
                                  <w:sz w:val="20"/>
                                  <w:szCs w:val="20"/>
                                  <w:u w:val="single"/>
                                </w:rPr>
                                <w:t>piv xwv li</w:t>
                              </w:r>
                            </w:ins>
                            <w:del w:id="715" w:author="Fong RERHANG" w:date="2021-06-08T10:40:00Z">
                              <w:r w:rsidRPr="00CE5A0E" w:rsidDel="00B23744">
                                <w:rPr>
                                  <w:rFonts w:ascii="Arial" w:hAnsi="Arial"/>
                                  <w:sz w:val="20"/>
                                  <w:szCs w:val="20"/>
                                  <w:u w:val="single"/>
                                </w:rPr>
                                <w:delText>i.e</w:delText>
                              </w:r>
                            </w:del>
                            <w:r w:rsidRPr="00CE5A0E">
                              <w:rPr>
                                <w:rFonts w:ascii="Arial" w:hAnsi="Arial"/>
                                <w:sz w:val="20"/>
                                <w:szCs w:val="20"/>
                                <w:u w:val="single"/>
                              </w:rPr>
                              <w:t>., lub sij</w:t>
                            </w:r>
                            <w:ins w:id="716" w:author="Fong RERHANG" w:date="2021-06-08T10:40:00Z">
                              <w:r>
                                <w:rPr>
                                  <w:rFonts w:ascii="Arial" w:hAnsi="Arial"/>
                                  <w:sz w:val="20"/>
                                  <w:szCs w:val="20"/>
                                  <w:u w:val="single"/>
                                </w:rPr>
                                <w:t xml:space="preserve"> </w:t>
                              </w:r>
                            </w:ins>
                            <w:r w:rsidRPr="00CE5A0E">
                              <w:rPr>
                                <w:rFonts w:ascii="Arial" w:hAnsi="Arial"/>
                                <w:sz w:val="20"/>
                                <w:szCs w:val="20"/>
                                <w:u w:val="single"/>
                              </w:rPr>
                              <w:t>hawm muaj txiaj ntsig zoo tshaj plaws, tshwj xeeb teeb pom kev zoo los</w:t>
                            </w:r>
                            <w:ins w:id="717" w:author="Fong RERHANG" w:date="2021-06-08T10:40:00Z">
                              <w:r>
                                <w:rPr>
                                  <w:rFonts w:ascii="Arial" w:hAnsi="Arial"/>
                                  <w:sz w:val="20"/>
                                  <w:szCs w:val="20"/>
                                  <w:u w:val="single"/>
                                </w:rPr>
                                <w:t xml:space="preserve"> </w:t>
                              </w:r>
                            </w:ins>
                            <w:r w:rsidRPr="00CE5A0E">
                              <w:rPr>
                                <w:rFonts w:ascii="Arial" w:hAnsi="Arial"/>
                                <w:sz w:val="20"/>
                                <w:szCs w:val="20"/>
                                <w:u w:val="single"/>
                              </w:rPr>
                              <w:t xml:space="preserve">sis </w:t>
                            </w:r>
                            <w:ins w:id="718" w:author="Fong RERHANG" w:date="2021-06-08T10:42:00Z">
                              <w:r>
                                <w:rPr>
                                  <w:rFonts w:ascii="Arial" w:hAnsi="Arial"/>
                                  <w:sz w:val="20"/>
                                  <w:szCs w:val="20"/>
                                  <w:u w:val="single"/>
                                </w:rPr>
                                <w:t>pom rov qab (</w:t>
                              </w:r>
                            </w:ins>
                            <w:r w:rsidRPr="00CE5A0E">
                              <w:rPr>
                                <w:rFonts w:ascii="Arial" w:hAnsi="Arial"/>
                                <w:sz w:val="20"/>
                                <w:szCs w:val="20"/>
                                <w:u w:val="single"/>
                              </w:rPr>
                              <w:t>acoustics</w:t>
                            </w:r>
                            <w:ins w:id="719" w:author="Fong RERHANG" w:date="2021-06-08T10:42:00Z">
                              <w:r>
                                <w:rPr>
                                  <w:rFonts w:ascii="Arial" w:hAnsi="Arial"/>
                                  <w:sz w:val="20"/>
                                  <w:szCs w:val="20"/>
                                  <w:u w:val="single"/>
                                </w:rPr>
                                <w:t>)</w:t>
                              </w:r>
                            </w:ins>
                            <w:r w:rsidRPr="00CE5A0E">
                              <w:rPr>
                                <w:rFonts w:ascii="Arial" w:hAnsi="Arial"/>
                                <w:sz w:val="20"/>
                                <w:szCs w:val="20"/>
                                <w:u w:val="single"/>
                              </w:rPr>
                              <w:t>, rooj tog zaum hloov tau), Kev Taw Qhia Yooj Yim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5267" id="Rectangle 18" o:spid="_x0000_s1040" style="position:absolute;margin-left:217.35pt;margin-top:22.85pt;width:301.35pt;height:45.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" filled="f" stroked="f">
                <v:textbox>
                  <w:txbxContent>
                    <w:p w14:paraId="0F329EE4" w14:textId="736C86A3" w:rsidR="00AA0E37" w:rsidRPr="00CE5A0E" w:rsidRDefault="00AA0E37" w:rsidP="00CE5A0E">
                      <w:pPr>
                        <w:rPr>
                          <w:sz w:val="20"/>
                          <w:szCs w:val="20"/>
                        </w:rPr>
                      </w:pPr>
                      <w:r w:rsidRPr="00CE5A0E">
                        <w:rPr>
                          <w:rFonts w:ascii="Arial" w:hAnsi="Arial"/>
                          <w:sz w:val="20"/>
                          <w:szCs w:val="20"/>
                          <w:u w:val="single"/>
                        </w:rPr>
                        <w:t xml:space="preserve">Kev Teeb Chaw Sib </w:t>
                      </w:r>
                      <w:ins w:id="720" w:author="Fong RERHANG" w:date="2021-06-08T10:39:00Z">
                        <w:r>
                          <w:rPr>
                            <w:rFonts w:ascii="Arial" w:hAnsi="Arial"/>
                            <w:sz w:val="20"/>
                            <w:szCs w:val="20"/>
                            <w:u w:val="single"/>
                          </w:rPr>
                          <w:t>C</w:t>
                        </w:r>
                      </w:ins>
                      <w:del w:id="721" w:author="Fong RERHANG" w:date="2021-06-08T10:39:00Z">
                        <w:r w:rsidRPr="00CE5A0E" w:rsidDel="00B23744">
                          <w:rPr>
                            <w:rFonts w:ascii="Arial" w:hAnsi="Arial"/>
                            <w:sz w:val="20"/>
                            <w:szCs w:val="20"/>
                            <w:u w:val="single"/>
                          </w:rPr>
                          <w:delText>c</w:delText>
                        </w:r>
                      </w:del>
                      <w:r w:rsidRPr="00CE5A0E">
                        <w:rPr>
                          <w:rFonts w:ascii="Arial" w:hAnsi="Arial"/>
                          <w:sz w:val="20"/>
                          <w:szCs w:val="20"/>
                          <w:u w:val="single"/>
                        </w:rPr>
                        <w:t>ais (</w:t>
                      </w:r>
                      <w:ins w:id="722" w:author="Fong RERHANG" w:date="2021-06-08T10:40:00Z">
                        <w:r>
                          <w:rPr>
                            <w:rFonts w:ascii="Arial" w:hAnsi="Arial"/>
                            <w:sz w:val="20"/>
                            <w:szCs w:val="20"/>
                            <w:u w:val="single"/>
                          </w:rPr>
                          <w:t>piv xwv li</w:t>
                        </w:r>
                      </w:ins>
                      <w:del w:id="723" w:author="Fong RERHANG" w:date="2021-06-08T10:40:00Z">
                        <w:r w:rsidRPr="00CE5A0E" w:rsidDel="00B23744">
                          <w:rPr>
                            <w:rFonts w:ascii="Arial" w:hAnsi="Arial"/>
                            <w:sz w:val="20"/>
                            <w:szCs w:val="20"/>
                            <w:u w:val="single"/>
                          </w:rPr>
                          <w:delText>i.e</w:delText>
                        </w:r>
                      </w:del>
                      <w:r w:rsidRPr="00CE5A0E">
                        <w:rPr>
                          <w:rFonts w:ascii="Arial" w:hAnsi="Arial"/>
                          <w:sz w:val="20"/>
                          <w:szCs w:val="20"/>
                          <w:u w:val="single"/>
                        </w:rPr>
                        <w:t>., lub sij</w:t>
                      </w:r>
                      <w:ins w:id="724" w:author="Fong RERHANG" w:date="2021-06-08T10:40:00Z">
                        <w:r>
                          <w:rPr>
                            <w:rFonts w:ascii="Arial" w:hAnsi="Arial"/>
                            <w:sz w:val="20"/>
                            <w:szCs w:val="20"/>
                            <w:u w:val="single"/>
                          </w:rPr>
                          <w:t xml:space="preserve"> </w:t>
                        </w:r>
                      </w:ins>
                      <w:r w:rsidRPr="00CE5A0E">
                        <w:rPr>
                          <w:rFonts w:ascii="Arial" w:hAnsi="Arial"/>
                          <w:sz w:val="20"/>
                          <w:szCs w:val="20"/>
                          <w:u w:val="single"/>
                        </w:rPr>
                        <w:t>hawm muaj txiaj ntsig zoo tshaj plaws, tshwj xeeb teeb pom kev zoo los</w:t>
                      </w:r>
                      <w:ins w:id="725" w:author="Fong RERHANG" w:date="2021-06-08T10:40:00Z">
                        <w:r>
                          <w:rPr>
                            <w:rFonts w:ascii="Arial" w:hAnsi="Arial"/>
                            <w:sz w:val="20"/>
                            <w:szCs w:val="20"/>
                            <w:u w:val="single"/>
                          </w:rPr>
                          <w:t xml:space="preserve"> </w:t>
                        </w:r>
                      </w:ins>
                      <w:r w:rsidRPr="00CE5A0E">
                        <w:rPr>
                          <w:rFonts w:ascii="Arial" w:hAnsi="Arial"/>
                          <w:sz w:val="20"/>
                          <w:szCs w:val="20"/>
                          <w:u w:val="single"/>
                        </w:rPr>
                        <w:t xml:space="preserve">sis </w:t>
                      </w:r>
                      <w:ins w:id="726" w:author="Fong RERHANG" w:date="2021-06-08T10:42:00Z">
                        <w:r>
                          <w:rPr>
                            <w:rFonts w:ascii="Arial" w:hAnsi="Arial"/>
                            <w:sz w:val="20"/>
                            <w:szCs w:val="20"/>
                            <w:u w:val="single"/>
                          </w:rPr>
                          <w:t>pom rov qab (</w:t>
                        </w:r>
                      </w:ins>
                      <w:r w:rsidRPr="00CE5A0E">
                        <w:rPr>
                          <w:rFonts w:ascii="Arial" w:hAnsi="Arial"/>
                          <w:sz w:val="20"/>
                          <w:szCs w:val="20"/>
                          <w:u w:val="single"/>
                        </w:rPr>
                        <w:t>acoustics</w:t>
                      </w:r>
                      <w:ins w:id="727" w:author="Fong RERHANG" w:date="2021-06-08T10:42:00Z">
                        <w:r>
                          <w:rPr>
                            <w:rFonts w:ascii="Arial" w:hAnsi="Arial"/>
                            <w:sz w:val="20"/>
                            <w:szCs w:val="20"/>
                            <w:u w:val="single"/>
                          </w:rPr>
                          <w:t>)</w:t>
                        </w:r>
                      </w:ins>
                      <w:r w:rsidRPr="00CE5A0E">
                        <w:rPr>
                          <w:rFonts w:ascii="Arial" w:hAnsi="Arial"/>
                          <w:sz w:val="20"/>
                          <w:szCs w:val="20"/>
                          <w:u w:val="single"/>
                        </w:rPr>
                        <w:t>, rooj tog zaum hloov tau), Kev Taw Qhia Yooj Yim</w:t>
                      </w:r>
                    </w:p>
                  </w:txbxContent>
                </v:textbox>
              </v:rect>
            </w:pict>
          </mc:Fallback>
        </mc:AlternateContent>
      </w:r>
      <w:r w:rsidR="00123C21" w:rsidRPr="005E2EA4">
        <w:rPr>
          <w:noProof/>
          <w:sz w:val="21"/>
          <w:szCs w:val="21"/>
          <w:lang w:eastAsia="zh-CN"/>
        </w:rPr>
        <w:drawing>
          <wp:inline distT="0" distB="0" distL="0" distR="0" wp14:anchorId="70A1CC49" wp14:editId="0A26F07A">
            <wp:extent cx="157480" cy="1155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sidR="00A93046">
        <w:rPr>
          <w:rFonts w:ascii="Arial" w:hAnsi="Arial"/>
          <w:sz w:val="20"/>
          <w:szCs w:val="20"/>
        </w:rPr>
        <w:t>nrog rau Cov Kev Txhawb Nqa</w:t>
      </w:r>
      <w:r w:rsidRPr="000C704B">
        <w:rPr>
          <w:rFonts w:ascii="Arial" w:hAnsi="Arial"/>
          <w:sz w:val="22"/>
          <w:szCs w:val="22"/>
        </w:rPr>
        <w:t xml:space="preserve"> </w:t>
      </w:r>
      <w:r w:rsidR="00A93046">
        <w:rPr>
          <w:rFonts w:ascii="Arial" w:hAnsi="Arial"/>
          <w:sz w:val="20"/>
          <w:szCs w:val="20"/>
        </w:rPr>
        <w:t>Tau Teeb Tseg Uas Muaj</w:t>
      </w:r>
    </w:p>
    <w:p w14:paraId="510758B9" w14:textId="29059F79" w:rsidR="00CE5A0E" w:rsidRDefault="00FB32AE" w:rsidP="00CE5A0E">
      <w:pPr>
        <w:tabs>
          <w:tab w:val="left" w:pos="2086"/>
        </w:tabs>
        <w:rPr>
          <w:rFonts w:ascii="Arial" w:hAnsi="Arial"/>
          <w:sz w:val="22"/>
          <w:szCs w:val="22"/>
          <w:u w:val="single"/>
        </w:rPr>
      </w:pPr>
      <w:r>
        <w:pict w14:anchorId="7D8A8FD4">
          <v:shape id="_x0000_i1052" type="#_x0000_t75" style="width:12.7pt;height:9.1pt;visibility:visible;mso-wrap-style:square">
            <v:imagedata r:id="rId10" o:title=""/>
          </v:shape>
        </w:pict>
      </w:r>
      <w:r w:rsidR="00CE5A0E">
        <w:rPr>
          <w:rFonts w:ascii="Arial" w:hAnsi="Arial"/>
          <w:sz w:val="22"/>
          <w:szCs w:val="22"/>
        </w:rPr>
        <w:t xml:space="preserve"> S</w:t>
      </w:r>
      <w:r w:rsidR="00CE5A0E" w:rsidRPr="000C704B">
        <w:rPr>
          <w:rFonts w:ascii="Arial" w:hAnsi="Arial"/>
          <w:sz w:val="22"/>
          <w:szCs w:val="22"/>
        </w:rPr>
        <w:t xml:space="preserve">BAC </w:t>
      </w:r>
      <w:r w:rsidR="00A93046">
        <w:rPr>
          <w:rFonts w:ascii="Arial" w:hAnsi="Arial"/>
          <w:sz w:val="20"/>
          <w:szCs w:val="20"/>
        </w:rPr>
        <w:t>nrog rau Cov Kev Txhawb Nqa</w:t>
      </w:r>
    </w:p>
    <w:p w14:paraId="21E3A3B3" w14:textId="4A7B5F10" w:rsidR="00CE5A0E" w:rsidRDefault="00DA6920" w:rsidP="00CE5A0E">
      <w:pPr>
        <w:tabs>
          <w:tab w:val="left" w:pos="2086"/>
        </w:tabs>
        <w:rPr>
          <w:rFonts w:ascii="Arial" w:hAnsi="Arial"/>
          <w:sz w:val="22"/>
          <w:szCs w:val="22"/>
          <w:u w:val="single"/>
        </w:rPr>
      </w:pPr>
      <w:r>
        <w:rPr>
          <w:noProof/>
          <w:sz w:val="21"/>
          <w:szCs w:val="21"/>
          <w:lang w:eastAsia="zh-CN"/>
        </w:rPr>
        <mc:AlternateContent>
          <mc:Choice Requires="wps">
            <w:drawing>
              <wp:anchor distT="0" distB="0" distL="114300" distR="114300" simplePos="0" relativeHeight="251743232" behindDoc="0" locked="0" layoutInCell="1" allowOverlap="1" wp14:anchorId="4367FB89" wp14:editId="56658EFE">
                <wp:simplePos x="0" y="0"/>
                <wp:positionH relativeFrom="margin">
                  <wp:posOffset>3373307</wp:posOffset>
                </wp:positionH>
                <wp:positionV relativeFrom="paragraph">
                  <wp:posOffset>76845</wp:posOffset>
                </wp:positionV>
                <wp:extent cx="3354070" cy="389467"/>
                <wp:effectExtent l="0" t="0" r="0" b="0"/>
                <wp:wrapNone/>
                <wp:docPr id="28" name="Rectangle 28"/>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EAC20C" w14:textId="27BA4DBB" w:rsidR="00AA0E37" w:rsidRPr="00CE5A0E" w:rsidRDefault="00AA0E37" w:rsidP="00CE5A0E">
                            <w:pPr>
                              <w:rPr>
                                <w:sz w:val="20"/>
                                <w:szCs w:val="20"/>
                              </w:rPr>
                            </w:pPr>
                            <w:r>
                              <w:rPr>
                                <w:rFonts w:ascii="Arial" w:hAnsi="Arial"/>
                                <w:sz w:val="20"/>
                                <w:szCs w:val="20"/>
                                <w:u w:val="single"/>
                              </w:rPr>
                              <w:t xml:space="preserve">Cov ntawv nyeem </w:t>
                            </w:r>
                            <w:del w:id="728" w:author="Fong RERHANG" w:date="2021-06-08T10:44:00Z">
                              <w:r w:rsidDel="00B23744">
                                <w:rPr>
                                  <w:rFonts w:ascii="Arial" w:hAnsi="Arial"/>
                                  <w:sz w:val="20"/>
                                  <w:szCs w:val="20"/>
                                  <w:u w:val="single"/>
                                </w:rPr>
                                <w:delText>rau cov nqe</w:delText>
                              </w:r>
                            </w:del>
                            <w:ins w:id="729" w:author="Fong RERHANG" w:date="2021-06-08T10:44:00Z">
                              <w:r>
                                <w:rPr>
                                  <w:rFonts w:ascii="Arial" w:hAnsi="Arial"/>
                                  <w:sz w:val="20"/>
                                  <w:szCs w:val="20"/>
                                  <w:u w:val="single"/>
                                </w:rPr>
                                <w:t>uas</w:t>
                              </w:r>
                            </w:ins>
                            <w:r>
                              <w:rPr>
                                <w:rFonts w:ascii="Arial" w:hAnsi="Arial"/>
                                <w:sz w:val="20"/>
                                <w:szCs w:val="20"/>
                                <w:u w:val="single"/>
                              </w:rPr>
                              <w:t xml:space="preserve"> hais lus</w:t>
                            </w:r>
                            <w:ins w:id="730" w:author="Fong RERHANG" w:date="2021-06-08T10:44:00Z">
                              <w:r>
                                <w:rPr>
                                  <w:rFonts w:ascii="Arial" w:hAnsi="Arial"/>
                                  <w:sz w:val="20"/>
                                  <w:szCs w:val="20"/>
                                  <w:u w:val="single"/>
                                </w:rPr>
                                <w:t xml:space="preserve">, </w:t>
                              </w:r>
                            </w:ins>
                            <w:ins w:id="731" w:author="Fong RERHANG" w:date="2021-06-08T10:45:00Z">
                              <w:r>
                                <w:rPr>
                                  <w:rFonts w:ascii="Arial" w:hAnsi="Arial"/>
                                  <w:sz w:val="20"/>
                                  <w:szCs w:val="20"/>
                                  <w:u w:val="single"/>
                                </w:rPr>
                                <w:t>Hom kev</w:t>
                              </w:r>
                            </w:ins>
                            <w:del w:id="732" w:author="Fong RERHANG" w:date="2021-06-08T10:44:00Z">
                              <w:r w:rsidRPr="00CE5A0E" w:rsidDel="00B23744">
                                <w:rPr>
                                  <w:rFonts w:ascii="Arial" w:hAnsi="Arial"/>
                                  <w:sz w:val="20"/>
                                  <w:szCs w:val="20"/>
                                  <w:u w:val="single"/>
                                </w:rPr>
                                <w:delText xml:space="preserve">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7FB89" id="Rectangle 28" o:spid="_x0000_s1041" style="position:absolute;margin-left:265.6pt;margin-top:6.05pt;width:264.1pt;height:30.6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" filled="f" stroked="f">
                <v:textbox>
                  <w:txbxContent>
                    <w:p w14:paraId="77EAC20C" w14:textId="27BA4DBB" w:rsidR="00AA0E37" w:rsidRPr="00CE5A0E" w:rsidRDefault="00AA0E37" w:rsidP="00CE5A0E">
                      <w:pPr>
                        <w:rPr>
                          <w:sz w:val="20"/>
                          <w:szCs w:val="20"/>
                        </w:rPr>
                      </w:pPr>
                      <w:r>
                        <w:rPr>
                          <w:rFonts w:ascii="Arial" w:hAnsi="Arial"/>
                          <w:sz w:val="20"/>
                          <w:szCs w:val="20"/>
                          <w:u w:val="single"/>
                        </w:rPr>
                        <w:t xml:space="preserve">Cov ntawv nyeem </w:t>
                      </w:r>
                      <w:del w:id="733" w:author="Fong RERHANG" w:date="2021-06-08T10:44:00Z">
                        <w:r w:rsidDel="00B23744">
                          <w:rPr>
                            <w:rFonts w:ascii="Arial" w:hAnsi="Arial"/>
                            <w:sz w:val="20"/>
                            <w:szCs w:val="20"/>
                            <w:u w:val="single"/>
                          </w:rPr>
                          <w:delText>rau cov nqe</w:delText>
                        </w:r>
                      </w:del>
                      <w:ins w:id="734" w:author="Fong RERHANG" w:date="2021-06-08T10:44:00Z">
                        <w:r>
                          <w:rPr>
                            <w:rFonts w:ascii="Arial" w:hAnsi="Arial"/>
                            <w:sz w:val="20"/>
                            <w:szCs w:val="20"/>
                            <w:u w:val="single"/>
                          </w:rPr>
                          <w:t>uas</w:t>
                        </w:r>
                      </w:ins>
                      <w:r>
                        <w:rPr>
                          <w:rFonts w:ascii="Arial" w:hAnsi="Arial"/>
                          <w:sz w:val="20"/>
                          <w:szCs w:val="20"/>
                          <w:u w:val="single"/>
                        </w:rPr>
                        <w:t xml:space="preserve"> hais lus</w:t>
                      </w:r>
                      <w:ins w:id="735" w:author="Fong RERHANG" w:date="2021-06-08T10:44:00Z">
                        <w:r>
                          <w:rPr>
                            <w:rFonts w:ascii="Arial" w:hAnsi="Arial"/>
                            <w:sz w:val="20"/>
                            <w:szCs w:val="20"/>
                            <w:u w:val="single"/>
                          </w:rPr>
                          <w:t xml:space="preserve">, </w:t>
                        </w:r>
                      </w:ins>
                      <w:ins w:id="736" w:author="Fong RERHANG" w:date="2021-06-08T10:45:00Z">
                        <w:r>
                          <w:rPr>
                            <w:rFonts w:ascii="Arial" w:hAnsi="Arial"/>
                            <w:sz w:val="20"/>
                            <w:szCs w:val="20"/>
                            <w:u w:val="single"/>
                          </w:rPr>
                          <w:t>Hom kev</w:t>
                        </w:r>
                      </w:ins>
                      <w:del w:id="737" w:author="Fong RERHANG" w:date="2021-06-08T10:44:00Z">
                        <w:r w:rsidRPr="00CE5A0E" w:rsidDel="00B23744">
                          <w:rPr>
                            <w:rFonts w:ascii="Arial" w:hAnsi="Arial"/>
                            <w:sz w:val="20"/>
                            <w:szCs w:val="20"/>
                            <w:u w:val="single"/>
                          </w:rPr>
                          <w:delText xml:space="preserve"> </w:delText>
                        </w:r>
                      </w:del>
                    </w:p>
                  </w:txbxContent>
                </v:textbox>
                <w10:wrap anchorx="margin"/>
              </v:rect>
            </w:pict>
          </mc:Fallback>
        </mc:AlternateContent>
      </w:r>
      <w:r w:rsidR="00A93046">
        <w:rPr>
          <w:rFonts w:ascii="Arial" w:hAnsi="Arial"/>
          <w:sz w:val="20"/>
          <w:szCs w:val="20"/>
        </w:rPr>
        <w:t>Tau Teeb Tseg Uas Tsis</w:t>
      </w:r>
      <w:ins w:id="738" w:author="Fong RERHANG" w:date="2021-06-08T10:39:00Z">
        <w:r w:rsidR="00B23744">
          <w:rPr>
            <w:rFonts w:ascii="Arial" w:hAnsi="Arial"/>
            <w:sz w:val="20"/>
            <w:szCs w:val="20"/>
          </w:rPr>
          <w:t xml:space="preserve"> </w:t>
        </w:r>
      </w:ins>
      <w:del w:id="739" w:author="Fong RERHANG" w:date="2021-06-08T10:39:00Z">
        <w:r w:rsidR="00A93046" w:rsidDel="00B23744">
          <w:rPr>
            <w:rFonts w:ascii="Arial" w:hAnsi="Arial"/>
            <w:sz w:val="20"/>
            <w:szCs w:val="20"/>
          </w:rPr>
          <w:delText>-</w:delText>
        </w:r>
      </w:del>
      <w:r w:rsidR="00A93046">
        <w:rPr>
          <w:rFonts w:ascii="Arial" w:hAnsi="Arial"/>
          <w:sz w:val="20"/>
          <w:szCs w:val="20"/>
        </w:rPr>
        <w:t>Muaj</w:t>
      </w:r>
      <w:r w:rsidR="00A93046">
        <w:rPr>
          <w:noProof/>
          <w:sz w:val="21"/>
          <w:szCs w:val="21"/>
          <w:lang w:eastAsia="zh-CN"/>
        </w:rPr>
        <w:t xml:space="preserve"> </w:t>
      </w:r>
    </w:p>
    <w:p w14:paraId="350BD27C" w14:textId="37119E78" w:rsidR="00CE5A0E" w:rsidRDefault="00CE5A0E" w:rsidP="00CE5A0E">
      <w:pPr>
        <w:tabs>
          <w:tab w:val="left" w:pos="2086"/>
        </w:tabs>
        <w:rPr>
          <w:rFonts w:ascii="Arial" w:hAnsi="Arial"/>
          <w:sz w:val="22"/>
          <w:szCs w:val="22"/>
        </w:rPr>
      </w:pPr>
      <w:r>
        <w:rPr>
          <w:noProof/>
          <w:lang w:eastAsia="zh-CN"/>
        </w:rPr>
        <w:drawing>
          <wp:inline distT="0" distB="0" distL="0" distR="0" wp14:anchorId="560C6A32" wp14:editId="3552F5BA">
            <wp:extent cx="164465" cy="11874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w:t>
      </w:r>
      <w:del w:id="740" w:author="Fong RERHANG" w:date="2021-06-08T10:47:00Z">
        <w:r w:rsidRPr="00F016BE" w:rsidDel="00DA6920">
          <w:rPr>
            <w:rFonts w:ascii="Arial" w:hAnsi="Arial"/>
            <w:sz w:val="22"/>
            <w:szCs w:val="22"/>
          </w:rPr>
          <w:delText xml:space="preserve"> </w:delText>
        </w:r>
        <w:r w:rsidR="0013133A" w:rsidDel="00DA6920">
          <w:rPr>
            <w:rFonts w:ascii="Arial" w:hAnsi="Arial"/>
            <w:sz w:val="20"/>
            <w:szCs w:val="20"/>
          </w:rPr>
          <w:delText>CAST</w:delText>
        </w:r>
      </w:del>
      <w:r w:rsidR="0013133A">
        <w:rPr>
          <w:rFonts w:ascii="Arial" w:hAnsi="Arial"/>
          <w:sz w:val="20"/>
          <w:szCs w:val="20"/>
        </w:rPr>
        <w:t xml:space="preserve"> nrog rau </w:t>
      </w:r>
      <w:ins w:id="741" w:author="Fong RERHANG" w:date="2021-06-08T11:05:00Z">
        <w:r w:rsidR="00E03F80">
          <w:rPr>
            <w:rFonts w:ascii="Arial" w:hAnsi="Arial"/>
            <w:sz w:val="20"/>
            <w:szCs w:val="20"/>
          </w:rPr>
          <w:t xml:space="preserve">Chaw </w:t>
        </w:r>
      </w:ins>
      <w:ins w:id="742" w:author="Fong RERHANG" w:date="2021-06-08T11:06:00Z">
        <w:r w:rsidR="00E03F80">
          <w:rPr>
            <w:rFonts w:ascii="Arial" w:hAnsi="Arial"/>
            <w:sz w:val="20"/>
            <w:szCs w:val="20"/>
          </w:rPr>
          <w:t xml:space="preserve">Nyob </w:t>
        </w:r>
      </w:ins>
      <w:ins w:id="743" w:author="Fong RERHANG" w:date="2021-06-08T11:07:00Z">
        <w:r w:rsidR="00AE4607">
          <w:rPr>
            <w:rFonts w:ascii="Arial" w:hAnsi="Arial"/>
            <w:sz w:val="20"/>
            <w:szCs w:val="20"/>
          </w:rPr>
          <w:t>R</w:t>
        </w:r>
      </w:ins>
      <w:ins w:id="744" w:author="Fong RERHANG" w:date="2021-06-08T11:06:00Z">
        <w:r w:rsidR="00E03F80">
          <w:rPr>
            <w:rFonts w:ascii="Arial" w:hAnsi="Arial"/>
            <w:sz w:val="20"/>
            <w:szCs w:val="20"/>
          </w:rPr>
          <w:t>uaj</w:t>
        </w:r>
      </w:ins>
      <w:del w:id="745" w:author="Fong RERHANG" w:date="2021-06-08T11:05:00Z">
        <w:r w:rsidR="0013133A" w:rsidDel="00E03F80">
          <w:rPr>
            <w:rFonts w:ascii="Arial" w:hAnsi="Arial"/>
            <w:sz w:val="20"/>
            <w:szCs w:val="20"/>
          </w:rPr>
          <w:delText xml:space="preserve">Kev </w:delText>
        </w:r>
      </w:del>
      <w:del w:id="746" w:author="Fong RERHANG" w:date="2021-06-08T10:51:00Z">
        <w:r w:rsidR="0013133A" w:rsidDel="00DA6920">
          <w:rPr>
            <w:rFonts w:ascii="Arial" w:hAnsi="Arial"/>
            <w:sz w:val="20"/>
            <w:szCs w:val="20"/>
          </w:rPr>
          <w:delText>Hloov Pauv</w:delText>
        </w:r>
      </w:del>
      <w:r w:rsidR="0013133A">
        <w:rPr>
          <w:rFonts w:ascii="Arial" w:hAnsi="Arial"/>
          <w:sz w:val="20"/>
          <w:szCs w:val="20"/>
        </w:rPr>
        <w:t xml:space="preserve"> Uas Muaj</w:t>
      </w:r>
    </w:p>
    <w:p w14:paraId="1BEA6393" w14:textId="767C3764" w:rsidR="00B00908" w:rsidRPr="00710BA7" w:rsidRDefault="00FB32AE" w:rsidP="00B00908">
      <w:pPr>
        <w:rPr>
          <w:rFonts w:ascii="Arial" w:hAnsi="Arial"/>
          <w:sz w:val="20"/>
          <w:szCs w:val="20"/>
        </w:rPr>
      </w:pPr>
      <w:r>
        <w:pict w14:anchorId="78F08FDA">
          <v:shape id="Picture 463" o:spid="_x0000_i1053" type="#_x0000_t75" style="width:12.7pt;height:9.1pt;visibility:visible;mso-wrap-style:square">
            <v:imagedata r:id="rId10" o:title=""/>
          </v:shape>
        </w:pict>
      </w:r>
      <w:r w:rsidR="00B00908">
        <w:rPr>
          <w:rFonts w:ascii="Arial" w:hAnsi="Arial"/>
          <w:sz w:val="20"/>
          <w:szCs w:val="20"/>
        </w:rPr>
        <w:t xml:space="preserve">  </w:t>
      </w:r>
      <w:ins w:id="747" w:author="Fong RERHANG" w:date="2021-06-08T10:51:00Z">
        <w:r w:rsidR="00DA6920">
          <w:rPr>
            <w:rFonts w:ascii="Arial" w:hAnsi="Arial"/>
            <w:sz w:val="20"/>
            <w:szCs w:val="20"/>
          </w:rPr>
          <w:t xml:space="preserve">SBAC </w:t>
        </w:r>
      </w:ins>
      <w:del w:id="748" w:author="Fong RERHANG" w:date="2021-06-08T10:51:00Z">
        <w:r w:rsidR="00B00908" w:rsidDel="00DA6920">
          <w:rPr>
            <w:rFonts w:ascii="Arial" w:hAnsi="Arial"/>
            <w:sz w:val="20"/>
            <w:szCs w:val="20"/>
          </w:rPr>
          <w:delText xml:space="preserve">CAST </w:delText>
        </w:r>
      </w:del>
      <w:r w:rsidR="00B00908">
        <w:rPr>
          <w:rFonts w:ascii="Arial" w:hAnsi="Arial"/>
          <w:sz w:val="20"/>
          <w:szCs w:val="20"/>
        </w:rPr>
        <w:t xml:space="preserve">nrog rau </w:t>
      </w:r>
      <w:ins w:id="749" w:author="Fong RERHANG" w:date="2021-06-08T11:06:00Z">
        <w:r w:rsidR="00E03F80">
          <w:rPr>
            <w:rFonts w:ascii="Arial" w:hAnsi="Arial"/>
            <w:sz w:val="20"/>
            <w:szCs w:val="20"/>
          </w:rPr>
          <w:t xml:space="preserve">Chaw Nyob </w:t>
        </w:r>
      </w:ins>
      <w:ins w:id="750" w:author="Fong RERHANG" w:date="2021-06-08T11:07:00Z">
        <w:r w:rsidR="00AE4607">
          <w:rPr>
            <w:rFonts w:ascii="Arial" w:hAnsi="Arial"/>
            <w:sz w:val="20"/>
            <w:szCs w:val="20"/>
          </w:rPr>
          <w:t>R</w:t>
        </w:r>
      </w:ins>
      <w:ins w:id="751" w:author="Fong RERHANG" w:date="2021-06-08T11:06:00Z">
        <w:r w:rsidR="00E03F80">
          <w:rPr>
            <w:rFonts w:ascii="Arial" w:hAnsi="Arial"/>
            <w:sz w:val="20"/>
            <w:szCs w:val="20"/>
          </w:rPr>
          <w:t>uaj</w:t>
        </w:r>
      </w:ins>
      <w:del w:id="752" w:author="Fong RERHANG" w:date="2021-06-08T11:06:00Z">
        <w:r w:rsidR="00B00908" w:rsidDel="00E03F80">
          <w:rPr>
            <w:rFonts w:ascii="Arial" w:hAnsi="Arial"/>
            <w:sz w:val="20"/>
            <w:szCs w:val="20"/>
          </w:rPr>
          <w:delText xml:space="preserve">Kev </w:delText>
        </w:r>
      </w:del>
      <w:ins w:id="753" w:author="Fong RERHANG" w:date="2021-06-08T10:51:00Z">
        <w:r w:rsidR="00DA6920">
          <w:rPr>
            <w:rFonts w:ascii="Arial" w:hAnsi="Arial"/>
            <w:sz w:val="20"/>
            <w:szCs w:val="20"/>
          </w:rPr>
          <w:t xml:space="preserve"> </w:t>
        </w:r>
      </w:ins>
      <w:del w:id="754" w:author="Fong RERHANG" w:date="2021-06-08T10:51:00Z">
        <w:r w:rsidR="00B00908" w:rsidDel="00DA6920">
          <w:rPr>
            <w:rFonts w:ascii="Arial" w:hAnsi="Arial"/>
            <w:sz w:val="20"/>
            <w:szCs w:val="20"/>
          </w:rPr>
          <w:delText xml:space="preserve">Hloov Pauv </w:delText>
        </w:r>
      </w:del>
      <w:r w:rsidR="00B00908">
        <w:rPr>
          <w:rFonts w:ascii="Arial" w:hAnsi="Arial"/>
          <w:sz w:val="20"/>
          <w:szCs w:val="20"/>
        </w:rPr>
        <w:t>Uas Tsis-Muaj</w:t>
      </w:r>
      <w:r w:rsidR="00B00908">
        <w:rPr>
          <w:rFonts w:ascii="Arial" w:hAnsi="Arial"/>
          <w:sz w:val="18"/>
          <w:szCs w:val="18"/>
        </w:rPr>
        <w:t xml:space="preserve">            </w:t>
      </w:r>
    </w:p>
    <w:p w14:paraId="08859087" w14:textId="0276D9D4" w:rsidR="006008BB" w:rsidRPr="00710BA7" w:rsidRDefault="00FB32AE" w:rsidP="00B00908">
      <w:pPr>
        <w:rPr>
          <w:rFonts w:ascii="Arial" w:hAnsi="Arial"/>
          <w:sz w:val="20"/>
          <w:szCs w:val="20"/>
        </w:rPr>
      </w:pPr>
      <w:r>
        <w:lastRenderedPageBreak/>
        <w:pict w14:anchorId="2E03A4B1">
          <v:shape id="Picture 464" o:spid="_x0000_i1054" type="#_x0000_t75" style="width:12.7pt;height:9.1pt;visibility:visible;mso-wrap-style:square">
            <v:imagedata r:id="rId10" o:title=""/>
          </v:shape>
        </w:pict>
      </w:r>
      <w:r w:rsidR="00B00908" w:rsidRPr="00B270AE">
        <w:rPr>
          <w:rFonts w:ascii="Arial" w:hAnsi="Arial"/>
          <w:sz w:val="20"/>
          <w:szCs w:val="20"/>
        </w:rPr>
        <w:t xml:space="preserve"> </w:t>
      </w:r>
      <w:r w:rsidR="00B00908">
        <w:rPr>
          <w:rFonts w:ascii="Arial" w:hAnsi="Arial"/>
          <w:sz w:val="20"/>
          <w:szCs w:val="20"/>
        </w:rPr>
        <w:t xml:space="preserve"> </w:t>
      </w:r>
      <w:ins w:id="755" w:author="Fong RERHANG" w:date="2021-06-08T10:52:00Z">
        <w:r w:rsidR="00DA6920">
          <w:rPr>
            <w:rFonts w:ascii="Arial" w:hAnsi="Arial"/>
            <w:sz w:val="20"/>
            <w:szCs w:val="20"/>
          </w:rPr>
          <w:t>SBAC</w:t>
        </w:r>
      </w:ins>
      <w:del w:id="756" w:author="Fong RERHANG" w:date="2021-06-08T10:52:00Z">
        <w:r w:rsidR="00B00908" w:rsidDel="00DA6920">
          <w:rPr>
            <w:rFonts w:ascii="Arial" w:hAnsi="Arial"/>
            <w:sz w:val="20"/>
            <w:szCs w:val="20"/>
          </w:rPr>
          <w:delText>CAST</w:delText>
        </w:r>
      </w:del>
      <w:r w:rsidR="00B00908">
        <w:rPr>
          <w:rFonts w:ascii="Arial" w:hAnsi="Arial"/>
          <w:sz w:val="20"/>
          <w:szCs w:val="20"/>
        </w:rPr>
        <w:t xml:space="preserve"> nrog rau Kev Txhawb Npa Uas Nkag Mus Tau (yuav tsum tau Kev Tso Cai los ntawm CDE)                              </w:t>
      </w:r>
    </w:p>
    <w:p w14:paraId="07064A49" w14:textId="0F214B80" w:rsidR="006008BB" w:rsidRDefault="006008BB" w:rsidP="006008BB">
      <w:pPr>
        <w:tabs>
          <w:tab w:val="left" w:pos="2086"/>
        </w:tabs>
        <w:rPr>
          <w:rFonts w:ascii="Arial" w:hAnsi="Arial"/>
          <w:b/>
          <w:bCs/>
          <w:sz w:val="22"/>
          <w:szCs w:val="22"/>
        </w:rPr>
      </w:pPr>
      <w:r>
        <w:rPr>
          <w:rFonts w:ascii="Arial" w:hAnsi="Arial"/>
          <w:b/>
          <w:bCs/>
          <w:sz w:val="22"/>
          <w:szCs w:val="22"/>
        </w:rPr>
        <w:t>Lej</w:t>
      </w:r>
      <w:r w:rsidR="00060236">
        <w:rPr>
          <w:rFonts w:ascii="Arial" w:hAnsi="Arial"/>
          <w:b/>
          <w:bCs/>
          <w:sz w:val="22"/>
          <w:szCs w:val="22"/>
        </w:rPr>
        <w:t xml:space="preserve"> </w:t>
      </w:r>
      <w:r>
        <w:rPr>
          <w:rFonts w:ascii="Arial" w:hAnsi="Arial"/>
          <w:b/>
          <w:bCs/>
          <w:sz w:val="22"/>
          <w:szCs w:val="22"/>
        </w:rPr>
        <w:t>(math) (</w:t>
      </w:r>
      <w:r w:rsidR="00060236">
        <w:rPr>
          <w:rFonts w:ascii="Arial" w:hAnsi="Arial"/>
          <w:b/>
          <w:bCs/>
          <w:sz w:val="22"/>
          <w:szCs w:val="22"/>
        </w:rPr>
        <w:t>Cov q</w:t>
      </w:r>
      <w:r>
        <w:rPr>
          <w:rFonts w:ascii="Arial" w:hAnsi="Arial"/>
          <w:b/>
          <w:bCs/>
          <w:sz w:val="22"/>
          <w:szCs w:val="22"/>
        </w:rPr>
        <w:t>ib 3-8, &amp;11)</w:t>
      </w:r>
    </w:p>
    <w:p w14:paraId="175C91B0" w14:textId="20E30568" w:rsidR="006008BB" w:rsidRDefault="004A76DC" w:rsidP="006008BB">
      <w:pPr>
        <w:rPr>
          <w:rFonts w:ascii="Arial" w:hAnsi="Arial"/>
          <w:sz w:val="22"/>
          <w:szCs w:val="22"/>
        </w:rPr>
      </w:pPr>
      <w:r>
        <w:rPr>
          <w:rFonts w:ascii="Arial" w:hAnsi="Arial"/>
          <w:i/>
          <w:iCs/>
          <w:sz w:val="20"/>
          <w:szCs w:val="20"/>
          <w:u w:val="single"/>
        </w:rPr>
        <w:t xml:space="preserve">11 </w:t>
      </w:r>
      <w:r w:rsidR="00EB32AB">
        <w:rPr>
          <w:rFonts w:ascii="Arial" w:hAnsi="Arial"/>
          <w:i/>
          <w:iCs/>
          <w:sz w:val="20"/>
          <w:szCs w:val="20"/>
          <w:u w:val="single"/>
        </w:rPr>
        <w:t>Nrog rau cov lus pab qhia kev ntsuas</w:t>
      </w:r>
      <w:r w:rsidR="006008BB">
        <w:rPr>
          <w:rFonts w:ascii="Arial" w:hAnsi="Arial"/>
          <w:i/>
          <w:iCs/>
          <w:sz w:val="20"/>
          <w:szCs w:val="20"/>
          <w:u w:val="single"/>
        </w:rPr>
        <w:t xml:space="preserve">   </w:t>
      </w:r>
    </w:p>
    <w:p w14:paraId="6C837079" w14:textId="77777777" w:rsidR="0008181A" w:rsidRPr="000C704B" w:rsidRDefault="0008181A" w:rsidP="0008181A">
      <w:pPr>
        <w:tabs>
          <w:tab w:val="left" w:pos="2086"/>
        </w:tabs>
        <w:rPr>
          <w:rFonts w:ascii="Arial" w:hAnsi="Arial"/>
          <w:sz w:val="22"/>
          <w:szCs w:val="22"/>
        </w:rPr>
      </w:pPr>
      <w:r>
        <w:rPr>
          <w:noProof/>
          <w:sz w:val="21"/>
          <w:szCs w:val="21"/>
          <w:lang w:eastAsia="zh-CN"/>
        </w:rPr>
        <mc:AlternateContent>
          <mc:Choice Requires="wps">
            <w:drawing>
              <wp:anchor distT="0" distB="0" distL="114300" distR="114300" simplePos="0" relativeHeight="251745280" behindDoc="0" locked="0" layoutInCell="1" allowOverlap="1" wp14:anchorId="234E3EAC" wp14:editId="0BC702E3">
                <wp:simplePos x="0" y="0"/>
                <wp:positionH relativeFrom="column">
                  <wp:posOffset>2760133</wp:posOffset>
                </wp:positionH>
                <wp:positionV relativeFrom="paragraph">
                  <wp:posOffset>290195</wp:posOffset>
                </wp:positionV>
                <wp:extent cx="3826934" cy="575733"/>
                <wp:effectExtent l="0" t="0" r="0" b="0"/>
                <wp:wrapNone/>
                <wp:docPr id="32" name="Rectangle 32"/>
                <wp:cNvGraphicFramePr/>
                <a:graphic xmlns:a="http://schemas.openxmlformats.org/drawingml/2006/main">
                  <a:graphicData uri="http://schemas.microsoft.com/office/word/2010/wordprocessingShape">
                    <wps:wsp>
                      <wps:cNvSpPr/>
                      <wps:spPr>
                        <a:xfrm>
                          <a:off x="0" y="0"/>
                          <a:ext cx="3826934" cy="5757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A6940" w14:textId="6D8CED09" w:rsidR="00AA0E37" w:rsidRPr="00CE5A0E" w:rsidRDefault="00AA0E37" w:rsidP="0008181A">
                            <w:pPr>
                              <w:rPr>
                                <w:sz w:val="20"/>
                                <w:szCs w:val="20"/>
                              </w:rPr>
                            </w:pPr>
                            <w:r w:rsidRPr="00CE5A0E">
                              <w:rPr>
                                <w:rFonts w:ascii="Arial" w:hAnsi="Arial"/>
                                <w:sz w:val="20"/>
                                <w:szCs w:val="20"/>
                                <w:u w:val="single"/>
                              </w:rPr>
                              <w:t xml:space="preserve">Kev Teeb Chaw Sib </w:t>
                            </w:r>
                            <w:ins w:id="757" w:author="Fong RERHANG" w:date="2021-06-08T10:54:00Z">
                              <w:r>
                                <w:rPr>
                                  <w:rFonts w:ascii="Arial" w:hAnsi="Arial"/>
                                  <w:sz w:val="20"/>
                                  <w:szCs w:val="20"/>
                                  <w:u w:val="single"/>
                                </w:rPr>
                                <w:t>C</w:t>
                              </w:r>
                            </w:ins>
                            <w:del w:id="758" w:author="Fong RERHANG" w:date="2021-06-08T10:54:00Z">
                              <w:r w:rsidRPr="00CE5A0E" w:rsidDel="00DA6920">
                                <w:rPr>
                                  <w:rFonts w:ascii="Arial" w:hAnsi="Arial"/>
                                  <w:sz w:val="20"/>
                                  <w:szCs w:val="20"/>
                                  <w:u w:val="single"/>
                                </w:rPr>
                                <w:delText>c</w:delText>
                              </w:r>
                            </w:del>
                            <w:r w:rsidRPr="00CE5A0E">
                              <w:rPr>
                                <w:rFonts w:ascii="Arial" w:hAnsi="Arial"/>
                                <w:sz w:val="20"/>
                                <w:szCs w:val="20"/>
                                <w:u w:val="single"/>
                              </w:rPr>
                              <w:t>ais (</w:t>
                            </w:r>
                            <w:ins w:id="759" w:author="Fong RERHANG" w:date="2021-06-08T10:54:00Z">
                              <w:r>
                                <w:rPr>
                                  <w:rFonts w:ascii="Arial" w:hAnsi="Arial"/>
                                  <w:sz w:val="20"/>
                                  <w:szCs w:val="20"/>
                                  <w:u w:val="single"/>
                                </w:rPr>
                                <w:t>piv txwv li</w:t>
                              </w:r>
                            </w:ins>
                            <w:del w:id="760" w:author="Fong RERHANG" w:date="2021-06-08T10:54:00Z">
                              <w:r w:rsidRPr="00CE5A0E" w:rsidDel="00DA6920">
                                <w:rPr>
                                  <w:rFonts w:ascii="Arial" w:hAnsi="Arial"/>
                                  <w:sz w:val="20"/>
                                  <w:szCs w:val="20"/>
                                  <w:u w:val="single"/>
                                </w:rPr>
                                <w:delText>i.e</w:delText>
                              </w:r>
                            </w:del>
                            <w:r w:rsidRPr="00CE5A0E">
                              <w:rPr>
                                <w:rFonts w:ascii="Arial" w:hAnsi="Arial"/>
                                <w:sz w:val="20"/>
                                <w:szCs w:val="20"/>
                                <w:u w:val="single"/>
                              </w:rPr>
                              <w:t>., lub sij</w:t>
                            </w:r>
                            <w:ins w:id="761" w:author="Fong RERHANG" w:date="2021-06-08T10:54:00Z">
                              <w:r>
                                <w:rPr>
                                  <w:rFonts w:ascii="Arial" w:hAnsi="Arial"/>
                                  <w:sz w:val="20"/>
                                  <w:szCs w:val="20"/>
                                  <w:u w:val="single"/>
                                </w:rPr>
                                <w:t xml:space="preserve"> </w:t>
                              </w:r>
                            </w:ins>
                            <w:r w:rsidRPr="00CE5A0E">
                              <w:rPr>
                                <w:rFonts w:ascii="Arial" w:hAnsi="Arial"/>
                                <w:sz w:val="20"/>
                                <w:szCs w:val="20"/>
                                <w:u w:val="single"/>
                              </w:rPr>
                              <w:t>hawm muaj txiaj ntsig zoo tshaj plaws, tshwj xeeb teeb pom kev zoo los</w:t>
                            </w:r>
                            <w:ins w:id="762" w:author="Fong RERHANG" w:date="2021-06-08T10:54:00Z">
                              <w:r>
                                <w:rPr>
                                  <w:rFonts w:ascii="Arial" w:hAnsi="Arial"/>
                                  <w:sz w:val="20"/>
                                  <w:szCs w:val="20"/>
                                  <w:u w:val="single"/>
                                </w:rPr>
                                <w:t xml:space="preserve"> </w:t>
                              </w:r>
                            </w:ins>
                            <w:r w:rsidRPr="00CE5A0E">
                              <w:rPr>
                                <w:rFonts w:ascii="Arial" w:hAnsi="Arial"/>
                                <w:sz w:val="20"/>
                                <w:szCs w:val="20"/>
                                <w:u w:val="single"/>
                              </w:rPr>
                              <w:t xml:space="preserve">sis </w:t>
                            </w:r>
                            <w:ins w:id="763" w:author="Fong RERHANG" w:date="2021-06-08T10:55:00Z">
                              <w:r>
                                <w:rPr>
                                  <w:rFonts w:ascii="Arial" w:hAnsi="Arial"/>
                                  <w:sz w:val="20"/>
                                  <w:szCs w:val="20"/>
                                  <w:u w:val="single"/>
                                </w:rPr>
                                <w:t>pom rov qab (</w:t>
                              </w:r>
                            </w:ins>
                            <w:r w:rsidRPr="00CE5A0E">
                              <w:rPr>
                                <w:rFonts w:ascii="Arial" w:hAnsi="Arial"/>
                                <w:sz w:val="20"/>
                                <w:szCs w:val="20"/>
                                <w:u w:val="single"/>
                              </w:rPr>
                              <w:t>acoustics</w:t>
                            </w:r>
                            <w:ins w:id="764" w:author="Fong RERHANG" w:date="2021-06-08T10:55:00Z">
                              <w:r>
                                <w:rPr>
                                  <w:rFonts w:ascii="Arial" w:hAnsi="Arial"/>
                                  <w:sz w:val="20"/>
                                  <w:szCs w:val="20"/>
                                  <w:u w:val="single"/>
                                </w:rPr>
                                <w:t>)</w:t>
                              </w:r>
                            </w:ins>
                            <w:r w:rsidRPr="00CE5A0E">
                              <w:rPr>
                                <w:rFonts w:ascii="Arial" w:hAnsi="Arial"/>
                                <w:sz w:val="20"/>
                                <w:szCs w:val="20"/>
                                <w:u w:val="single"/>
                              </w:rPr>
                              <w:t>, rooj tog zaum hloov tau), Kev Taw Qhia Yooj Yim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E3EAC" id="Rectangle 32" o:spid="_x0000_s1042" style="position:absolute;margin-left:217.35pt;margin-top:22.85pt;width:301.35pt;height:45.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" filled="f" stroked="f">
                <v:textbox>
                  <w:txbxContent>
                    <w:p w14:paraId="71DA6940" w14:textId="6D8CED09" w:rsidR="00AA0E37" w:rsidRPr="00CE5A0E" w:rsidRDefault="00AA0E37" w:rsidP="0008181A">
                      <w:pPr>
                        <w:rPr>
                          <w:sz w:val="20"/>
                          <w:szCs w:val="20"/>
                        </w:rPr>
                      </w:pPr>
                      <w:r w:rsidRPr="00CE5A0E">
                        <w:rPr>
                          <w:rFonts w:ascii="Arial" w:hAnsi="Arial"/>
                          <w:sz w:val="20"/>
                          <w:szCs w:val="20"/>
                          <w:u w:val="single"/>
                        </w:rPr>
                        <w:t xml:space="preserve">Kev Teeb Chaw Sib </w:t>
                      </w:r>
                      <w:ins w:id="765" w:author="Fong RERHANG" w:date="2021-06-08T10:54:00Z">
                        <w:r>
                          <w:rPr>
                            <w:rFonts w:ascii="Arial" w:hAnsi="Arial"/>
                            <w:sz w:val="20"/>
                            <w:szCs w:val="20"/>
                            <w:u w:val="single"/>
                          </w:rPr>
                          <w:t>C</w:t>
                        </w:r>
                      </w:ins>
                      <w:del w:id="766" w:author="Fong RERHANG" w:date="2021-06-08T10:54:00Z">
                        <w:r w:rsidRPr="00CE5A0E" w:rsidDel="00DA6920">
                          <w:rPr>
                            <w:rFonts w:ascii="Arial" w:hAnsi="Arial"/>
                            <w:sz w:val="20"/>
                            <w:szCs w:val="20"/>
                            <w:u w:val="single"/>
                          </w:rPr>
                          <w:delText>c</w:delText>
                        </w:r>
                      </w:del>
                      <w:r w:rsidRPr="00CE5A0E">
                        <w:rPr>
                          <w:rFonts w:ascii="Arial" w:hAnsi="Arial"/>
                          <w:sz w:val="20"/>
                          <w:szCs w:val="20"/>
                          <w:u w:val="single"/>
                        </w:rPr>
                        <w:t>ais (</w:t>
                      </w:r>
                      <w:ins w:id="767" w:author="Fong RERHANG" w:date="2021-06-08T10:54:00Z">
                        <w:r>
                          <w:rPr>
                            <w:rFonts w:ascii="Arial" w:hAnsi="Arial"/>
                            <w:sz w:val="20"/>
                            <w:szCs w:val="20"/>
                            <w:u w:val="single"/>
                          </w:rPr>
                          <w:t>piv txwv li</w:t>
                        </w:r>
                      </w:ins>
                      <w:del w:id="768" w:author="Fong RERHANG" w:date="2021-06-08T10:54:00Z">
                        <w:r w:rsidRPr="00CE5A0E" w:rsidDel="00DA6920">
                          <w:rPr>
                            <w:rFonts w:ascii="Arial" w:hAnsi="Arial"/>
                            <w:sz w:val="20"/>
                            <w:szCs w:val="20"/>
                            <w:u w:val="single"/>
                          </w:rPr>
                          <w:delText>i.e</w:delText>
                        </w:r>
                      </w:del>
                      <w:r w:rsidRPr="00CE5A0E">
                        <w:rPr>
                          <w:rFonts w:ascii="Arial" w:hAnsi="Arial"/>
                          <w:sz w:val="20"/>
                          <w:szCs w:val="20"/>
                          <w:u w:val="single"/>
                        </w:rPr>
                        <w:t>., lub sij</w:t>
                      </w:r>
                      <w:ins w:id="769" w:author="Fong RERHANG" w:date="2021-06-08T10:54:00Z">
                        <w:r>
                          <w:rPr>
                            <w:rFonts w:ascii="Arial" w:hAnsi="Arial"/>
                            <w:sz w:val="20"/>
                            <w:szCs w:val="20"/>
                            <w:u w:val="single"/>
                          </w:rPr>
                          <w:t xml:space="preserve"> </w:t>
                        </w:r>
                      </w:ins>
                      <w:r w:rsidRPr="00CE5A0E">
                        <w:rPr>
                          <w:rFonts w:ascii="Arial" w:hAnsi="Arial"/>
                          <w:sz w:val="20"/>
                          <w:szCs w:val="20"/>
                          <w:u w:val="single"/>
                        </w:rPr>
                        <w:t>hawm muaj txiaj ntsig zoo tshaj plaws, tshwj xeeb teeb pom kev zoo los</w:t>
                      </w:r>
                      <w:ins w:id="770" w:author="Fong RERHANG" w:date="2021-06-08T10:54:00Z">
                        <w:r>
                          <w:rPr>
                            <w:rFonts w:ascii="Arial" w:hAnsi="Arial"/>
                            <w:sz w:val="20"/>
                            <w:szCs w:val="20"/>
                            <w:u w:val="single"/>
                          </w:rPr>
                          <w:t xml:space="preserve"> </w:t>
                        </w:r>
                      </w:ins>
                      <w:r w:rsidRPr="00CE5A0E">
                        <w:rPr>
                          <w:rFonts w:ascii="Arial" w:hAnsi="Arial"/>
                          <w:sz w:val="20"/>
                          <w:szCs w:val="20"/>
                          <w:u w:val="single"/>
                        </w:rPr>
                        <w:t xml:space="preserve">sis </w:t>
                      </w:r>
                      <w:ins w:id="771" w:author="Fong RERHANG" w:date="2021-06-08T10:55:00Z">
                        <w:r>
                          <w:rPr>
                            <w:rFonts w:ascii="Arial" w:hAnsi="Arial"/>
                            <w:sz w:val="20"/>
                            <w:szCs w:val="20"/>
                            <w:u w:val="single"/>
                          </w:rPr>
                          <w:t>pom rov qab (</w:t>
                        </w:r>
                      </w:ins>
                      <w:r w:rsidRPr="00CE5A0E">
                        <w:rPr>
                          <w:rFonts w:ascii="Arial" w:hAnsi="Arial"/>
                          <w:sz w:val="20"/>
                          <w:szCs w:val="20"/>
                          <w:u w:val="single"/>
                        </w:rPr>
                        <w:t>acoustics</w:t>
                      </w:r>
                      <w:ins w:id="772" w:author="Fong RERHANG" w:date="2021-06-08T10:55:00Z">
                        <w:r>
                          <w:rPr>
                            <w:rFonts w:ascii="Arial" w:hAnsi="Arial"/>
                            <w:sz w:val="20"/>
                            <w:szCs w:val="20"/>
                            <w:u w:val="single"/>
                          </w:rPr>
                          <w:t>)</w:t>
                        </w:r>
                      </w:ins>
                      <w:r w:rsidRPr="00CE5A0E">
                        <w:rPr>
                          <w:rFonts w:ascii="Arial" w:hAnsi="Arial"/>
                          <w:sz w:val="20"/>
                          <w:szCs w:val="20"/>
                          <w:u w:val="single"/>
                        </w:rPr>
                        <w:t>, rooj tog zaum hloov tau), Kev Taw Qhia Yooj Yim</w:t>
                      </w:r>
                    </w:p>
                  </w:txbxContent>
                </v:textbox>
              </v:rect>
            </w:pict>
          </mc:Fallback>
        </mc:AlternateContent>
      </w:r>
      <w:r w:rsidRPr="005E2EA4">
        <w:rPr>
          <w:noProof/>
          <w:sz w:val="21"/>
          <w:szCs w:val="21"/>
          <w:lang w:eastAsia="zh-CN"/>
        </w:rPr>
        <w:drawing>
          <wp:inline distT="0" distB="0" distL="0" distR="0" wp14:anchorId="6CC66CFE" wp14:editId="135044C3">
            <wp:extent cx="157480" cy="115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Pr>
          <w:rFonts w:ascii="Arial" w:hAnsi="Arial"/>
          <w:sz w:val="20"/>
          <w:szCs w:val="20"/>
        </w:rPr>
        <w:t>nrog rau Cov Kev Txhawb Nqa</w:t>
      </w:r>
      <w:r w:rsidRPr="000C704B">
        <w:rPr>
          <w:rFonts w:ascii="Arial" w:hAnsi="Arial"/>
          <w:sz w:val="22"/>
          <w:szCs w:val="22"/>
        </w:rPr>
        <w:t xml:space="preserve"> </w:t>
      </w:r>
      <w:r>
        <w:rPr>
          <w:rFonts w:ascii="Arial" w:hAnsi="Arial"/>
          <w:sz w:val="20"/>
          <w:szCs w:val="20"/>
        </w:rPr>
        <w:t>Tau Teeb Tseg Uas Muaj</w:t>
      </w:r>
    </w:p>
    <w:p w14:paraId="097EC37A" w14:textId="3FCADE4E" w:rsidR="0008181A" w:rsidRDefault="0008181A" w:rsidP="0008181A">
      <w:pPr>
        <w:tabs>
          <w:tab w:val="left" w:pos="2086"/>
        </w:tabs>
        <w:rPr>
          <w:rFonts w:ascii="Arial" w:hAnsi="Arial"/>
          <w:sz w:val="22"/>
          <w:szCs w:val="22"/>
          <w:u w:val="single"/>
        </w:rPr>
      </w:pPr>
      <w:r w:rsidRPr="00AB2639">
        <w:rPr>
          <w:noProof/>
        </w:rPr>
        <w:drawing>
          <wp:inline distT="0" distB="0" distL="0" distR="0" wp14:anchorId="040C95C5" wp14:editId="5CB5A6BF">
            <wp:extent cx="160655" cy="1187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18745"/>
                    </a:xfrm>
                    <a:prstGeom prst="rect">
                      <a:avLst/>
                    </a:prstGeom>
                    <a:noFill/>
                    <a:ln>
                      <a:noFill/>
                    </a:ln>
                  </pic:spPr>
                </pic:pic>
              </a:graphicData>
            </a:graphic>
          </wp:inline>
        </w:drawing>
      </w:r>
      <w:r>
        <w:rPr>
          <w:rFonts w:ascii="Arial" w:hAnsi="Arial"/>
          <w:sz w:val="22"/>
          <w:szCs w:val="22"/>
        </w:rPr>
        <w:t xml:space="preserve"> S</w:t>
      </w:r>
      <w:r w:rsidRPr="000C704B">
        <w:rPr>
          <w:rFonts w:ascii="Arial" w:hAnsi="Arial"/>
          <w:sz w:val="22"/>
          <w:szCs w:val="22"/>
        </w:rPr>
        <w:t xml:space="preserve">BAC </w:t>
      </w:r>
      <w:r>
        <w:rPr>
          <w:rFonts w:ascii="Arial" w:hAnsi="Arial"/>
          <w:sz w:val="20"/>
          <w:szCs w:val="20"/>
        </w:rPr>
        <w:t>nrog rau Cov Kev Txhawb Nqa</w:t>
      </w:r>
    </w:p>
    <w:p w14:paraId="5F1DD9FD" w14:textId="5839D1C8" w:rsidR="0008181A" w:rsidRDefault="00DA6920" w:rsidP="0008181A">
      <w:pPr>
        <w:tabs>
          <w:tab w:val="left" w:pos="2086"/>
        </w:tabs>
        <w:rPr>
          <w:rFonts w:ascii="Arial" w:hAnsi="Arial"/>
          <w:sz w:val="22"/>
          <w:szCs w:val="22"/>
          <w:u w:val="single"/>
        </w:rPr>
      </w:pPr>
      <w:r>
        <w:rPr>
          <w:noProof/>
          <w:sz w:val="21"/>
          <w:szCs w:val="21"/>
          <w:lang w:eastAsia="zh-CN"/>
        </w:rPr>
        <mc:AlternateContent>
          <mc:Choice Requires="wps">
            <w:drawing>
              <wp:anchor distT="0" distB="0" distL="114300" distR="114300" simplePos="0" relativeHeight="251746304" behindDoc="0" locked="0" layoutInCell="1" allowOverlap="1" wp14:anchorId="096AA351" wp14:editId="05A54E7B">
                <wp:simplePos x="0" y="0"/>
                <wp:positionH relativeFrom="margin">
                  <wp:posOffset>3236008</wp:posOffset>
                </wp:positionH>
                <wp:positionV relativeFrom="paragraph">
                  <wp:posOffset>220702</wp:posOffset>
                </wp:positionV>
                <wp:extent cx="3354070" cy="389467"/>
                <wp:effectExtent l="0" t="0" r="0" b="0"/>
                <wp:wrapNone/>
                <wp:docPr id="35" name="Rectangle 35"/>
                <wp:cNvGraphicFramePr/>
                <a:graphic xmlns:a="http://schemas.openxmlformats.org/drawingml/2006/main">
                  <a:graphicData uri="http://schemas.microsoft.com/office/word/2010/wordprocessingShape">
                    <wps:wsp>
                      <wps:cNvSpPr/>
                      <wps:spPr>
                        <a:xfrm>
                          <a:off x="0" y="0"/>
                          <a:ext cx="3354070"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A5664" w14:textId="43C4C9C7" w:rsidR="00AA0E37" w:rsidRPr="00CE5A0E" w:rsidRDefault="00AA0E37" w:rsidP="0008181A">
                            <w:pPr>
                              <w:rPr>
                                <w:sz w:val="20"/>
                                <w:szCs w:val="20"/>
                              </w:rPr>
                            </w:pPr>
                            <w:r w:rsidRPr="0008181A">
                              <w:rPr>
                                <w:rFonts w:ascii="Arial" w:hAnsi="Arial"/>
                                <w:sz w:val="20"/>
                                <w:szCs w:val="20"/>
                                <w:u w:val="single"/>
                              </w:rPr>
                              <w:t>Cov</w:t>
                            </w:r>
                            <w:ins w:id="773" w:author="Fong RERHANG" w:date="2021-06-08T10:56:00Z">
                              <w:r>
                                <w:rPr>
                                  <w:rFonts w:ascii="Arial" w:hAnsi="Arial"/>
                                  <w:sz w:val="20"/>
                                  <w:szCs w:val="20"/>
                                  <w:u w:val="single"/>
                                </w:rPr>
                                <w:t xml:space="preserve"> Rooj Hloov Tau</w:t>
                              </w:r>
                            </w:ins>
                            <w:del w:id="774" w:author="Fong RERHANG" w:date="2021-06-08T10:56:00Z">
                              <w:r w:rsidRPr="0008181A" w:rsidDel="00DA6920">
                                <w:rPr>
                                  <w:rFonts w:ascii="Arial" w:hAnsi="Arial"/>
                                  <w:sz w:val="20"/>
                                  <w:szCs w:val="20"/>
                                  <w:u w:val="single"/>
                                </w:rPr>
                                <w:delText xml:space="preserve"> kab sib pauj </w:delText>
                              </w:r>
                            </w:del>
                            <w:r w:rsidRPr="0008181A">
                              <w:rPr>
                                <w:rFonts w:ascii="Arial" w:hAnsi="Arial"/>
                                <w:sz w:val="20"/>
                                <w:szCs w:val="20"/>
                                <w:u w:val="single"/>
                              </w:rPr>
                              <w:t>(pib hauv q</w:t>
                            </w:r>
                            <w:r>
                              <w:rPr>
                                <w:rFonts w:ascii="Arial" w:hAnsi="Arial"/>
                                <w:sz w:val="20"/>
                                <w:szCs w:val="20"/>
                                <w:u w:val="single"/>
                              </w:rPr>
                              <w:t>i</w:t>
                            </w:r>
                            <w:r w:rsidRPr="0008181A">
                              <w:rPr>
                                <w:rFonts w:ascii="Arial" w:hAnsi="Arial"/>
                                <w:sz w:val="20"/>
                                <w:szCs w:val="20"/>
                                <w:u w:val="single"/>
                              </w:rPr>
                              <w:t>b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A351" id="Rectangle 35" o:spid="_x0000_s1043" style="position:absolute;margin-left:254.8pt;margin-top:17.4pt;width:264.1pt;height:30.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" filled="f" stroked="f">
                <v:textbox>
                  <w:txbxContent>
                    <w:p w14:paraId="45CA5664" w14:textId="43C4C9C7" w:rsidR="00AA0E37" w:rsidRPr="00CE5A0E" w:rsidRDefault="00AA0E37" w:rsidP="0008181A">
                      <w:pPr>
                        <w:rPr>
                          <w:sz w:val="20"/>
                          <w:szCs w:val="20"/>
                        </w:rPr>
                      </w:pPr>
                      <w:r w:rsidRPr="0008181A">
                        <w:rPr>
                          <w:rFonts w:ascii="Arial" w:hAnsi="Arial"/>
                          <w:sz w:val="20"/>
                          <w:szCs w:val="20"/>
                          <w:u w:val="single"/>
                        </w:rPr>
                        <w:t>Cov</w:t>
                      </w:r>
                      <w:ins w:id="775" w:author="Fong RERHANG" w:date="2021-06-08T10:56:00Z">
                        <w:r>
                          <w:rPr>
                            <w:rFonts w:ascii="Arial" w:hAnsi="Arial"/>
                            <w:sz w:val="20"/>
                            <w:szCs w:val="20"/>
                            <w:u w:val="single"/>
                          </w:rPr>
                          <w:t xml:space="preserve"> Rooj Hloov Tau</w:t>
                        </w:r>
                      </w:ins>
                      <w:del w:id="776" w:author="Fong RERHANG" w:date="2021-06-08T10:56:00Z">
                        <w:r w:rsidRPr="0008181A" w:rsidDel="00DA6920">
                          <w:rPr>
                            <w:rFonts w:ascii="Arial" w:hAnsi="Arial"/>
                            <w:sz w:val="20"/>
                            <w:szCs w:val="20"/>
                            <w:u w:val="single"/>
                          </w:rPr>
                          <w:delText xml:space="preserve"> kab sib pauj </w:delText>
                        </w:r>
                      </w:del>
                      <w:r w:rsidRPr="0008181A">
                        <w:rPr>
                          <w:rFonts w:ascii="Arial" w:hAnsi="Arial"/>
                          <w:sz w:val="20"/>
                          <w:szCs w:val="20"/>
                          <w:u w:val="single"/>
                        </w:rPr>
                        <w:t>(pib hauv q</w:t>
                      </w:r>
                      <w:r>
                        <w:rPr>
                          <w:rFonts w:ascii="Arial" w:hAnsi="Arial"/>
                          <w:sz w:val="20"/>
                          <w:szCs w:val="20"/>
                          <w:u w:val="single"/>
                        </w:rPr>
                        <w:t>i</w:t>
                      </w:r>
                      <w:r w:rsidRPr="0008181A">
                        <w:rPr>
                          <w:rFonts w:ascii="Arial" w:hAnsi="Arial"/>
                          <w:sz w:val="20"/>
                          <w:szCs w:val="20"/>
                          <w:u w:val="single"/>
                        </w:rPr>
                        <w:t>b 4)</w:t>
                      </w:r>
                    </w:p>
                  </w:txbxContent>
                </v:textbox>
                <w10:wrap anchorx="margin"/>
              </v:rect>
            </w:pict>
          </mc:Fallback>
        </mc:AlternateContent>
      </w:r>
      <w:r w:rsidR="0008181A">
        <w:rPr>
          <w:rFonts w:ascii="Arial" w:hAnsi="Arial"/>
          <w:sz w:val="20"/>
          <w:szCs w:val="20"/>
        </w:rPr>
        <w:t>Tau Teeb Tseg Uas Tsis-Muaj</w:t>
      </w:r>
      <w:r w:rsidR="0008181A">
        <w:rPr>
          <w:noProof/>
          <w:sz w:val="21"/>
          <w:szCs w:val="21"/>
          <w:lang w:eastAsia="zh-CN"/>
        </w:rPr>
        <w:t xml:space="preserve"> </w:t>
      </w:r>
    </w:p>
    <w:p w14:paraId="1740A15E" w14:textId="2D4EDB15" w:rsidR="0008181A" w:rsidRDefault="0008181A" w:rsidP="0008181A">
      <w:pPr>
        <w:tabs>
          <w:tab w:val="left" w:pos="2086"/>
        </w:tabs>
        <w:rPr>
          <w:rFonts w:ascii="Arial" w:hAnsi="Arial"/>
          <w:sz w:val="22"/>
          <w:szCs w:val="22"/>
        </w:rPr>
      </w:pPr>
      <w:r>
        <w:rPr>
          <w:noProof/>
          <w:lang w:eastAsia="zh-CN"/>
        </w:rPr>
        <w:drawing>
          <wp:inline distT="0" distB="0" distL="0" distR="0" wp14:anchorId="5F57C519" wp14:editId="5F2B43E0">
            <wp:extent cx="164465" cy="11874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F016BE">
        <w:rPr>
          <w:rFonts w:ascii="Arial" w:hAnsi="Arial"/>
          <w:sz w:val="22"/>
          <w:szCs w:val="22"/>
        </w:rPr>
        <w:t>SBAC</w:t>
      </w:r>
      <w:del w:id="777" w:author="Fong RERHANG" w:date="2021-06-08T10:56:00Z">
        <w:r w:rsidRPr="00F016BE" w:rsidDel="00E03F80">
          <w:rPr>
            <w:rFonts w:ascii="Arial" w:hAnsi="Arial"/>
            <w:sz w:val="22"/>
            <w:szCs w:val="22"/>
          </w:rPr>
          <w:delText xml:space="preserve"> </w:delText>
        </w:r>
        <w:r w:rsidDel="00E03F80">
          <w:rPr>
            <w:rFonts w:ascii="Arial" w:hAnsi="Arial"/>
            <w:sz w:val="20"/>
            <w:szCs w:val="20"/>
          </w:rPr>
          <w:delText>CAST</w:delText>
        </w:r>
      </w:del>
      <w:r>
        <w:rPr>
          <w:rFonts w:ascii="Arial" w:hAnsi="Arial"/>
          <w:sz w:val="20"/>
          <w:szCs w:val="20"/>
        </w:rPr>
        <w:t xml:space="preserve"> nrog rau </w:t>
      </w:r>
      <w:ins w:id="778" w:author="Fong RERHANG" w:date="2021-06-08T11:05:00Z">
        <w:r w:rsidR="00E03F80">
          <w:rPr>
            <w:rFonts w:ascii="Arial" w:hAnsi="Arial"/>
            <w:sz w:val="20"/>
            <w:szCs w:val="20"/>
          </w:rPr>
          <w:t xml:space="preserve">Chaw Nyob </w:t>
        </w:r>
      </w:ins>
      <w:ins w:id="779" w:author="Fong RERHANG" w:date="2021-06-08T11:07:00Z">
        <w:r w:rsidR="00AE4607">
          <w:rPr>
            <w:rFonts w:ascii="Arial" w:hAnsi="Arial"/>
            <w:sz w:val="20"/>
            <w:szCs w:val="20"/>
          </w:rPr>
          <w:t>R</w:t>
        </w:r>
      </w:ins>
      <w:ins w:id="780" w:author="Fong RERHANG" w:date="2021-06-08T11:05:00Z">
        <w:r w:rsidR="00E03F80">
          <w:rPr>
            <w:rFonts w:ascii="Arial" w:hAnsi="Arial"/>
            <w:sz w:val="20"/>
            <w:szCs w:val="20"/>
          </w:rPr>
          <w:t>uaj</w:t>
        </w:r>
      </w:ins>
      <w:del w:id="781" w:author="Fong RERHANG" w:date="2021-06-08T11:05:00Z">
        <w:r w:rsidDel="00E03F80">
          <w:rPr>
            <w:rFonts w:ascii="Arial" w:hAnsi="Arial"/>
            <w:sz w:val="20"/>
            <w:szCs w:val="20"/>
          </w:rPr>
          <w:delText xml:space="preserve">Kev </w:delText>
        </w:r>
      </w:del>
      <w:del w:id="782" w:author="Fong RERHANG" w:date="2021-06-08T10:57:00Z">
        <w:r w:rsidDel="00E03F80">
          <w:rPr>
            <w:rFonts w:ascii="Arial" w:hAnsi="Arial"/>
            <w:sz w:val="20"/>
            <w:szCs w:val="20"/>
          </w:rPr>
          <w:delText>Hloov Pauv</w:delText>
        </w:r>
      </w:del>
      <w:r>
        <w:rPr>
          <w:rFonts w:ascii="Arial" w:hAnsi="Arial"/>
          <w:sz w:val="20"/>
          <w:szCs w:val="20"/>
        </w:rPr>
        <w:t xml:space="preserve"> Uas Muaj</w:t>
      </w:r>
    </w:p>
    <w:p w14:paraId="257B608D" w14:textId="35A8F917" w:rsidR="0008181A" w:rsidRPr="00710BA7" w:rsidRDefault="00FB32AE" w:rsidP="0008181A">
      <w:pPr>
        <w:rPr>
          <w:rFonts w:ascii="Arial" w:hAnsi="Arial"/>
          <w:sz w:val="20"/>
          <w:szCs w:val="20"/>
        </w:rPr>
      </w:pPr>
      <w:r>
        <w:pict w14:anchorId="1E74A18F">
          <v:shape id="Picture 466" o:spid="_x0000_i1055" type="#_x0000_t75" style="width:12.7pt;height:9.1pt;visibility:visible;mso-wrap-style:square">
            <v:imagedata r:id="rId10" o:title=""/>
          </v:shape>
        </w:pict>
      </w:r>
      <w:r w:rsidR="0008181A">
        <w:rPr>
          <w:rFonts w:ascii="Arial" w:hAnsi="Arial"/>
          <w:sz w:val="20"/>
          <w:szCs w:val="20"/>
        </w:rPr>
        <w:t xml:space="preserve">  </w:t>
      </w:r>
      <w:ins w:id="783" w:author="Fong RERHANG" w:date="2021-06-08T10:57:00Z">
        <w:r w:rsidR="00E03F80">
          <w:rPr>
            <w:rFonts w:ascii="Arial" w:hAnsi="Arial"/>
            <w:sz w:val="20"/>
            <w:szCs w:val="20"/>
          </w:rPr>
          <w:t xml:space="preserve">SBAC </w:t>
        </w:r>
      </w:ins>
      <w:del w:id="784" w:author="Fong RERHANG" w:date="2021-06-08T10:57:00Z">
        <w:r w:rsidR="0008181A" w:rsidDel="00E03F80">
          <w:rPr>
            <w:rFonts w:ascii="Arial" w:hAnsi="Arial"/>
            <w:sz w:val="20"/>
            <w:szCs w:val="20"/>
          </w:rPr>
          <w:delText xml:space="preserve">CAST </w:delText>
        </w:r>
      </w:del>
      <w:r w:rsidR="0008181A">
        <w:rPr>
          <w:rFonts w:ascii="Arial" w:hAnsi="Arial"/>
          <w:sz w:val="20"/>
          <w:szCs w:val="20"/>
        </w:rPr>
        <w:t xml:space="preserve">nrog rau </w:t>
      </w:r>
      <w:ins w:id="785" w:author="Fong RERHANG" w:date="2021-06-08T11:05:00Z">
        <w:r w:rsidR="00E03F80">
          <w:rPr>
            <w:rFonts w:ascii="Arial" w:hAnsi="Arial"/>
            <w:sz w:val="20"/>
            <w:szCs w:val="20"/>
          </w:rPr>
          <w:t xml:space="preserve">Chaw Nyob </w:t>
        </w:r>
      </w:ins>
      <w:ins w:id="786" w:author="Fong RERHANG" w:date="2021-06-08T11:07:00Z">
        <w:r w:rsidR="00AE4607">
          <w:rPr>
            <w:rFonts w:ascii="Arial" w:hAnsi="Arial"/>
            <w:sz w:val="20"/>
            <w:szCs w:val="20"/>
          </w:rPr>
          <w:t>R</w:t>
        </w:r>
      </w:ins>
      <w:ins w:id="787" w:author="Fong RERHANG" w:date="2021-06-08T11:05:00Z">
        <w:r w:rsidR="00E03F80">
          <w:rPr>
            <w:rFonts w:ascii="Arial" w:hAnsi="Arial"/>
            <w:sz w:val="20"/>
            <w:szCs w:val="20"/>
          </w:rPr>
          <w:t xml:space="preserve">uaj </w:t>
        </w:r>
      </w:ins>
      <w:del w:id="788" w:author="Fong RERHANG" w:date="2021-06-08T11:05:00Z">
        <w:r w:rsidR="0008181A" w:rsidDel="00E03F80">
          <w:rPr>
            <w:rFonts w:ascii="Arial" w:hAnsi="Arial"/>
            <w:sz w:val="20"/>
            <w:szCs w:val="20"/>
          </w:rPr>
          <w:delText xml:space="preserve">Kev </w:delText>
        </w:r>
      </w:del>
      <w:del w:id="789" w:author="Fong RERHANG" w:date="2021-06-08T10:57:00Z">
        <w:r w:rsidR="0008181A" w:rsidDel="00E03F80">
          <w:rPr>
            <w:rFonts w:ascii="Arial" w:hAnsi="Arial"/>
            <w:sz w:val="20"/>
            <w:szCs w:val="20"/>
          </w:rPr>
          <w:delText xml:space="preserve">Hloov Pauv </w:delText>
        </w:r>
      </w:del>
      <w:r w:rsidR="0008181A">
        <w:rPr>
          <w:rFonts w:ascii="Arial" w:hAnsi="Arial"/>
          <w:sz w:val="20"/>
          <w:szCs w:val="20"/>
        </w:rPr>
        <w:t>Uas Tsis-Muaj</w:t>
      </w:r>
      <w:r w:rsidR="0008181A">
        <w:rPr>
          <w:rFonts w:ascii="Arial" w:hAnsi="Arial"/>
          <w:sz w:val="18"/>
          <w:szCs w:val="18"/>
        </w:rPr>
        <w:t xml:space="preserve">            </w:t>
      </w:r>
    </w:p>
    <w:p w14:paraId="0933CD0E" w14:textId="484DA98E" w:rsidR="0008181A" w:rsidRPr="00710BA7" w:rsidRDefault="00FB32AE" w:rsidP="0008181A">
      <w:pPr>
        <w:rPr>
          <w:rFonts w:ascii="Arial" w:hAnsi="Arial"/>
          <w:sz w:val="20"/>
          <w:szCs w:val="20"/>
        </w:rPr>
      </w:pPr>
      <w:r>
        <w:pict w14:anchorId="47152172">
          <v:shape id="Picture 468" o:spid="_x0000_i1056" type="#_x0000_t75" style="width:12.7pt;height:9.1pt;visibility:visible;mso-wrap-style:square">
            <v:imagedata r:id="rId10" o:title=""/>
          </v:shape>
        </w:pict>
      </w:r>
      <w:r w:rsidR="0008181A" w:rsidRPr="00B270AE">
        <w:rPr>
          <w:rFonts w:ascii="Arial" w:hAnsi="Arial"/>
          <w:sz w:val="20"/>
          <w:szCs w:val="20"/>
        </w:rPr>
        <w:t xml:space="preserve"> </w:t>
      </w:r>
      <w:r w:rsidR="0008181A">
        <w:rPr>
          <w:rFonts w:ascii="Arial" w:hAnsi="Arial"/>
          <w:sz w:val="20"/>
          <w:szCs w:val="20"/>
        </w:rPr>
        <w:t xml:space="preserve"> </w:t>
      </w:r>
      <w:ins w:id="790" w:author="Fong RERHANG" w:date="2021-06-08T10:57:00Z">
        <w:r w:rsidR="00E03F80">
          <w:rPr>
            <w:rFonts w:ascii="Arial" w:hAnsi="Arial"/>
            <w:sz w:val="20"/>
            <w:szCs w:val="20"/>
          </w:rPr>
          <w:t>SBAC</w:t>
        </w:r>
      </w:ins>
      <w:del w:id="791" w:author="Fong RERHANG" w:date="2021-06-08T10:57:00Z">
        <w:r w:rsidR="0008181A" w:rsidDel="00E03F80">
          <w:rPr>
            <w:rFonts w:ascii="Arial" w:hAnsi="Arial"/>
            <w:sz w:val="20"/>
            <w:szCs w:val="20"/>
          </w:rPr>
          <w:delText>CAST</w:delText>
        </w:r>
      </w:del>
      <w:r w:rsidR="0008181A">
        <w:rPr>
          <w:rFonts w:ascii="Arial" w:hAnsi="Arial"/>
          <w:sz w:val="20"/>
          <w:szCs w:val="20"/>
        </w:rPr>
        <w:t xml:space="preserve"> nrog rau Kev Txhawb Npa Uas Nkag Mus Tau (yuav tsum tau Kev Tso Cai los ntawm CDE)                              </w:t>
      </w:r>
    </w:p>
    <w:p w14:paraId="554DC522" w14:textId="77777777" w:rsidR="006008BB" w:rsidRPr="00710BA7" w:rsidRDefault="006008BB" w:rsidP="006008BB">
      <w:pPr>
        <w:rPr>
          <w:rFonts w:ascii="Arial" w:hAnsi="Arial"/>
          <w:sz w:val="20"/>
          <w:szCs w:val="20"/>
        </w:rPr>
      </w:pPr>
    </w:p>
    <w:p w14:paraId="23908C09" w14:textId="38BEEEDD" w:rsidR="006008BB" w:rsidRDefault="006008BB" w:rsidP="006008BB">
      <w:pPr>
        <w:tabs>
          <w:tab w:val="left" w:pos="2086"/>
        </w:tabs>
        <w:rPr>
          <w:rFonts w:ascii="Arial" w:hAnsi="Arial"/>
          <w:b/>
          <w:bCs/>
          <w:sz w:val="22"/>
          <w:szCs w:val="22"/>
        </w:rPr>
      </w:pPr>
      <w:r>
        <w:rPr>
          <w:rFonts w:ascii="Arial" w:hAnsi="Arial"/>
          <w:b/>
          <w:bCs/>
          <w:sz w:val="22"/>
          <w:szCs w:val="22"/>
        </w:rPr>
        <w:t xml:space="preserve">Kev </w:t>
      </w:r>
      <w:ins w:id="792" w:author="Fong RERHANG" w:date="2021-06-08T10:58:00Z">
        <w:r w:rsidR="00E03F80">
          <w:rPr>
            <w:rFonts w:ascii="Arial" w:hAnsi="Arial"/>
            <w:b/>
            <w:bCs/>
            <w:sz w:val="22"/>
            <w:szCs w:val="22"/>
          </w:rPr>
          <w:t>T</w:t>
        </w:r>
      </w:ins>
      <w:del w:id="793" w:author="Fong RERHANG" w:date="2021-06-08T10:58:00Z">
        <w:r w:rsidDel="00E03F80">
          <w:rPr>
            <w:rFonts w:ascii="Arial" w:hAnsi="Arial"/>
            <w:b/>
            <w:bCs/>
            <w:sz w:val="22"/>
            <w:szCs w:val="22"/>
          </w:rPr>
          <w:delText>t</w:delText>
        </w:r>
      </w:del>
      <w:r>
        <w:rPr>
          <w:rFonts w:ascii="Arial" w:hAnsi="Arial"/>
          <w:b/>
          <w:bCs/>
          <w:sz w:val="22"/>
          <w:szCs w:val="22"/>
        </w:rPr>
        <w:t xml:space="preserve">shawb </w:t>
      </w:r>
      <w:ins w:id="794" w:author="Fong RERHANG" w:date="2021-06-08T10:59:00Z">
        <w:r w:rsidR="00E03F80">
          <w:rPr>
            <w:rFonts w:ascii="Arial" w:hAnsi="Arial"/>
            <w:b/>
            <w:bCs/>
            <w:sz w:val="22"/>
            <w:szCs w:val="22"/>
          </w:rPr>
          <w:t>F</w:t>
        </w:r>
      </w:ins>
      <w:del w:id="795" w:author="Fong RERHANG" w:date="2021-06-08T10:59:00Z">
        <w:r w:rsidDel="00E03F80">
          <w:rPr>
            <w:rFonts w:ascii="Arial" w:hAnsi="Arial"/>
            <w:b/>
            <w:bCs/>
            <w:sz w:val="22"/>
            <w:szCs w:val="22"/>
          </w:rPr>
          <w:delText>f</w:delText>
        </w:r>
      </w:del>
      <w:r>
        <w:rPr>
          <w:rFonts w:ascii="Arial" w:hAnsi="Arial"/>
          <w:b/>
          <w:bCs/>
          <w:sz w:val="22"/>
          <w:szCs w:val="22"/>
        </w:rPr>
        <w:t>awb</w:t>
      </w:r>
      <w:r w:rsidR="00060236">
        <w:rPr>
          <w:rFonts w:ascii="Arial" w:hAnsi="Arial"/>
          <w:b/>
          <w:bCs/>
          <w:sz w:val="22"/>
          <w:szCs w:val="22"/>
        </w:rPr>
        <w:t xml:space="preserve"> </w:t>
      </w:r>
      <w:r>
        <w:rPr>
          <w:rFonts w:ascii="Arial" w:hAnsi="Arial"/>
          <w:b/>
          <w:bCs/>
          <w:sz w:val="22"/>
          <w:szCs w:val="22"/>
        </w:rPr>
        <w:t>(Science) (</w:t>
      </w:r>
      <w:r w:rsidR="00060236">
        <w:rPr>
          <w:rFonts w:ascii="Arial" w:hAnsi="Arial"/>
          <w:b/>
          <w:bCs/>
          <w:sz w:val="22"/>
          <w:szCs w:val="22"/>
        </w:rPr>
        <w:t>Cov qib</w:t>
      </w:r>
      <w:r>
        <w:rPr>
          <w:rFonts w:ascii="Arial" w:hAnsi="Arial"/>
          <w:b/>
          <w:bCs/>
          <w:sz w:val="22"/>
          <w:szCs w:val="22"/>
        </w:rPr>
        <w:t xml:space="preserve"> 5-8, &amp;Tsev kawm ntawm qib siab)</w:t>
      </w:r>
    </w:p>
    <w:p w14:paraId="7B58F135" w14:textId="61E6867A" w:rsidR="006008BB" w:rsidRDefault="00AD39D8" w:rsidP="006008BB">
      <w:pPr>
        <w:rPr>
          <w:rFonts w:ascii="Arial" w:hAnsi="Arial"/>
          <w:i/>
          <w:iCs/>
          <w:sz w:val="20"/>
          <w:szCs w:val="20"/>
          <w:u w:val="single"/>
        </w:rPr>
      </w:pPr>
      <w:r>
        <w:rPr>
          <w:rFonts w:ascii="Arial" w:hAnsi="Arial"/>
          <w:i/>
          <w:iCs/>
          <w:sz w:val="20"/>
          <w:szCs w:val="20"/>
          <w:u w:val="single"/>
        </w:rPr>
        <w:t>11</w:t>
      </w:r>
      <w:r w:rsidR="00D729F2">
        <w:rPr>
          <w:rFonts w:ascii="Arial" w:hAnsi="Arial"/>
          <w:i/>
          <w:iCs/>
          <w:sz w:val="20"/>
          <w:szCs w:val="20"/>
          <w:u w:val="single"/>
        </w:rPr>
        <w:t xml:space="preserve"> Nrog </w:t>
      </w:r>
      <w:r w:rsidR="00060236">
        <w:rPr>
          <w:rFonts w:ascii="Arial" w:hAnsi="Arial"/>
          <w:i/>
          <w:iCs/>
          <w:sz w:val="20"/>
          <w:szCs w:val="20"/>
          <w:u w:val="single"/>
        </w:rPr>
        <w:t xml:space="preserve">rau cov lus pab qhia </w:t>
      </w:r>
      <w:r w:rsidR="00D729F2">
        <w:rPr>
          <w:rFonts w:ascii="Arial" w:hAnsi="Arial"/>
          <w:i/>
          <w:iCs/>
          <w:sz w:val="20"/>
          <w:szCs w:val="20"/>
          <w:u w:val="single"/>
        </w:rPr>
        <w:t xml:space="preserve">kev </w:t>
      </w:r>
      <w:r w:rsidR="00060236">
        <w:rPr>
          <w:rFonts w:ascii="Arial" w:hAnsi="Arial"/>
          <w:i/>
          <w:iCs/>
          <w:sz w:val="20"/>
          <w:szCs w:val="20"/>
          <w:u w:val="single"/>
        </w:rPr>
        <w:t>ntsuas</w:t>
      </w:r>
    </w:p>
    <w:p w14:paraId="1E2A8A72" w14:textId="592FAE18" w:rsidR="006008BB" w:rsidRDefault="00BA02EC" w:rsidP="006008BB">
      <w:pPr>
        <w:rPr>
          <w:rFonts w:ascii="Arial" w:hAnsi="Arial"/>
          <w:sz w:val="20"/>
          <w:szCs w:val="20"/>
        </w:rPr>
      </w:pPr>
      <w:r>
        <w:rPr>
          <w:noProof/>
        </w:rPr>
        <mc:AlternateContent>
          <mc:Choice Requires="wps">
            <w:drawing>
              <wp:anchor distT="0" distB="0" distL="114300" distR="114300" simplePos="0" relativeHeight="251682816" behindDoc="0" locked="0" layoutInCell="1" allowOverlap="1" wp14:anchorId="394165EF" wp14:editId="17DAF45E">
                <wp:simplePos x="0" y="0"/>
                <wp:positionH relativeFrom="margin">
                  <wp:align>right</wp:align>
                </wp:positionH>
                <wp:positionV relativeFrom="paragraph">
                  <wp:posOffset>17549</wp:posOffset>
                </wp:positionV>
                <wp:extent cx="3862699" cy="1050966"/>
                <wp:effectExtent l="0" t="0" r="0" b="0"/>
                <wp:wrapNone/>
                <wp:docPr id="279" name="Rectangle 279"/>
                <wp:cNvGraphicFramePr/>
                <a:graphic xmlns:a="http://schemas.openxmlformats.org/drawingml/2006/main">
                  <a:graphicData uri="http://schemas.microsoft.com/office/word/2010/wordprocessingShape">
                    <wps:wsp>
                      <wps:cNvSpPr/>
                      <wps:spPr>
                        <a:xfrm>
                          <a:off x="0" y="0"/>
                          <a:ext cx="3862699" cy="10509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B917C" w14:textId="26E41D66" w:rsidR="00AA0E37" w:rsidRDefault="00AA0E37" w:rsidP="00D85E47">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165EF" id="Rectangle 279" o:spid="_x0000_s1044" style="position:absolute;margin-left:252.95pt;margin-top:1.4pt;width:304.15pt;height:82.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" filled="f" stroked="f">
                <v:textbox>
                  <w:txbxContent>
                    <w:p w14:paraId="377B917C" w14:textId="26E41D66" w:rsidR="00AA0E37" w:rsidRDefault="00AA0E37" w:rsidP="00D85E47">
                      <w:pPr>
                        <w:spacing w:line="240" w:lineRule="auto"/>
                      </w:pPr>
                    </w:p>
                  </w:txbxContent>
                </v:textbox>
                <w10:wrap anchorx="margin"/>
              </v:rect>
            </w:pict>
          </mc:Fallback>
        </mc:AlternateContent>
      </w:r>
      <w:r w:rsidR="00FB32AE">
        <w:pict w14:anchorId="77C3B0D1">
          <v:shape id="_x0000_i1057" type="#_x0000_t75" style="width:12.7pt;height:9.1pt;visibility:visible;mso-wrap-style:square">
            <v:imagedata r:id="rId19" o:title=""/>
          </v:shape>
        </w:pict>
      </w:r>
      <w:r w:rsidR="006C023C">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Cov Kev Txhawb Nqa Tau Teeb Tseg Uas Muaj </w:t>
      </w:r>
    </w:p>
    <w:p w14:paraId="2D3E15C4" w14:textId="2BD3F736" w:rsidR="00DD7DA0" w:rsidRPr="00E15B39" w:rsidRDefault="00FB32AE" w:rsidP="00E15B39">
      <w:pPr>
        <w:tabs>
          <w:tab w:val="left" w:pos="4253"/>
        </w:tabs>
        <w:rPr>
          <w:rFonts w:ascii="Arial" w:hAnsi="Arial"/>
          <w:sz w:val="20"/>
          <w:szCs w:val="20"/>
        </w:rPr>
      </w:pPr>
      <w:r>
        <w:pict w14:anchorId="39C3E925">
          <v:shape id="Picture 73" o:spid="_x0000_i1058" type="#_x0000_t75" style="width:12.7pt;height:9.1pt;visibility:visible;mso-wrap-style:square">
            <v:imagedata r:id="rId10" o:title=""/>
          </v:shape>
        </w:pict>
      </w:r>
      <w:r w:rsidR="00B05E8E" w:rsidRPr="00B05E8E">
        <w:rPr>
          <w:rFonts w:ascii="Arial" w:hAnsi="Arial"/>
          <w:sz w:val="20"/>
          <w:szCs w:val="20"/>
        </w:rPr>
        <w:t xml:space="preserve"> </w:t>
      </w:r>
      <w:r w:rsidR="00F459BB">
        <w:rPr>
          <w:rFonts w:ascii="Arial" w:hAnsi="Arial"/>
          <w:sz w:val="20"/>
          <w:szCs w:val="20"/>
        </w:rPr>
        <w:t xml:space="preserve">CAST </w:t>
      </w:r>
      <w:r w:rsidR="00B270AE">
        <w:rPr>
          <w:rFonts w:ascii="Arial" w:hAnsi="Arial"/>
          <w:sz w:val="20"/>
          <w:szCs w:val="20"/>
        </w:rPr>
        <w:t>nrog rau Cov Kev Txhawb Nqa Tau Teeb Tseg Uas Tsis-Muaj</w:t>
      </w:r>
      <w:r w:rsidR="00A3020A">
        <w:rPr>
          <w:noProof/>
        </w:rPr>
        <mc:AlternateContent>
          <mc:Choice Requires="wps">
            <w:drawing>
              <wp:anchor distT="0" distB="0" distL="114300" distR="114300" simplePos="0" relativeHeight="251684864" behindDoc="0" locked="0" layoutInCell="1" allowOverlap="1" wp14:anchorId="2471C0B0" wp14:editId="735F52B0">
                <wp:simplePos x="0" y="0"/>
                <wp:positionH relativeFrom="margin">
                  <wp:posOffset>3740365</wp:posOffset>
                </wp:positionH>
                <wp:positionV relativeFrom="paragraph">
                  <wp:posOffset>94203</wp:posOffset>
                </wp:positionV>
                <wp:extent cx="1781299" cy="546735"/>
                <wp:effectExtent l="0" t="0" r="0" b="5715"/>
                <wp:wrapNone/>
                <wp:docPr id="283" name="Rectangle 283"/>
                <wp:cNvGraphicFramePr/>
                <a:graphic xmlns:a="http://schemas.openxmlformats.org/drawingml/2006/main">
                  <a:graphicData uri="http://schemas.microsoft.com/office/word/2010/wordprocessingShape">
                    <wps:wsp>
                      <wps:cNvSpPr/>
                      <wps:spPr>
                        <a:xfrm>
                          <a:off x="0" y="0"/>
                          <a:ext cx="1781299" cy="546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46325" w14:textId="1848A514" w:rsidR="00AA0E37" w:rsidRDefault="00AA0E37" w:rsidP="00DD7DA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1C0B0" id="Rectangle 283" o:spid="_x0000_s1045" style="position:absolute;margin-left:294.5pt;margin-top:7.4pt;width:140.25pt;height:43.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" filled="f" stroked="f">
                <v:textbox>
                  <w:txbxContent>
                    <w:p w14:paraId="47846325" w14:textId="1848A514" w:rsidR="00AA0E37" w:rsidRDefault="00AA0E37" w:rsidP="00DD7DA0">
                      <w:pPr>
                        <w:jc w:val="both"/>
                      </w:pPr>
                    </w:p>
                  </w:txbxContent>
                </v:textbox>
                <w10:wrap anchorx="margin"/>
              </v:rect>
            </w:pict>
          </mc:Fallback>
        </mc:AlternateContent>
      </w:r>
    </w:p>
    <w:p w14:paraId="7C13C1D0" w14:textId="55215B42" w:rsidR="00F0453B" w:rsidRPr="00650FB9" w:rsidRDefault="00FB32AE" w:rsidP="006008BB">
      <w:pPr>
        <w:rPr>
          <w:rFonts w:ascii="Arial" w:hAnsi="Arial"/>
          <w:sz w:val="20"/>
          <w:szCs w:val="20"/>
        </w:rPr>
      </w:pPr>
      <w:r>
        <w:pict w14:anchorId="38232241">
          <v:shape id="Picture 473" o:spid="_x0000_i1059" type="#_x0000_t75" style="width:12.7pt;height:9.1pt;visibility:visible;mso-wrap-style:square">
            <v:imagedata r:id="rId10" o:title=""/>
          </v:shape>
        </w:pict>
      </w:r>
      <w:r w:rsidR="00B00FC7">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w:t>
      </w:r>
      <w:ins w:id="796" w:author="Fong RERHANG" w:date="2021-06-08T11:04:00Z">
        <w:r w:rsidR="00E03F80">
          <w:rPr>
            <w:rFonts w:ascii="Arial" w:hAnsi="Arial"/>
            <w:sz w:val="20"/>
            <w:szCs w:val="20"/>
          </w:rPr>
          <w:t xml:space="preserve">Chaw Nyob Ruaj </w:t>
        </w:r>
      </w:ins>
      <w:del w:id="797" w:author="Fong RERHANG" w:date="2021-06-08T11:04:00Z">
        <w:r w:rsidR="00F459BB" w:rsidDel="00E03F80">
          <w:rPr>
            <w:rFonts w:ascii="Arial" w:hAnsi="Arial"/>
            <w:sz w:val="20"/>
            <w:szCs w:val="20"/>
          </w:rPr>
          <w:delText>Kev Hloov Pauv</w:delText>
        </w:r>
      </w:del>
      <w:r w:rsidR="00F459BB">
        <w:rPr>
          <w:rFonts w:ascii="Arial" w:hAnsi="Arial"/>
          <w:sz w:val="20"/>
          <w:szCs w:val="20"/>
        </w:rPr>
        <w:t xml:space="preserve"> </w:t>
      </w:r>
      <w:r w:rsidR="00B270AE">
        <w:rPr>
          <w:rFonts w:ascii="Arial" w:hAnsi="Arial"/>
          <w:sz w:val="20"/>
          <w:szCs w:val="20"/>
        </w:rPr>
        <w:t xml:space="preserve">Uas </w:t>
      </w:r>
      <w:r w:rsidR="00650FB9">
        <w:rPr>
          <w:rFonts w:ascii="Arial" w:hAnsi="Arial"/>
          <w:sz w:val="20"/>
          <w:szCs w:val="20"/>
        </w:rPr>
        <w:t>Muaj</w:t>
      </w:r>
    </w:p>
    <w:p w14:paraId="385FEB72" w14:textId="64A9B8BB" w:rsidR="00187778" w:rsidRPr="00710BA7" w:rsidRDefault="00FB32AE" w:rsidP="00187778">
      <w:pPr>
        <w:rPr>
          <w:rFonts w:ascii="Arial" w:hAnsi="Arial"/>
          <w:sz w:val="20"/>
          <w:szCs w:val="20"/>
        </w:rPr>
      </w:pPr>
      <w:r>
        <w:pict w14:anchorId="2B0E4487">
          <v:shape id="_x0000_i1060" type="#_x0000_t75" style="width:12.7pt;height:9.1pt;visibility:visible;mso-wrap-style:square">
            <v:imagedata r:id="rId10" o:title=""/>
          </v:shape>
        </w:pict>
      </w:r>
      <w:r w:rsidR="00187778">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w:t>
      </w:r>
      <w:ins w:id="798" w:author="Fong RERHANG" w:date="2021-06-08T11:04:00Z">
        <w:r w:rsidR="00E03F80">
          <w:rPr>
            <w:rFonts w:ascii="Arial" w:hAnsi="Arial"/>
            <w:sz w:val="20"/>
            <w:szCs w:val="20"/>
          </w:rPr>
          <w:t xml:space="preserve">Chaw Nyob Ruaj </w:t>
        </w:r>
      </w:ins>
      <w:del w:id="799" w:author="Fong RERHANG" w:date="2021-06-08T11:04:00Z">
        <w:r w:rsidR="00F459BB" w:rsidDel="00E03F80">
          <w:rPr>
            <w:rFonts w:ascii="Arial" w:hAnsi="Arial"/>
            <w:sz w:val="20"/>
            <w:szCs w:val="20"/>
          </w:rPr>
          <w:delText>Kev Hloov Pauv</w:delText>
        </w:r>
      </w:del>
      <w:r w:rsidR="00F459BB">
        <w:rPr>
          <w:rFonts w:ascii="Arial" w:hAnsi="Arial"/>
          <w:sz w:val="20"/>
          <w:szCs w:val="20"/>
        </w:rPr>
        <w:t xml:space="preserve"> </w:t>
      </w:r>
      <w:r w:rsidR="00B270AE">
        <w:rPr>
          <w:rFonts w:ascii="Arial" w:hAnsi="Arial"/>
          <w:sz w:val="20"/>
          <w:szCs w:val="20"/>
        </w:rPr>
        <w:t>Uas Tsis-Muaj</w:t>
      </w:r>
      <w:r w:rsidR="00ED3E24">
        <w:rPr>
          <w:rFonts w:ascii="Arial" w:hAnsi="Arial"/>
          <w:sz w:val="18"/>
          <w:szCs w:val="18"/>
        </w:rPr>
        <w:t xml:space="preserve">            </w:t>
      </w:r>
    </w:p>
    <w:p w14:paraId="1EA157C4" w14:textId="77777777" w:rsidR="00F836EB" w:rsidRDefault="00FB32AE" w:rsidP="00F81731">
      <w:pPr>
        <w:rPr>
          <w:rFonts w:ascii="Arial" w:hAnsi="Arial"/>
          <w:sz w:val="20"/>
          <w:szCs w:val="20"/>
        </w:rPr>
      </w:pPr>
      <w:r>
        <w:pict w14:anchorId="5DF3A5E6">
          <v:shape id="Picture 469" o:spid="_x0000_i1061" type="#_x0000_t75" style="width:12.7pt;height:9.1pt;visibility:visible;mso-wrap-style:square" o:bullet="t">
            <v:imagedata r:id="rId10" o:title=""/>
          </v:shape>
        </w:pict>
      </w:r>
      <w:r w:rsidR="00B270AE" w:rsidRPr="00B270AE">
        <w:rPr>
          <w:rFonts w:ascii="Arial" w:hAnsi="Arial"/>
          <w:sz w:val="20"/>
          <w:szCs w:val="20"/>
        </w:rPr>
        <w:t xml:space="preserve"> </w:t>
      </w:r>
      <w:r w:rsidR="00B270AE">
        <w:rPr>
          <w:rFonts w:ascii="Arial" w:hAnsi="Arial"/>
          <w:sz w:val="20"/>
          <w:szCs w:val="20"/>
        </w:rPr>
        <w:t xml:space="preserve"> </w:t>
      </w:r>
      <w:r w:rsidR="00F459BB">
        <w:rPr>
          <w:rFonts w:ascii="Arial" w:hAnsi="Arial"/>
          <w:sz w:val="20"/>
          <w:szCs w:val="20"/>
        </w:rPr>
        <w:t>CAST</w:t>
      </w:r>
      <w:r w:rsidR="00B270AE">
        <w:rPr>
          <w:rFonts w:ascii="Arial" w:hAnsi="Arial"/>
          <w:sz w:val="20"/>
          <w:szCs w:val="20"/>
        </w:rPr>
        <w:t xml:space="preserve"> nrog rau Kev Txhawb Npa Uas Nkag Mus Tau (yuav tsum tau </w:t>
      </w:r>
      <w:r w:rsidR="00BA02EC">
        <w:rPr>
          <w:rFonts w:ascii="Arial" w:hAnsi="Arial"/>
          <w:sz w:val="20"/>
          <w:szCs w:val="20"/>
        </w:rPr>
        <w:t>K</w:t>
      </w:r>
      <w:r w:rsidR="00B270AE">
        <w:rPr>
          <w:rFonts w:ascii="Arial" w:hAnsi="Arial"/>
          <w:sz w:val="20"/>
          <w:szCs w:val="20"/>
        </w:rPr>
        <w:t>ev</w:t>
      </w:r>
      <w:r w:rsidR="00BA02EC">
        <w:rPr>
          <w:rFonts w:ascii="Arial" w:hAnsi="Arial"/>
          <w:sz w:val="20"/>
          <w:szCs w:val="20"/>
        </w:rPr>
        <w:t xml:space="preserve"> T</w:t>
      </w:r>
      <w:r w:rsidR="00B270AE">
        <w:rPr>
          <w:rFonts w:ascii="Arial" w:hAnsi="Arial"/>
          <w:sz w:val="20"/>
          <w:szCs w:val="20"/>
        </w:rPr>
        <w:t xml:space="preserve">so </w:t>
      </w:r>
      <w:r w:rsidR="00BA02EC">
        <w:rPr>
          <w:rFonts w:ascii="Arial" w:hAnsi="Arial"/>
          <w:sz w:val="20"/>
          <w:szCs w:val="20"/>
        </w:rPr>
        <w:t>C</w:t>
      </w:r>
      <w:r w:rsidR="00B270AE">
        <w:rPr>
          <w:rFonts w:ascii="Arial" w:hAnsi="Arial"/>
          <w:sz w:val="20"/>
          <w:szCs w:val="20"/>
        </w:rPr>
        <w:t xml:space="preserve">ai los ntawm </w:t>
      </w:r>
      <w:r w:rsidR="00BA02EC">
        <w:rPr>
          <w:rFonts w:ascii="Arial" w:hAnsi="Arial"/>
          <w:sz w:val="20"/>
          <w:szCs w:val="20"/>
        </w:rPr>
        <w:t>CDE)</w:t>
      </w:r>
      <w:r w:rsidR="0013133A">
        <w:rPr>
          <w:rFonts w:ascii="Arial" w:hAnsi="Arial"/>
          <w:sz w:val="20"/>
          <w:szCs w:val="20"/>
        </w:rPr>
        <w:t xml:space="preserve">                              </w:t>
      </w:r>
    </w:p>
    <w:p w14:paraId="24347EB3" w14:textId="77777777" w:rsidR="00F836EB" w:rsidRDefault="00F836EB" w:rsidP="00F81731"/>
    <w:p w14:paraId="610E0B8F" w14:textId="31A50EC6" w:rsidR="006008BB" w:rsidRDefault="00FB32AE" w:rsidP="00F81731">
      <w:pPr>
        <w:rPr>
          <w:rFonts w:ascii="Arial" w:hAnsi="Arial"/>
          <w:sz w:val="22"/>
          <w:szCs w:val="22"/>
        </w:rPr>
      </w:pPr>
      <w:r>
        <w:pict w14:anchorId="564AC35C">
          <v:shape id="Picture 113" o:spid="_x0000_i1062" type="#_x0000_t75" style="width:13.3pt;height:9.1pt;visibility:visible;mso-wrap-style:square">
            <v:imagedata r:id="rId10" o:title=""/>
          </v:shape>
        </w:pict>
      </w:r>
      <w:r w:rsidR="006008BB" w:rsidRPr="00466143">
        <w:rPr>
          <w:rFonts w:ascii="Arial" w:hAnsi="Arial"/>
          <w:b/>
          <w:bCs/>
          <w:sz w:val="22"/>
          <w:szCs w:val="22"/>
        </w:rPr>
        <w:t>Yog tias tus tub ntxhais kawm tab tom xeem Lwm Txoj Kev Soj Ntsuam pab pawg IEP tau tshuaj xyuas cov qauv rau kev ntsuas lwm qhov kev ntsuas.</w:t>
      </w:r>
    </w:p>
    <w:p w14:paraId="72DE461C" w14:textId="77777777" w:rsidR="006008BB" w:rsidRDefault="006008BB" w:rsidP="006008BB">
      <w:pPr>
        <w:tabs>
          <w:tab w:val="left" w:pos="2086"/>
        </w:tabs>
        <w:rPr>
          <w:rFonts w:ascii="Arial" w:hAnsi="Arial"/>
          <w:b/>
          <w:bCs/>
          <w:sz w:val="22"/>
          <w:szCs w:val="22"/>
        </w:rPr>
      </w:pPr>
      <w:r>
        <w:rPr>
          <w:rFonts w:ascii="Arial" w:hAnsi="Arial"/>
          <w:b/>
          <w:bCs/>
          <w:sz w:val="22"/>
          <w:szCs w:val="22"/>
        </w:rPr>
        <w:t xml:space="preserve">Kev Ntsuas Lub Cev (Qeb </w:t>
      </w:r>
      <w:r w:rsidRPr="00AE4607">
        <w:rPr>
          <w:rFonts w:ascii="Arial" w:hAnsi="Arial"/>
          <w:sz w:val="20"/>
          <w:szCs w:val="20"/>
          <w:rPrChange w:id="800" w:author="Fong RERHANG" w:date="2021-06-08T11:14:00Z">
            <w:rPr>
              <w:rFonts w:ascii="Arial" w:hAnsi="Arial"/>
              <w:b/>
              <w:bCs/>
              <w:sz w:val="22"/>
              <w:szCs w:val="22"/>
            </w:rPr>
          </w:rPrChange>
        </w:rPr>
        <w:t>(</w:t>
      </w:r>
      <w:r w:rsidRPr="00AE4607">
        <w:rPr>
          <w:rFonts w:ascii="Arial" w:hAnsi="Arial"/>
          <w:sz w:val="20"/>
          <w:szCs w:val="20"/>
          <w:rPrChange w:id="801" w:author="Fong RERHANG" w:date="2021-06-08T11:14:00Z">
            <w:rPr>
              <w:rFonts w:ascii="Arial" w:hAnsi="Arial"/>
              <w:b/>
              <w:bCs/>
              <w:sz w:val="18"/>
              <w:szCs w:val="18"/>
            </w:rPr>
          </w:rPrChange>
        </w:rPr>
        <w:t>grades</w:t>
      </w:r>
      <w:r w:rsidRPr="00AE4607">
        <w:rPr>
          <w:rFonts w:ascii="Arial" w:hAnsi="Arial"/>
          <w:sz w:val="20"/>
          <w:szCs w:val="20"/>
          <w:rPrChange w:id="802" w:author="Fong RERHANG" w:date="2021-06-08T11:14:00Z">
            <w:rPr>
              <w:rFonts w:ascii="Arial" w:hAnsi="Arial"/>
              <w:b/>
              <w:bCs/>
              <w:sz w:val="22"/>
              <w:szCs w:val="22"/>
            </w:rPr>
          </w:rPrChange>
        </w:rPr>
        <w:t>) 5, 7 &amp; 9)</w:t>
      </w:r>
    </w:p>
    <w:p w14:paraId="5434A638" w14:textId="70C681D3" w:rsidR="006008BB" w:rsidRPr="007B5D2E" w:rsidRDefault="006008BB" w:rsidP="006008BB">
      <w:pPr>
        <w:tabs>
          <w:tab w:val="left" w:pos="2086"/>
        </w:tabs>
        <w:spacing w:line="256" w:lineRule="auto"/>
        <w:rPr>
          <w:rFonts w:ascii="Arial" w:hAnsi="Arial" w:cs="Arial"/>
          <w:sz w:val="22"/>
          <w:szCs w:val="22"/>
        </w:rPr>
      </w:pPr>
      <w:r>
        <w:rPr>
          <w:rFonts w:ascii="Arial" w:hAnsi="Arial" w:cs="Arial"/>
          <w:sz w:val="22"/>
          <w:szCs w:val="22"/>
        </w:rPr>
        <w:t xml:space="preserve">      </w:t>
      </w:r>
      <w:r w:rsidR="00632967">
        <w:rPr>
          <w:noProof/>
          <w:lang w:eastAsia="zh-CN"/>
        </w:rPr>
        <w:drawing>
          <wp:inline distT="0" distB="0" distL="0" distR="0" wp14:anchorId="13AC25C1" wp14:editId="7B920B30">
            <wp:extent cx="168910" cy="119380"/>
            <wp:effectExtent l="0" t="0" r="254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7B5D2E">
        <w:rPr>
          <w:rFonts w:ascii="Arial" w:hAnsi="Arial" w:cs="Arial"/>
          <w:sz w:val="22"/>
          <w:szCs w:val="22"/>
        </w:rPr>
        <w:t>Tawm ntawm kev xeem ntaw</w:t>
      </w:r>
      <w:r w:rsidR="007F5F76">
        <w:rPr>
          <w:rFonts w:ascii="Arial" w:hAnsi="Arial" w:cs="Arial"/>
          <w:sz w:val="22"/>
          <w:szCs w:val="22"/>
        </w:rPr>
        <w:t>v</w:t>
      </w:r>
    </w:p>
    <w:p w14:paraId="02D98A8A" w14:textId="5D169A52" w:rsidR="006008BB" w:rsidRPr="00632967" w:rsidRDefault="00632967" w:rsidP="00632967">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75B877BB" wp14:editId="40D62DE1">
            <wp:extent cx="15875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7F5F76">
        <w:rPr>
          <w:rFonts w:ascii="Arial" w:hAnsi="Arial" w:cs="Arial"/>
          <w:sz w:val="22"/>
          <w:szCs w:val="22"/>
        </w:rPr>
        <w:t>T</w:t>
      </w:r>
      <w:r w:rsidR="006008BB" w:rsidRPr="00632967">
        <w:rPr>
          <w:rFonts w:ascii="Arial" w:hAnsi="Arial" w:cs="Arial"/>
          <w:sz w:val="22"/>
          <w:szCs w:val="22"/>
        </w:rPr>
        <w:t xml:space="preserve">sis </w:t>
      </w:r>
      <w:r w:rsidR="007F5F76">
        <w:rPr>
          <w:rFonts w:ascii="Arial" w:hAnsi="Arial" w:cs="Arial"/>
          <w:sz w:val="22"/>
          <w:szCs w:val="22"/>
        </w:rPr>
        <w:t>M</w:t>
      </w:r>
      <w:r w:rsidR="006008BB" w:rsidRPr="00632967">
        <w:rPr>
          <w:rFonts w:ascii="Arial" w:hAnsi="Arial" w:cs="Arial"/>
          <w:sz w:val="22"/>
          <w:szCs w:val="22"/>
        </w:rPr>
        <w:t xml:space="preserve">uaj </w:t>
      </w:r>
      <w:r w:rsidR="00F459BB">
        <w:rPr>
          <w:rFonts w:ascii="Arial" w:hAnsi="Arial" w:cs="Arial"/>
          <w:sz w:val="22"/>
          <w:szCs w:val="22"/>
        </w:rPr>
        <w:t xml:space="preserve">Cov </w:t>
      </w:r>
      <w:ins w:id="803" w:author="Fong RERHANG" w:date="2021-06-08T11:15:00Z">
        <w:r w:rsidR="00AE4607">
          <w:rPr>
            <w:rFonts w:ascii="Arial" w:hAnsi="Arial" w:cs="Arial"/>
            <w:sz w:val="22"/>
            <w:szCs w:val="22"/>
          </w:rPr>
          <w:t>Chaw Nyob</w:t>
        </w:r>
      </w:ins>
      <w:del w:id="804" w:author="Fong RERHANG" w:date="2021-06-08T11:15:00Z">
        <w:r w:rsidR="00F459BB" w:rsidDel="00AE4607">
          <w:rPr>
            <w:rFonts w:ascii="Arial" w:hAnsi="Arial" w:cs="Arial"/>
            <w:sz w:val="22"/>
            <w:szCs w:val="22"/>
          </w:rPr>
          <w:delText>Kev Hloov Pauv</w:delText>
        </w:r>
      </w:del>
    </w:p>
    <w:p w14:paraId="6EA47B97" w14:textId="7FCDE066" w:rsidR="006008BB" w:rsidRDefault="00AE4607" w:rsidP="006008BB">
      <w:pPr>
        <w:pStyle w:val="ListParagraph"/>
        <w:numPr>
          <w:ilvl w:val="0"/>
          <w:numId w:val="2"/>
        </w:numPr>
        <w:tabs>
          <w:tab w:val="left" w:pos="2086"/>
        </w:tabs>
        <w:spacing w:line="256" w:lineRule="auto"/>
        <w:rPr>
          <w:rFonts w:ascii="Arial" w:hAnsi="Arial" w:cs="Arial"/>
          <w:sz w:val="22"/>
          <w:szCs w:val="22"/>
        </w:rPr>
      </w:pPr>
      <w:ins w:id="805" w:author="Fong RERHANG" w:date="2021-06-08T11:15:00Z">
        <w:r>
          <w:rPr>
            <w:rFonts w:ascii="Arial" w:hAnsi="Arial" w:cs="Arial"/>
            <w:sz w:val="22"/>
            <w:szCs w:val="22"/>
          </w:rPr>
          <w:t>Muaj Cov Chaw Nyob</w:t>
        </w:r>
      </w:ins>
      <w:del w:id="806" w:author="Fong RERHANG" w:date="2021-06-08T11:15:00Z">
        <w:r w:rsidR="006008BB" w:rsidDel="00AE4607">
          <w:rPr>
            <w:rFonts w:ascii="Arial" w:hAnsi="Arial" w:cs="Arial"/>
            <w:sz w:val="22"/>
            <w:szCs w:val="22"/>
          </w:rPr>
          <w:delText xml:space="preserve">Nrog </w:delText>
        </w:r>
        <w:r w:rsidR="00F459BB" w:rsidDel="00AE4607">
          <w:rPr>
            <w:rFonts w:ascii="Arial" w:hAnsi="Arial" w:cs="Arial"/>
            <w:sz w:val="22"/>
            <w:szCs w:val="22"/>
          </w:rPr>
          <w:delText xml:space="preserve">Cov </w:delText>
        </w:r>
        <w:r w:rsidR="007F5F76" w:rsidDel="00AE4607">
          <w:rPr>
            <w:rFonts w:ascii="Arial" w:hAnsi="Arial" w:cs="Arial"/>
            <w:sz w:val="22"/>
            <w:szCs w:val="22"/>
          </w:rPr>
          <w:delText>K</w:delText>
        </w:r>
        <w:r w:rsidR="006008BB" w:rsidDel="00AE4607">
          <w:rPr>
            <w:rFonts w:ascii="Arial" w:hAnsi="Arial" w:cs="Arial"/>
            <w:sz w:val="22"/>
            <w:szCs w:val="22"/>
          </w:rPr>
          <w:delText xml:space="preserve">ev </w:delText>
        </w:r>
        <w:r w:rsidR="00F459BB" w:rsidDel="00AE4607">
          <w:rPr>
            <w:rFonts w:ascii="Arial" w:hAnsi="Arial" w:cs="Arial"/>
            <w:sz w:val="22"/>
            <w:szCs w:val="22"/>
          </w:rPr>
          <w:delText>Hloov Pauv</w:delText>
        </w:r>
      </w:del>
    </w:p>
    <w:p w14:paraId="3726372F" w14:textId="3794D29E" w:rsidR="006008BB" w:rsidRDefault="006008BB" w:rsidP="006008BB">
      <w:pPr>
        <w:pStyle w:val="ListParagraph"/>
        <w:numPr>
          <w:ilvl w:val="0"/>
          <w:numId w:val="2"/>
        </w:numPr>
        <w:tabs>
          <w:tab w:val="left" w:pos="2086"/>
        </w:tabs>
        <w:spacing w:line="256" w:lineRule="auto"/>
        <w:rPr>
          <w:rFonts w:ascii="Arial" w:hAnsi="Arial" w:cs="Arial"/>
          <w:sz w:val="22"/>
          <w:szCs w:val="22"/>
        </w:rPr>
      </w:pPr>
      <w:r>
        <w:rPr>
          <w:rFonts w:ascii="Arial" w:hAnsi="Arial" w:cs="Arial"/>
          <w:sz w:val="22"/>
          <w:szCs w:val="22"/>
        </w:rPr>
        <w:t xml:space="preserve">Nrog Kev Hloov </w:t>
      </w:r>
      <w:r w:rsidR="00F459BB">
        <w:rPr>
          <w:rFonts w:ascii="Arial" w:hAnsi="Arial" w:cs="Arial"/>
          <w:sz w:val="22"/>
          <w:szCs w:val="22"/>
        </w:rPr>
        <w:t>Pauv</w:t>
      </w:r>
      <w:r>
        <w:rPr>
          <w:rFonts w:ascii="Arial" w:hAnsi="Arial" w:cs="Arial"/>
          <w:sz w:val="22"/>
          <w:szCs w:val="22"/>
        </w:rPr>
        <w:t xml:space="preserve"> (</w:t>
      </w:r>
      <w:r w:rsidR="007F5F76">
        <w:rPr>
          <w:rFonts w:ascii="Arial" w:hAnsi="Arial" w:cs="Arial"/>
          <w:sz w:val="22"/>
          <w:szCs w:val="22"/>
        </w:rPr>
        <w:t>Tshuaj Saib C</w:t>
      </w:r>
      <w:r>
        <w:rPr>
          <w:rFonts w:ascii="Arial" w:hAnsi="Arial" w:cs="Arial"/>
          <w:sz w:val="22"/>
          <w:szCs w:val="22"/>
        </w:rPr>
        <w:t xml:space="preserve">haw </w:t>
      </w:r>
      <w:r w:rsidR="007F5F76">
        <w:rPr>
          <w:rFonts w:ascii="Arial" w:hAnsi="Arial" w:cs="Arial"/>
          <w:sz w:val="22"/>
          <w:szCs w:val="22"/>
        </w:rPr>
        <w:t>U</w:t>
      </w:r>
      <w:r>
        <w:rPr>
          <w:rFonts w:ascii="Arial" w:hAnsi="Arial" w:cs="Arial"/>
          <w:sz w:val="22"/>
          <w:szCs w:val="22"/>
        </w:rPr>
        <w:t xml:space="preserve">a </w:t>
      </w:r>
      <w:r w:rsidR="007F5F76">
        <w:rPr>
          <w:rFonts w:ascii="Arial" w:hAnsi="Arial" w:cs="Arial"/>
          <w:sz w:val="22"/>
          <w:szCs w:val="22"/>
        </w:rPr>
        <w:t>H</w:t>
      </w:r>
      <w:r>
        <w:rPr>
          <w:rFonts w:ascii="Arial" w:hAnsi="Arial" w:cs="Arial"/>
          <w:sz w:val="22"/>
          <w:szCs w:val="22"/>
        </w:rPr>
        <w:t>auj</w:t>
      </w:r>
      <w:r w:rsidR="007F5F76">
        <w:rPr>
          <w:rFonts w:ascii="Arial" w:hAnsi="Arial" w:cs="Arial"/>
          <w:sz w:val="22"/>
          <w:szCs w:val="22"/>
        </w:rPr>
        <w:t xml:space="preserve"> L</w:t>
      </w:r>
      <w:r>
        <w:rPr>
          <w:rFonts w:ascii="Arial" w:hAnsi="Arial" w:cs="Arial"/>
          <w:sz w:val="22"/>
          <w:szCs w:val="22"/>
        </w:rPr>
        <w:t>w</w:t>
      </w:r>
      <w:r w:rsidR="007F5F76">
        <w:rPr>
          <w:rFonts w:ascii="Arial" w:hAnsi="Arial" w:cs="Arial"/>
          <w:sz w:val="22"/>
          <w:szCs w:val="22"/>
        </w:rPr>
        <w:t>M</w:t>
      </w:r>
      <w:r>
        <w:rPr>
          <w:rFonts w:ascii="Arial" w:hAnsi="Arial" w:cs="Arial"/>
          <w:sz w:val="22"/>
          <w:szCs w:val="22"/>
        </w:rPr>
        <w:t xml:space="preserve"> PFT ua ntej siv)</w:t>
      </w:r>
    </w:p>
    <w:p w14:paraId="6DCB1E2E" w14:textId="725CDC8A" w:rsidR="00AE4607" w:rsidRPr="00AE4607" w:rsidRDefault="005662A8" w:rsidP="00AE4607">
      <w:pPr>
        <w:pStyle w:val="ListParagraph"/>
        <w:numPr>
          <w:ilvl w:val="0"/>
          <w:numId w:val="19"/>
        </w:numPr>
        <w:tabs>
          <w:tab w:val="left" w:pos="2086"/>
        </w:tabs>
        <w:rPr>
          <w:ins w:id="807" w:author="Fong RERHANG" w:date="2021-06-08T11:16:00Z"/>
          <w:rFonts w:ascii="Arial" w:hAnsi="Arial"/>
          <w:b/>
          <w:bCs/>
          <w:sz w:val="22"/>
          <w:szCs w:val="22"/>
          <w:rPrChange w:id="808" w:author="Fong RERHANG" w:date="2021-06-08T11:16:00Z">
            <w:rPr>
              <w:ins w:id="809" w:author="Fong RERHANG" w:date="2021-06-08T11:16:00Z"/>
            </w:rPr>
          </w:rPrChange>
        </w:rPr>
        <w:pPrChange w:id="810" w:author="Fong RERHANG" w:date="2021-06-08T11:16:00Z">
          <w:pPr>
            <w:tabs>
              <w:tab w:val="left" w:pos="2086"/>
            </w:tabs>
          </w:pPr>
        </w:pPrChange>
      </w:pPr>
      <w:r w:rsidRPr="00AE4607">
        <w:rPr>
          <w:rFonts w:ascii="Arial" w:hAnsi="Arial"/>
          <w:b/>
          <w:bCs/>
          <w:sz w:val="22"/>
          <w:szCs w:val="22"/>
          <w:rPrChange w:id="811" w:author="Fong RERHANG" w:date="2021-06-08T11:16:00Z">
            <w:rPr/>
          </w:rPrChange>
        </w:rPr>
        <w:t>(Cov)Kev Ntsuam Xyuas Lwm Yam (Cov)kev Ntsuam Xyuas Thoob plaw Hauv Lwm lub Xeev / thoob plaws ib Cheeb Tsam</w:t>
      </w:r>
      <w:r w:rsidRPr="00AE4607" w:rsidDel="005662A8">
        <w:rPr>
          <w:rFonts w:ascii="Arial" w:hAnsi="Arial"/>
          <w:b/>
          <w:bCs/>
          <w:sz w:val="22"/>
          <w:szCs w:val="22"/>
          <w:rPrChange w:id="812" w:author="Fong RERHANG" w:date="2021-06-08T11:16:00Z">
            <w:rPr/>
          </w:rPrChange>
        </w:rPr>
        <w:t xml:space="preserve"> </w:t>
      </w:r>
    </w:p>
    <w:p w14:paraId="1F5DFADB" w14:textId="0E367623" w:rsidR="005662A8" w:rsidRPr="00AE4607" w:rsidRDefault="00FB32AE" w:rsidP="00AE4607">
      <w:pPr>
        <w:pStyle w:val="ListParagraph"/>
        <w:numPr>
          <w:ilvl w:val="0"/>
          <w:numId w:val="19"/>
        </w:numPr>
        <w:tabs>
          <w:tab w:val="left" w:pos="2086"/>
        </w:tabs>
        <w:rPr>
          <w:rFonts w:ascii="Arial" w:hAnsi="Arial"/>
          <w:sz w:val="22"/>
          <w:szCs w:val="22"/>
          <w:rPrChange w:id="813" w:author="Fong RERHANG" w:date="2021-06-08T11:16:00Z">
            <w:rPr>
              <w:sz w:val="22"/>
              <w:szCs w:val="22"/>
            </w:rPr>
          </w:rPrChange>
        </w:rPr>
        <w:pPrChange w:id="814" w:author="Fong RERHANG" w:date="2021-06-08T11:16:00Z">
          <w:pPr>
            <w:tabs>
              <w:tab w:val="left" w:pos="2086"/>
            </w:tabs>
          </w:pPr>
        </w:pPrChange>
      </w:pPr>
      <w:del w:id="815" w:author="Fong RERHANG" w:date="2021-06-08T11:16:00Z">
        <w:r w:rsidDel="00AE4607">
          <w:pict w14:anchorId="3ACF1DA4">
            <v:shape id="Picture 287" o:spid="_x0000_i1063" type="#_x0000_t75" style="width:12.7pt;height:9.1pt;visibility:visible;mso-wrap-style:square">
              <v:imagedata r:id="rId10" o:title=""/>
            </v:shape>
          </w:pict>
        </w:r>
        <w:r w:rsidR="006008BB" w:rsidRPr="00AE4607" w:rsidDel="00AE4607">
          <w:rPr>
            <w:rFonts w:ascii="Arial" w:hAnsi="Arial"/>
            <w:sz w:val="22"/>
            <w:szCs w:val="22"/>
            <w:rPrChange w:id="816" w:author="Fong RERHANG" w:date="2021-06-08T11:16:00Z">
              <w:rPr>
                <w:sz w:val="22"/>
                <w:szCs w:val="22"/>
              </w:rPr>
            </w:rPrChange>
          </w:rPr>
          <w:delText xml:space="preserve"> </w:delText>
        </w:r>
      </w:del>
      <w:r w:rsidR="005662A8" w:rsidRPr="00AE4607">
        <w:rPr>
          <w:rFonts w:ascii="Arial" w:hAnsi="Arial"/>
          <w:b/>
          <w:bCs/>
          <w:sz w:val="21"/>
          <w:szCs w:val="21"/>
          <w:rPrChange w:id="817" w:author="Fong RERHANG" w:date="2021-06-08T11:16:00Z">
            <w:rPr/>
          </w:rPrChange>
        </w:rPr>
        <w:t>Cov Ntaub Ntawv Uas Muaj Kev Tsim Kho Ntawm Cov Ntsiab Lus Xav Tau (DRDP) - (Cov Tub Ntxhais Kawm Qib Pib Hnub Nyoog Uas 3, 4 thiab 5 xyoos)</w:t>
      </w:r>
    </w:p>
    <w:p w14:paraId="004E7D03" w14:textId="6C1E8C5A" w:rsidR="006008BB" w:rsidRPr="00957DE6" w:rsidRDefault="007F5F76" w:rsidP="00957DE6">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t xml:space="preserve">Cov Kev Hloov </w:t>
      </w:r>
      <w:r w:rsidR="006008BB" w:rsidRPr="00957DE6">
        <w:rPr>
          <w:rFonts w:ascii="Arial" w:hAnsi="Arial" w:cs="Arial"/>
          <w:sz w:val="22"/>
          <w:szCs w:val="22"/>
        </w:rPr>
        <w:t xml:space="preserve">Kho </w:t>
      </w:r>
      <w:r>
        <w:rPr>
          <w:rFonts w:ascii="Arial" w:hAnsi="Arial" w:cs="Arial"/>
          <w:sz w:val="22"/>
          <w:szCs w:val="22"/>
        </w:rPr>
        <w:t>Tsis Tsim Nyog</w:t>
      </w:r>
      <w:r w:rsidR="006008BB" w:rsidRPr="00957DE6">
        <w:rPr>
          <w:rFonts w:ascii="Arial" w:hAnsi="Arial" w:cs="Arial"/>
          <w:sz w:val="22"/>
          <w:szCs w:val="22"/>
        </w:rPr>
        <w:t xml:space="preserve">    </w:t>
      </w:r>
      <w:r w:rsidR="006008BB">
        <w:rPr>
          <w:noProof/>
          <w:lang w:eastAsia="zh-CN"/>
        </w:rPr>
        <w:drawing>
          <wp:inline distT="0" distB="0" distL="0" distR="0" wp14:anchorId="0B3DAE97" wp14:editId="585F94D2">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5662A8">
        <w:rPr>
          <w:rFonts w:ascii="Arial" w:hAnsi="Arial" w:cs="Arial"/>
          <w:sz w:val="22"/>
          <w:szCs w:val="22"/>
        </w:rPr>
        <w:t xml:space="preserve"> Kev </w:t>
      </w:r>
      <w:r w:rsidR="006008BB" w:rsidRPr="00957DE6">
        <w:rPr>
          <w:rFonts w:ascii="Arial" w:hAnsi="Arial" w:cs="Arial"/>
          <w:sz w:val="22"/>
          <w:szCs w:val="22"/>
        </w:rPr>
        <w:t xml:space="preserve">Txhawb nqa </w:t>
      </w:r>
      <w:r w:rsidR="005662A8">
        <w:rPr>
          <w:rFonts w:ascii="Arial" w:hAnsi="Arial" w:cs="Arial"/>
          <w:sz w:val="22"/>
          <w:szCs w:val="22"/>
        </w:rPr>
        <w:t xml:space="preserve">kev </w:t>
      </w:r>
      <w:ins w:id="818" w:author="Fong RERHANG" w:date="2021-06-08T11:19:00Z">
        <w:r w:rsidR="009F7753">
          <w:rPr>
            <w:rFonts w:ascii="Arial" w:hAnsi="Arial" w:cs="Arial"/>
            <w:sz w:val="22"/>
            <w:szCs w:val="22"/>
          </w:rPr>
          <w:t>tsom</w:t>
        </w:r>
      </w:ins>
      <w:del w:id="819" w:author="Fong RERHANG" w:date="2021-06-08T11:19:00Z">
        <w:r w:rsidR="005662A8" w:rsidDel="009F7753">
          <w:rPr>
            <w:rFonts w:ascii="Arial" w:hAnsi="Arial" w:cs="Arial"/>
            <w:sz w:val="22"/>
            <w:szCs w:val="22"/>
          </w:rPr>
          <w:delText>paub hnv</w:delText>
        </w:r>
      </w:del>
      <w:r w:rsidR="006008BB" w:rsidRPr="00957DE6">
        <w:rPr>
          <w:rFonts w:ascii="Arial" w:hAnsi="Arial" w:cs="Arial"/>
          <w:sz w:val="22"/>
          <w:szCs w:val="22"/>
        </w:rPr>
        <w:t xml:space="preserve">      </w:t>
      </w:r>
      <w:r w:rsidR="006008BB">
        <w:rPr>
          <w:noProof/>
          <w:lang w:eastAsia="zh-CN"/>
        </w:rPr>
        <w:drawing>
          <wp:inline distT="0" distB="0" distL="0" distR="0" wp14:anchorId="65DD1E71" wp14:editId="6EE5D34D">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6008BB" w:rsidRPr="00957DE6">
        <w:rPr>
          <w:rFonts w:ascii="Arial" w:hAnsi="Arial" w:cs="Arial"/>
          <w:sz w:val="22"/>
          <w:szCs w:val="22"/>
        </w:rPr>
        <w:t xml:space="preserve"> Lub luag hauj</w:t>
      </w:r>
      <w:r w:rsidR="00F459BB">
        <w:rPr>
          <w:rFonts w:ascii="Arial" w:hAnsi="Arial" w:cs="Arial"/>
          <w:sz w:val="22"/>
          <w:szCs w:val="22"/>
        </w:rPr>
        <w:t xml:space="preserve"> </w:t>
      </w:r>
      <w:r w:rsidR="006008BB" w:rsidRPr="00957DE6">
        <w:rPr>
          <w:rFonts w:ascii="Arial" w:hAnsi="Arial" w:cs="Arial"/>
          <w:sz w:val="22"/>
          <w:szCs w:val="22"/>
        </w:rPr>
        <w:t>lwm</w:t>
      </w:r>
    </w:p>
    <w:p w14:paraId="5E1E93C3" w14:textId="2D6C8068" w:rsidR="006008BB" w:rsidRDefault="006008BB" w:rsidP="006008BB">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lastRenderedPageBreak/>
        <w:t xml:space="preserve">Lwm hom lus teb     </w:t>
      </w:r>
      <w:r>
        <w:rPr>
          <w:noProof/>
          <w:lang w:eastAsia="zh-CN"/>
        </w:rPr>
        <w:drawing>
          <wp:inline distT="0" distB="0" distL="0" distR="0" wp14:anchorId="01E833A7" wp14:editId="441238C0">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Cov khoom siv los</w:t>
      </w:r>
      <w:r w:rsidR="00F459BB">
        <w:rPr>
          <w:rFonts w:ascii="Arial" w:hAnsi="Arial" w:cs="Arial"/>
          <w:sz w:val="22"/>
          <w:szCs w:val="22"/>
        </w:rPr>
        <w:t xml:space="preserve"> </w:t>
      </w:r>
      <w:r>
        <w:rPr>
          <w:rFonts w:ascii="Arial" w:hAnsi="Arial" w:cs="Arial"/>
          <w:sz w:val="22"/>
          <w:szCs w:val="22"/>
        </w:rPr>
        <w:t xml:space="preserve">sis </w:t>
      </w:r>
      <w:ins w:id="820" w:author="Fong RERHANG" w:date="2021-06-08T11:20:00Z">
        <w:r w:rsidR="009F7753">
          <w:rPr>
            <w:rFonts w:ascii="Arial" w:hAnsi="Arial" w:cs="Arial"/>
            <w:sz w:val="22"/>
            <w:szCs w:val="22"/>
          </w:rPr>
          <w:t>cuab yeej</w:t>
        </w:r>
      </w:ins>
      <w:del w:id="821" w:author="Fong RERHANG" w:date="2021-06-08T11:20:00Z">
        <w:r w:rsidDel="009F7753">
          <w:rPr>
            <w:rFonts w:ascii="Arial" w:hAnsi="Arial" w:cs="Arial"/>
            <w:sz w:val="22"/>
            <w:szCs w:val="22"/>
          </w:rPr>
          <w:delText>khoom pab</w:delText>
        </w:r>
        <w:r w:rsidR="00F459BB" w:rsidDel="009F7753">
          <w:rPr>
            <w:rFonts w:ascii="Arial" w:hAnsi="Arial" w:cs="Arial"/>
            <w:sz w:val="22"/>
            <w:szCs w:val="22"/>
          </w:rPr>
          <w:delText xml:space="preserve"> </w:delText>
        </w:r>
        <w:r w:rsidDel="009F7753">
          <w:rPr>
            <w:rFonts w:ascii="Arial" w:hAnsi="Arial" w:cs="Arial"/>
            <w:sz w:val="22"/>
            <w:szCs w:val="22"/>
          </w:rPr>
          <w:delText>cuam</w:delText>
        </w:r>
      </w:del>
      <w:r>
        <w:rPr>
          <w:rFonts w:ascii="Arial" w:hAnsi="Arial" w:cs="Arial"/>
          <w:sz w:val="22"/>
          <w:szCs w:val="22"/>
        </w:rPr>
        <w:t xml:space="preserve"> </w:t>
      </w:r>
      <w:r>
        <w:rPr>
          <w:noProof/>
          <w:lang w:eastAsia="zh-CN"/>
        </w:rPr>
        <w:drawing>
          <wp:inline distT="0" distB="0" distL="0" distR="0" wp14:anchorId="0A18089B" wp14:editId="570EC72C">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pab txhawb </w:t>
      </w:r>
      <w:r w:rsidR="005662A8">
        <w:rPr>
          <w:rFonts w:ascii="Arial" w:hAnsi="Arial" w:cs="Arial"/>
          <w:sz w:val="22"/>
          <w:szCs w:val="22"/>
        </w:rPr>
        <w:t>nqa uas pom tau</w:t>
      </w:r>
    </w:p>
    <w:p w14:paraId="5617781B" w14:textId="49A946F9" w:rsidR="006008BB" w:rsidRDefault="006008BB" w:rsidP="006008BB">
      <w:pPr>
        <w:pStyle w:val="ListParagraph"/>
        <w:numPr>
          <w:ilvl w:val="0"/>
          <w:numId w:val="4"/>
        </w:numPr>
        <w:tabs>
          <w:tab w:val="left" w:pos="2086"/>
        </w:tabs>
        <w:spacing w:line="256" w:lineRule="auto"/>
        <w:rPr>
          <w:rFonts w:ascii="Arial" w:hAnsi="Arial" w:cs="Arial"/>
          <w:sz w:val="22"/>
          <w:szCs w:val="22"/>
        </w:rPr>
      </w:pPr>
      <w:r>
        <w:rPr>
          <w:rFonts w:ascii="Arial" w:hAnsi="Arial" w:cs="Arial"/>
          <w:sz w:val="22"/>
          <w:szCs w:val="22"/>
        </w:rPr>
        <w:t xml:space="preserve">Lwm txoj hauv kev rau cov lus sau </w:t>
      </w:r>
      <w:r w:rsidR="006962F6">
        <w:rPr>
          <w:rFonts w:ascii="Arial" w:hAnsi="Arial" w:cs="Arial"/>
          <w:sz w:val="22"/>
          <w:szCs w:val="22"/>
        </w:rPr>
        <w:t xml:space="preserve">     </w:t>
      </w:r>
      <w:r>
        <w:rPr>
          <w:rFonts w:ascii="Arial" w:hAnsi="Arial" w:cs="Arial"/>
          <w:sz w:val="22"/>
          <w:szCs w:val="22"/>
        </w:rPr>
        <w:t xml:space="preserve">  </w:t>
      </w:r>
      <w:r>
        <w:rPr>
          <w:noProof/>
          <w:lang w:eastAsia="zh-CN"/>
        </w:rPr>
        <w:drawing>
          <wp:inline distT="0" distB="0" distL="0" distR="0" wp14:anchorId="6CFBCAE8" wp14:editId="12A42404">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ins w:id="822" w:author="Fong RERHANG" w:date="2021-06-08T11:27:00Z">
        <w:r w:rsidR="001960A0">
          <w:rPr>
            <w:rFonts w:ascii="Arial" w:hAnsi="Arial" w:cs="Arial"/>
            <w:sz w:val="22"/>
            <w:szCs w:val="22"/>
          </w:rPr>
          <w:t>K</w:t>
        </w:r>
      </w:ins>
      <w:del w:id="823" w:author="Fong RERHANG" w:date="2021-06-08T11:27:00Z">
        <w:r w:rsidR="002462CC" w:rsidDel="001960A0">
          <w:rPr>
            <w:rFonts w:ascii="Arial" w:hAnsi="Arial" w:cs="Arial"/>
            <w:sz w:val="22"/>
            <w:szCs w:val="22"/>
          </w:rPr>
          <w:delText>k</w:delText>
        </w:r>
      </w:del>
      <w:r>
        <w:rPr>
          <w:rFonts w:ascii="Arial" w:hAnsi="Arial" w:cs="Arial"/>
          <w:sz w:val="22"/>
          <w:szCs w:val="22"/>
        </w:rPr>
        <w:t>ev hais lus sib txuas</w:t>
      </w:r>
      <w:r w:rsidR="002462CC">
        <w:rPr>
          <w:rFonts w:ascii="Arial" w:hAnsi="Arial" w:cs="Arial"/>
          <w:sz w:val="22"/>
          <w:szCs w:val="22"/>
        </w:rPr>
        <w:t xml:space="preserve"> </w:t>
      </w:r>
      <w:r>
        <w:rPr>
          <w:rFonts w:ascii="Arial" w:hAnsi="Arial" w:cs="Arial"/>
          <w:sz w:val="22"/>
          <w:szCs w:val="22"/>
        </w:rPr>
        <w:t>los</w:t>
      </w:r>
      <w:r w:rsidR="002462CC">
        <w:rPr>
          <w:rFonts w:ascii="Arial" w:hAnsi="Arial" w:cs="Arial"/>
          <w:sz w:val="22"/>
          <w:szCs w:val="22"/>
        </w:rPr>
        <w:t xml:space="preserve"> </w:t>
      </w:r>
      <w:r>
        <w:rPr>
          <w:rFonts w:ascii="Arial" w:hAnsi="Arial" w:cs="Arial"/>
          <w:sz w:val="22"/>
          <w:szCs w:val="22"/>
        </w:rPr>
        <w:t>sis lwm txoj kev sib txuas lus</w:t>
      </w:r>
    </w:p>
    <w:p w14:paraId="5D678AFC" w14:textId="755E5A6B" w:rsidR="006008BB" w:rsidRDefault="006008BB" w:rsidP="006008BB">
      <w:pPr>
        <w:tabs>
          <w:tab w:val="left" w:pos="2086"/>
        </w:tabs>
        <w:rPr>
          <w:rFonts w:ascii="Arial" w:hAnsi="Arial" w:cs="Arial"/>
          <w:b/>
          <w:bCs/>
          <w:sz w:val="22"/>
          <w:szCs w:val="22"/>
        </w:rPr>
      </w:pPr>
      <w:r>
        <w:rPr>
          <w:rFonts w:ascii="Arial" w:hAnsi="Arial"/>
          <w:b/>
          <w:bCs/>
          <w:sz w:val="22"/>
          <w:szCs w:val="22"/>
        </w:rPr>
        <w:t xml:space="preserve">Cov Kev Ntsuas </w:t>
      </w:r>
      <w:r w:rsidR="002462CC">
        <w:rPr>
          <w:rFonts w:ascii="Arial" w:hAnsi="Arial"/>
          <w:b/>
          <w:bCs/>
          <w:sz w:val="22"/>
          <w:szCs w:val="22"/>
        </w:rPr>
        <w:t xml:space="preserve">Uas Tshaj Lij Ntawm </w:t>
      </w:r>
      <w:r>
        <w:rPr>
          <w:rFonts w:ascii="Arial" w:hAnsi="Arial"/>
          <w:b/>
          <w:bCs/>
          <w:sz w:val="22"/>
          <w:szCs w:val="22"/>
        </w:rPr>
        <w:t>Kev Kawm Lus Askiv ntawm California (ELPAC; rau Cov Kawm Lus Askiv nkaus xwb).</w:t>
      </w:r>
    </w:p>
    <w:p w14:paraId="684BC3F4" w14:textId="360BBD59" w:rsidR="006008BB" w:rsidRDefault="001960A0" w:rsidP="006008BB">
      <w:pPr>
        <w:tabs>
          <w:tab w:val="left" w:pos="2086"/>
        </w:tabs>
        <w:jc w:val="both"/>
        <w:rPr>
          <w:rFonts w:ascii="Arial" w:hAnsi="Arial"/>
          <w:sz w:val="22"/>
          <w:szCs w:val="22"/>
        </w:rPr>
      </w:pPr>
      <w:ins w:id="824" w:author="Fong RERHANG" w:date="2021-06-08T11:30:00Z">
        <w:r>
          <w:rPr>
            <w:rFonts w:ascii="Arial" w:hAnsi="Arial"/>
            <w:sz w:val="22"/>
            <w:szCs w:val="22"/>
          </w:rPr>
          <w:t>T</w:t>
        </w:r>
      </w:ins>
      <w:del w:id="825" w:author="Fong RERHANG" w:date="2021-06-08T11:30:00Z">
        <w:r w:rsidR="006008BB" w:rsidDel="001960A0">
          <w:rPr>
            <w:rFonts w:ascii="Arial" w:hAnsi="Arial"/>
            <w:sz w:val="22"/>
            <w:szCs w:val="22"/>
          </w:rPr>
          <w:delText>t</w:delText>
        </w:r>
      </w:del>
      <w:r w:rsidR="006008BB">
        <w:rPr>
          <w:rFonts w:ascii="Arial" w:hAnsi="Arial"/>
          <w:sz w:val="22"/>
          <w:szCs w:val="22"/>
        </w:rPr>
        <w:t>hov sau cia:</w:t>
      </w:r>
      <w:r w:rsidR="006008BB">
        <w:t xml:space="preserve"> </w:t>
      </w:r>
      <w:r w:rsidR="00DE45CC">
        <w:rPr>
          <w:rFonts w:ascii="Arial" w:hAnsi="Arial" w:cs="Arial"/>
          <w:sz w:val="20"/>
          <w:szCs w:val="20"/>
        </w:rPr>
        <w:t>Kev siv</w:t>
      </w:r>
      <w:ins w:id="826" w:author="Fong RERHANG" w:date="2021-06-08T11:30:00Z">
        <w:r>
          <w:rPr>
            <w:rFonts w:ascii="Arial" w:hAnsi="Arial" w:cs="Arial"/>
            <w:sz w:val="20"/>
            <w:szCs w:val="20"/>
          </w:rPr>
          <w:t xml:space="preserve"> c</w:t>
        </w:r>
      </w:ins>
      <w:del w:id="827" w:author="Fong RERHANG" w:date="2021-06-08T11:30:00Z">
        <w:r w:rsidR="00DE45CC" w:rsidDel="001960A0">
          <w:rPr>
            <w:rFonts w:ascii="Arial" w:hAnsi="Arial" w:cs="Arial"/>
            <w:sz w:val="20"/>
            <w:szCs w:val="20"/>
          </w:rPr>
          <w:delText>-</w:delText>
        </w:r>
      </w:del>
      <w:r w:rsidR="0005312A" w:rsidRPr="009E2193">
        <w:rPr>
          <w:rFonts w:ascii="Arial" w:hAnsi="Arial" w:cs="Arial"/>
          <w:sz w:val="20"/>
          <w:szCs w:val="20"/>
        </w:rPr>
        <w:t xml:space="preserve">omputer yog rau txhua </w:t>
      </w:r>
      <w:ins w:id="828" w:author="Fong RERHANG" w:date="2021-06-08T11:31:00Z">
        <w:r>
          <w:rPr>
            <w:rFonts w:ascii="Arial" w:hAnsi="Arial" w:cs="Arial"/>
            <w:sz w:val="20"/>
            <w:szCs w:val="20"/>
          </w:rPr>
          <w:t>cov chaw</w:t>
        </w:r>
      </w:ins>
      <w:del w:id="829" w:author="Fong RERHANG" w:date="2021-06-08T11:31:00Z">
        <w:r w:rsidR="0005312A" w:rsidRPr="009E2193" w:rsidDel="001960A0">
          <w:rPr>
            <w:rFonts w:ascii="Arial" w:hAnsi="Arial" w:cs="Arial"/>
            <w:sz w:val="20"/>
            <w:szCs w:val="20"/>
          </w:rPr>
          <w:delText>tus thawj</w:delText>
        </w:r>
      </w:del>
      <w:r w:rsidR="0005312A" w:rsidRPr="009E2193">
        <w:rPr>
          <w:rFonts w:ascii="Arial" w:hAnsi="Arial" w:cs="Arial"/>
          <w:sz w:val="20"/>
          <w:szCs w:val="20"/>
        </w:rPr>
        <w:t xml:space="preserve"> q</w:t>
      </w:r>
      <w:r w:rsidR="009E2193">
        <w:rPr>
          <w:rFonts w:ascii="Arial" w:hAnsi="Arial" w:cs="Arial"/>
          <w:sz w:val="20"/>
          <w:szCs w:val="20"/>
        </w:rPr>
        <w:t>i</w:t>
      </w:r>
      <w:r w:rsidR="0005312A" w:rsidRPr="009E2193">
        <w:rPr>
          <w:rFonts w:ascii="Arial" w:hAnsi="Arial" w:cs="Arial"/>
          <w:sz w:val="20"/>
          <w:szCs w:val="20"/>
        </w:rPr>
        <w:t xml:space="preserve">b 3-12. </w:t>
      </w:r>
      <w:ins w:id="830" w:author="Fong RERHANG" w:date="2021-06-08T11:32:00Z">
        <w:r>
          <w:rPr>
            <w:rFonts w:ascii="Arial" w:hAnsi="Arial" w:cs="Arial"/>
            <w:sz w:val="20"/>
            <w:szCs w:val="20"/>
          </w:rPr>
          <w:t>qhov</w:t>
        </w:r>
      </w:ins>
      <w:del w:id="831" w:author="Fong RERHANG" w:date="2021-06-08T11:32:00Z">
        <w:r w:rsidR="0005312A" w:rsidRPr="009E2193" w:rsidDel="001960A0">
          <w:rPr>
            <w:rFonts w:ascii="Arial" w:hAnsi="Arial" w:cs="Arial"/>
            <w:sz w:val="20"/>
            <w:szCs w:val="20"/>
          </w:rPr>
          <w:delText>tus sau</w:delText>
        </w:r>
      </w:del>
      <w:r w:rsidR="0005312A" w:rsidRPr="009E2193">
        <w:rPr>
          <w:rFonts w:ascii="Arial" w:hAnsi="Arial" w:cs="Arial"/>
          <w:sz w:val="20"/>
          <w:szCs w:val="20"/>
        </w:rPr>
        <w:t xml:space="preserve"> sau </w:t>
      </w:r>
      <w:ins w:id="832" w:author="Fong RERHANG" w:date="2021-06-08T11:32:00Z">
        <w:r>
          <w:rPr>
            <w:rFonts w:ascii="Arial" w:hAnsi="Arial" w:cs="Arial"/>
            <w:sz w:val="20"/>
            <w:szCs w:val="20"/>
          </w:rPr>
          <w:t xml:space="preserve">chaw </w:t>
        </w:r>
      </w:ins>
      <w:r w:rsidR="0005312A" w:rsidRPr="009E2193">
        <w:rPr>
          <w:rFonts w:ascii="Arial" w:hAnsi="Arial" w:cs="Arial"/>
          <w:sz w:val="20"/>
          <w:szCs w:val="20"/>
        </w:rPr>
        <w:t>ntawv yog raws</w:t>
      </w:r>
      <w:r w:rsidR="009E2193">
        <w:rPr>
          <w:rFonts w:ascii="Arial" w:hAnsi="Arial" w:cs="Arial"/>
          <w:sz w:val="20"/>
          <w:szCs w:val="20"/>
        </w:rPr>
        <w:t xml:space="preserve"> lis </w:t>
      </w:r>
      <w:r w:rsidR="0005312A" w:rsidRPr="009E2193">
        <w:rPr>
          <w:rFonts w:ascii="Arial" w:hAnsi="Arial" w:cs="Arial"/>
          <w:sz w:val="20"/>
          <w:szCs w:val="20"/>
        </w:rPr>
        <w:t xml:space="preserve">qib K-2 xwb. Tag nrho lwm </w:t>
      </w:r>
      <w:ins w:id="833" w:author="Fong RERHANG" w:date="2021-06-08T11:32:00Z">
        <w:r>
          <w:rPr>
            <w:rFonts w:ascii="Arial" w:hAnsi="Arial" w:cs="Arial"/>
            <w:sz w:val="20"/>
            <w:szCs w:val="20"/>
          </w:rPr>
          <w:t>qhov chaw</w:t>
        </w:r>
      </w:ins>
      <w:del w:id="834" w:author="Fong RERHANG" w:date="2021-06-08T11:32:00Z">
        <w:r w:rsidR="0005312A" w:rsidRPr="009E2193" w:rsidDel="001960A0">
          <w:rPr>
            <w:rFonts w:ascii="Arial" w:hAnsi="Arial" w:cs="Arial"/>
            <w:sz w:val="20"/>
            <w:szCs w:val="20"/>
          </w:rPr>
          <w:delText>yam puav</w:delText>
        </w:r>
      </w:del>
      <w:r w:rsidR="0005312A" w:rsidRPr="009E2193">
        <w:rPr>
          <w:rFonts w:ascii="Arial" w:hAnsi="Arial" w:cs="Arial"/>
          <w:sz w:val="20"/>
          <w:szCs w:val="20"/>
        </w:rPr>
        <w:t xml:space="preserve"> rau qib K-2 yog raws</w:t>
      </w:r>
      <w:r w:rsidR="00DE45CC">
        <w:rPr>
          <w:rFonts w:ascii="Arial" w:hAnsi="Arial" w:cs="Arial"/>
          <w:sz w:val="20"/>
          <w:szCs w:val="20"/>
        </w:rPr>
        <w:t xml:space="preserve"> lis kev siv-</w:t>
      </w:r>
      <w:r w:rsidR="0005312A" w:rsidRPr="009E2193">
        <w:rPr>
          <w:rFonts w:ascii="Arial" w:hAnsi="Arial" w:cs="Arial"/>
          <w:sz w:val="20"/>
          <w:szCs w:val="20"/>
        </w:rPr>
        <w:t>computer.</w:t>
      </w:r>
    </w:p>
    <w:p w14:paraId="3DA962C0" w14:textId="77777777" w:rsidR="006008BB" w:rsidRDefault="006008BB" w:rsidP="006008BB">
      <w:pPr>
        <w:tabs>
          <w:tab w:val="left" w:pos="2086"/>
        </w:tabs>
        <w:rPr>
          <w:rFonts w:ascii="Arial" w:hAnsi="Arial"/>
          <w:sz w:val="22"/>
          <w:szCs w:val="22"/>
        </w:rPr>
      </w:pPr>
      <w:r>
        <w:rPr>
          <w:noProof/>
          <w:lang w:eastAsia="zh-CN"/>
        </w:rPr>
        <w:drawing>
          <wp:inline distT="0" distB="0" distL="0" distR="0" wp14:anchorId="3E065923" wp14:editId="1496699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Pib ELPAC</w:t>
      </w:r>
    </w:p>
    <w:p w14:paraId="263E23F0" w14:textId="28A7ED50" w:rsidR="006008BB" w:rsidRDefault="006008BB"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Tsis Muaj </w:t>
      </w:r>
      <w:r w:rsidR="002462CC">
        <w:rPr>
          <w:rFonts w:ascii="Arial" w:hAnsi="Arial" w:cs="Arial"/>
          <w:sz w:val="22"/>
          <w:szCs w:val="22"/>
        </w:rPr>
        <w:t>C</w:t>
      </w:r>
      <w:r>
        <w:rPr>
          <w:rFonts w:ascii="Arial" w:hAnsi="Arial" w:cs="Arial"/>
          <w:sz w:val="22"/>
          <w:szCs w:val="22"/>
        </w:rPr>
        <w:t xml:space="preserve">ov </w:t>
      </w:r>
      <w:r w:rsidR="002462CC">
        <w:rPr>
          <w:rFonts w:ascii="Arial" w:hAnsi="Arial" w:cs="Arial"/>
          <w:sz w:val="22"/>
          <w:szCs w:val="22"/>
        </w:rPr>
        <w:t xml:space="preserve">Kev Txhawb Nqa </w:t>
      </w:r>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38F56CE7" w14:textId="4D47D381" w:rsidR="006008BB" w:rsidRDefault="002462CC"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Cov </w:t>
      </w:r>
      <w:r w:rsidR="006008BB">
        <w:rPr>
          <w:rFonts w:ascii="Arial" w:hAnsi="Arial" w:cs="Arial"/>
          <w:sz w:val="22"/>
          <w:szCs w:val="22"/>
        </w:rPr>
        <w:t xml:space="preserve">Kev </w:t>
      </w:r>
      <w:r>
        <w:rPr>
          <w:rFonts w:ascii="Arial" w:hAnsi="Arial" w:cs="Arial"/>
          <w:sz w:val="22"/>
          <w:szCs w:val="22"/>
        </w:rPr>
        <w:t>Txhawb Nqa Uas Tau Teeb Tseg</w:t>
      </w:r>
      <w:r w:rsidR="006008BB">
        <w:rPr>
          <w:rFonts w:ascii="Arial" w:hAnsi="Arial" w:cs="Arial"/>
          <w:sz w:val="22"/>
          <w:szCs w:val="22"/>
        </w:rPr>
        <w:t xml:space="preserve"> (Txhua qhov chaw nyob(</w:t>
      </w:r>
      <w:r w:rsidR="006008BB">
        <w:rPr>
          <w:rFonts w:ascii="Arial" w:hAnsi="Arial" w:cs="Arial"/>
          <w:sz w:val="18"/>
          <w:szCs w:val="18"/>
        </w:rPr>
        <w:t>domains</w:t>
      </w:r>
      <w:r w:rsidR="006008BB">
        <w:rPr>
          <w:rFonts w:ascii="Arial" w:hAnsi="Arial" w:cs="Arial"/>
          <w:sz w:val="22"/>
          <w:szCs w:val="22"/>
        </w:rPr>
        <w:t>))</w:t>
      </w:r>
    </w:p>
    <w:p w14:paraId="3A5FB508" w14:textId="62FA7ECD" w:rsidR="006008BB" w:rsidRDefault="006008BB" w:rsidP="006008BB">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Tsis </w:t>
      </w:r>
      <w:r w:rsidR="002462CC">
        <w:rPr>
          <w:rFonts w:ascii="Arial" w:hAnsi="Arial" w:cs="Arial"/>
          <w:sz w:val="22"/>
          <w:szCs w:val="22"/>
        </w:rPr>
        <w:t>M</w:t>
      </w:r>
      <w:r>
        <w:rPr>
          <w:rFonts w:ascii="Arial" w:hAnsi="Arial" w:cs="Arial"/>
          <w:sz w:val="22"/>
          <w:szCs w:val="22"/>
        </w:rPr>
        <w:t xml:space="preserve">uaj </w:t>
      </w:r>
      <w:r w:rsidR="00F459BB">
        <w:rPr>
          <w:rFonts w:ascii="Arial" w:hAnsi="Arial" w:cs="Arial"/>
          <w:sz w:val="22"/>
          <w:szCs w:val="22"/>
        </w:rPr>
        <w:t xml:space="preserve">Cov </w:t>
      </w:r>
      <w:ins w:id="835" w:author="Fong RERHANG" w:date="2021-06-08T11:37:00Z">
        <w:r w:rsidR="001960A0">
          <w:rPr>
            <w:rFonts w:ascii="Arial" w:hAnsi="Arial" w:cs="Arial"/>
            <w:sz w:val="22"/>
            <w:szCs w:val="22"/>
          </w:rPr>
          <w:t>Chaw Nyob</w:t>
        </w:r>
      </w:ins>
      <w:del w:id="836" w:author="Fong RERHANG" w:date="2021-06-08T11:37:00Z">
        <w:r w:rsidR="00F459BB" w:rsidDel="001960A0">
          <w:rPr>
            <w:rFonts w:ascii="Arial" w:hAnsi="Arial" w:cs="Arial"/>
            <w:sz w:val="22"/>
            <w:szCs w:val="22"/>
          </w:rPr>
          <w:delText>Kev Hloov Pauv</w:delText>
        </w:r>
      </w:del>
      <w:r w:rsidR="002462CC">
        <w:rPr>
          <w:rFonts w:ascii="Arial" w:hAnsi="Arial" w:cs="Arial"/>
          <w:sz w:val="22"/>
          <w:szCs w:val="22"/>
        </w:rPr>
        <w:t xml:space="preserve"> </w:t>
      </w:r>
      <w:del w:id="837" w:author="Fong RERHANG" w:date="2021-06-08T11:33:00Z">
        <w:r w:rsidDel="001960A0">
          <w:rPr>
            <w:rFonts w:ascii="Arial" w:hAnsi="Arial" w:cs="Arial"/>
            <w:sz w:val="22"/>
            <w:szCs w:val="22"/>
          </w:rPr>
          <w:delText>(</w:delText>
        </w:r>
      </w:del>
      <w:ins w:id="838" w:author="Fong RERHANG" w:date="2021-06-08T11:37:00Z">
        <w:r w:rsidR="001960A0">
          <w:rPr>
            <w:rFonts w:ascii="Arial" w:hAnsi="Arial" w:cs="Arial"/>
            <w:sz w:val="22"/>
            <w:szCs w:val="22"/>
          </w:rPr>
          <w:t>(</w:t>
        </w:r>
      </w:ins>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04B0C8F4" w14:textId="590B9E54" w:rsidR="006008BB" w:rsidRDefault="001960A0" w:rsidP="006008BB">
      <w:pPr>
        <w:pStyle w:val="ListParagraph"/>
        <w:numPr>
          <w:ilvl w:val="0"/>
          <w:numId w:val="5"/>
        </w:numPr>
        <w:tabs>
          <w:tab w:val="left" w:pos="2086"/>
        </w:tabs>
        <w:spacing w:line="256" w:lineRule="auto"/>
        <w:rPr>
          <w:rFonts w:ascii="Arial" w:hAnsi="Arial" w:cs="Arial"/>
          <w:sz w:val="22"/>
          <w:szCs w:val="22"/>
        </w:rPr>
      </w:pPr>
      <w:ins w:id="839" w:author="Fong RERHANG" w:date="2021-06-08T11:37:00Z">
        <w:r>
          <w:rPr>
            <w:rFonts w:ascii="Arial" w:hAnsi="Arial" w:cs="Arial"/>
            <w:sz w:val="22"/>
            <w:szCs w:val="22"/>
          </w:rPr>
          <w:t>Muaj Cov Cha</w:t>
        </w:r>
      </w:ins>
      <w:ins w:id="840" w:author="Fong RERHANG" w:date="2021-06-08T11:38:00Z">
        <w:r>
          <w:rPr>
            <w:rFonts w:ascii="Arial" w:hAnsi="Arial" w:cs="Arial"/>
            <w:sz w:val="22"/>
            <w:szCs w:val="22"/>
          </w:rPr>
          <w:t>w Nyob</w:t>
        </w:r>
      </w:ins>
      <w:del w:id="841" w:author="Fong RERHANG" w:date="2021-06-08T11:37:00Z">
        <w:r w:rsidR="00A33AFC" w:rsidDel="001960A0">
          <w:rPr>
            <w:rFonts w:ascii="Arial" w:hAnsi="Arial" w:cs="Arial"/>
            <w:sz w:val="22"/>
            <w:szCs w:val="22"/>
          </w:rPr>
          <w:delText>Cov Kev Hloov Pauv</w:delText>
        </w:r>
        <w:r w:rsidR="006008BB" w:rsidDel="001960A0">
          <w:rPr>
            <w:rFonts w:ascii="Arial" w:hAnsi="Arial" w:cs="Arial"/>
            <w:sz w:val="22"/>
            <w:szCs w:val="22"/>
          </w:rPr>
          <w:delText xml:space="preserve"> </w:delText>
        </w:r>
      </w:del>
      <w:r w:rsidR="006008BB">
        <w:rPr>
          <w:rFonts w:ascii="Arial" w:hAnsi="Arial" w:cs="Arial"/>
          <w:sz w:val="22"/>
          <w:szCs w:val="22"/>
        </w:rPr>
        <w:t>(Txhua qhov chaw nyob(</w:t>
      </w:r>
      <w:r w:rsidR="006008BB">
        <w:rPr>
          <w:rFonts w:ascii="Arial" w:hAnsi="Arial" w:cs="Arial"/>
          <w:sz w:val="18"/>
          <w:szCs w:val="18"/>
        </w:rPr>
        <w:t>domains</w:t>
      </w:r>
      <w:r w:rsidR="006008BB">
        <w:rPr>
          <w:rFonts w:ascii="Arial" w:hAnsi="Arial" w:cs="Arial"/>
          <w:sz w:val="22"/>
          <w:szCs w:val="22"/>
        </w:rPr>
        <w:t>))</w:t>
      </w:r>
    </w:p>
    <w:p w14:paraId="0D19F257" w14:textId="535AFB88" w:rsidR="006008BB" w:rsidRDefault="00FB32AE" w:rsidP="006008BB">
      <w:pPr>
        <w:tabs>
          <w:tab w:val="left" w:pos="2086"/>
        </w:tabs>
        <w:rPr>
          <w:rFonts w:ascii="Arial" w:hAnsi="Arial" w:cs="Arial"/>
          <w:sz w:val="22"/>
          <w:szCs w:val="22"/>
        </w:rPr>
      </w:pPr>
      <w:r>
        <w:pict w14:anchorId="1D60F38A">
          <v:shape id="Picture 34" o:spid="_x0000_i1064" type="#_x0000_t75" style="width:13.3pt;height:9.1pt;visibility:visible;mso-wrap-style:square">
            <v:imagedata r:id="rId10" o:title=""/>
          </v:shape>
        </w:pict>
      </w:r>
      <w:r w:rsidR="006008BB">
        <w:rPr>
          <w:rFonts w:ascii="Arial" w:hAnsi="Arial"/>
          <w:sz w:val="22"/>
          <w:szCs w:val="22"/>
        </w:rPr>
        <w:t xml:space="preserve"> </w:t>
      </w:r>
      <w:r w:rsidR="006008BB">
        <w:rPr>
          <w:rFonts w:ascii="Arial" w:hAnsi="Arial"/>
          <w:b/>
          <w:bCs/>
          <w:sz w:val="22"/>
          <w:szCs w:val="22"/>
        </w:rPr>
        <w:t>Sib Tham Txog ELPAC kev siv-Computer</w:t>
      </w:r>
    </w:p>
    <w:p w14:paraId="3772A1D6" w14:textId="67A1079F" w:rsidR="006008BB" w:rsidRPr="0070280B" w:rsidRDefault="006008BB" w:rsidP="0070280B">
      <w:pPr>
        <w:pStyle w:val="ListParagraph"/>
        <w:numPr>
          <w:ilvl w:val="0"/>
          <w:numId w:val="8"/>
        </w:numPr>
        <w:tabs>
          <w:tab w:val="left" w:pos="2086"/>
        </w:tabs>
        <w:spacing w:line="256" w:lineRule="auto"/>
        <w:rPr>
          <w:rFonts w:ascii="Arial" w:hAnsi="Arial" w:cs="Arial"/>
          <w:sz w:val="22"/>
          <w:szCs w:val="22"/>
        </w:rPr>
      </w:pPr>
      <w:r w:rsidRPr="0070280B">
        <w:rPr>
          <w:rFonts w:ascii="Arial" w:hAnsi="Arial" w:cs="Arial"/>
          <w:sz w:val="22"/>
          <w:szCs w:val="22"/>
        </w:rPr>
        <w:t xml:space="preserve">Tsis Muaj </w:t>
      </w:r>
      <w:r w:rsidR="002462CC">
        <w:rPr>
          <w:rFonts w:ascii="Arial" w:hAnsi="Arial" w:cs="Arial"/>
          <w:sz w:val="22"/>
          <w:szCs w:val="22"/>
        </w:rPr>
        <w:t xml:space="preserve">Muaj </w:t>
      </w:r>
      <w:r w:rsidR="00425E4B">
        <w:rPr>
          <w:rFonts w:ascii="Arial" w:hAnsi="Arial" w:cs="Arial"/>
          <w:sz w:val="22"/>
          <w:szCs w:val="22"/>
        </w:rPr>
        <w:t xml:space="preserve">Cov Kev Txhawb Nqa Uas Tau Teeb Tseg </w:t>
      </w:r>
      <w:r w:rsidRPr="0070280B">
        <w:rPr>
          <w:rFonts w:ascii="Arial" w:hAnsi="Arial" w:cs="Arial"/>
          <w:sz w:val="22"/>
          <w:szCs w:val="22"/>
        </w:rPr>
        <w:t>(Txhua qhov chaw nyob(</w:t>
      </w:r>
      <w:r w:rsidRPr="0070280B">
        <w:rPr>
          <w:rFonts w:ascii="Arial" w:hAnsi="Arial" w:cs="Arial"/>
          <w:sz w:val="18"/>
          <w:szCs w:val="18"/>
        </w:rPr>
        <w:t>domains</w:t>
      </w:r>
      <w:r w:rsidRPr="0070280B">
        <w:rPr>
          <w:rFonts w:ascii="Arial" w:hAnsi="Arial" w:cs="Arial"/>
          <w:sz w:val="22"/>
          <w:szCs w:val="22"/>
        </w:rPr>
        <w:t>))</w:t>
      </w:r>
    </w:p>
    <w:p w14:paraId="43B76B5B" w14:textId="12393AE1"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Cov </w:t>
      </w:r>
      <w:r w:rsidR="006008BB">
        <w:rPr>
          <w:rFonts w:ascii="Arial" w:hAnsi="Arial" w:cs="Arial"/>
          <w:sz w:val="22"/>
          <w:szCs w:val="22"/>
        </w:rPr>
        <w:t xml:space="preserve">Kev </w:t>
      </w:r>
      <w:r>
        <w:rPr>
          <w:rFonts w:ascii="Arial" w:hAnsi="Arial" w:cs="Arial"/>
          <w:sz w:val="22"/>
          <w:szCs w:val="22"/>
        </w:rPr>
        <w:t xml:space="preserve">Txhawb Nqa </w:t>
      </w:r>
      <w:ins w:id="842" w:author="Fong RERHANG" w:date="2021-06-08T11:38:00Z">
        <w:r w:rsidR="0091014D">
          <w:rPr>
            <w:rFonts w:ascii="Arial" w:hAnsi="Arial" w:cs="Arial"/>
            <w:sz w:val="22"/>
            <w:szCs w:val="22"/>
          </w:rPr>
          <w:t xml:space="preserve">Ruaj </w:t>
        </w:r>
      </w:ins>
      <w:r>
        <w:rPr>
          <w:rFonts w:ascii="Arial" w:hAnsi="Arial" w:cs="Arial"/>
          <w:sz w:val="22"/>
          <w:szCs w:val="22"/>
        </w:rPr>
        <w:t>Tau Teeb Tseg Uas Muaj</w:t>
      </w:r>
    </w:p>
    <w:p w14:paraId="6E9E4903" w14:textId="7FE01E7E" w:rsidR="006008BB" w:rsidRPr="004321B8"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Cov Kev Txhawb Nqa</w:t>
      </w:r>
      <w:ins w:id="843" w:author="Fong RERHANG" w:date="2021-06-08T11:38:00Z">
        <w:r w:rsidR="0091014D">
          <w:rPr>
            <w:rFonts w:ascii="Arial" w:hAnsi="Arial" w:cs="Arial"/>
            <w:sz w:val="22"/>
            <w:szCs w:val="22"/>
          </w:rPr>
          <w:t xml:space="preserve"> Ruaj</w:t>
        </w:r>
      </w:ins>
      <w:r>
        <w:rPr>
          <w:rFonts w:ascii="Arial" w:hAnsi="Arial" w:cs="Arial"/>
          <w:sz w:val="22"/>
          <w:szCs w:val="22"/>
        </w:rPr>
        <w:t xml:space="preserve"> Tau Teeb Tseg Uas Tsis</w:t>
      </w:r>
      <w:ins w:id="844" w:author="Fong RERHANG" w:date="2021-06-08T11:39:00Z">
        <w:r w:rsidR="0091014D">
          <w:rPr>
            <w:rFonts w:ascii="Arial" w:hAnsi="Arial" w:cs="Arial"/>
            <w:sz w:val="22"/>
            <w:szCs w:val="22"/>
          </w:rPr>
          <w:t xml:space="preserve"> </w:t>
        </w:r>
      </w:ins>
      <w:del w:id="845" w:author="Fong RERHANG" w:date="2021-06-08T11:39:00Z">
        <w:r w:rsidDel="0091014D">
          <w:rPr>
            <w:rFonts w:ascii="Arial" w:hAnsi="Arial" w:cs="Arial"/>
            <w:sz w:val="22"/>
            <w:szCs w:val="22"/>
          </w:rPr>
          <w:delText>-</w:delText>
        </w:r>
      </w:del>
      <w:r>
        <w:rPr>
          <w:rFonts w:ascii="Arial" w:hAnsi="Arial" w:cs="Arial"/>
          <w:sz w:val="22"/>
          <w:szCs w:val="22"/>
        </w:rPr>
        <w:t>Muaj</w:t>
      </w:r>
      <w:ins w:id="846" w:author="Fong RERHANG" w:date="2021-06-08T11:39:00Z">
        <w:r w:rsidR="0091014D">
          <w:rPr>
            <w:rFonts w:ascii="Arial" w:hAnsi="Arial" w:cs="Arial"/>
            <w:sz w:val="22"/>
            <w:szCs w:val="22"/>
          </w:rPr>
          <w:t xml:space="preserve"> </w:t>
        </w:r>
      </w:ins>
      <w:del w:id="847" w:author="Fong RERHANG" w:date="2021-06-08T11:39:00Z">
        <w:r w:rsidR="006008BB" w:rsidDel="0091014D">
          <w:rPr>
            <w:rFonts w:ascii="Arial" w:hAnsi="Arial" w:cs="Arial"/>
            <w:sz w:val="22"/>
            <w:szCs w:val="22"/>
          </w:rPr>
          <w:delText>Kev xthawb nqa uas tau tsim tsi kos</w:delText>
        </w:r>
      </w:del>
    </w:p>
    <w:p w14:paraId="4963F8D1" w14:textId="6A0E5D66" w:rsidR="006008BB" w:rsidRDefault="006008B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Tsis Muaj </w:t>
      </w:r>
      <w:r w:rsidR="00425E4B">
        <w:rPr>
          <w:rFonts w:ascii="Arial" w:hAnsi="Arial" w:cs="Arial"/>
          <w:sz w:val="22"/>
          <w:szCs w:val="22"/>
        </w:rPr>
        <w:t xml:space="preserve">Cov </w:t>
      </w:r>
      <w:ins w:id="848" w:author="Fong RERHANG" w:date="2021-06-08T11:39:00Z">
        <w:r w:rsidR="0091014D">
          <w:rPr>
            <w:rFonts w:ascii="Arial" w:hAnsi="Arial" w:cs="Arial"/>
            <w:sz w:val="22"/>
            <w:szCs w:val="22"/>
          </w:rPr>
          <w:t>Chaw Nyob</w:t>
        </w:r>
      </w:ins>
      <w:del w:id="849" w:author="Fong RERHANG" w:date="2021-06-08T11:39:00Z">
        <w:r w:rsidR="00A33AFC" w:rsidDel="0091014D">
          <w:rPr>
            <w:rFonts w:ascii="Arial" w:hAnsi="Arial" w:cs="Arial"/>
            <w:sz w:val="22"/>
            <w:szCs w:val="22"/>
          </w:rPr>
          <w:delText>Kev Hloov Pauv</w:delText>
        </w:r>
      </w:del>
      <w:r>
        <w:rPr>
          <w:rFonts w:ascii="Arial" w:hAnsi="Arial" w:cs="Arial"/>
          <w:sz w:val="22"/>
          <w:szCs w:val="22"/>
        </w:rPr>
        <w:t>(Txhua qhov chaw nyob(</w:t>
      </w:r>
      <w:r>
        <w:rPr>
          <w:rFonts w:ascii="Arial" w:hAnsi="Arial" w:cs="Arial"/>
          <w:sz w:val="18"/>
          <w:szCs w:val="18"/>
        </w:rPr>
        <w:t>domains</w:t>
      </w:r>
      <w:r>
        <w:rPr>
          <w:rFonts w:ascii="Arial" w:hAnsi="Arial" w:cs="Arial"/>
          <w:sz w:val="22"/>
          <w:szCs w:val="22"/>
        </w:rPr>
        <w:t>))</w:t>
      </w:r>
    </w:p>
    <w:p w14:paraId="1B4D462A" w14:textId="7192786B"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Cov </w:t>
      </w:r>
      <w:ins w:id="850" w:author="Fong RERHANG" w:date="2021-06-08T11:40:00Z">
        <w:r w:rsidR="0091014D">
          <w:rPr>
            <w:rFonts w:ascii="Arial" w:hAnsi="Arial" w:cs="Arial"/>
            <w:sz w:val="22"/>
            <w:szCs w:val="22"/>
          </w:rPr>
          <w:t>Chaw Nyob Ruaj</w:t>
        </w:r>
      </w:ins>
      <w:del w:id="851" w:author="Fong RERHANG" w:date="2021-06-08T11:40:00Z">
        <w:r w:rsidR="00A33AFC" w:rsidDel="0091014D">
          <w:rPr>
            <w:rFonts w:ascii="Arial" w:hAnsi="Arial" w:cs="Arial"/>
            <w:sz w:val="22"/>
            <w:szCs w:val="22"/>
          </w:rPr>
          <w:delText>Kev Hloov Pauv</w:delText>
        </w:r>
      </w:del>
      <w:r>
        <w:rPr>
          <w:rFonts w:ascii="Arial" w:hAnsi="Arial" w:cs="Arial"/>
          <w:sz w:val="22"/>
          <w:szCs w:val="22"/>
        </w:rPr>
        <w:t xml:space="preserve"> Uas Muaj</w:t>
      </w:r>
    </w:p>
    <w:p w14:paraId="7E8983BC" w14:textId="564BD34B" w:rsidR="006008BB" w:rsidRDefault="00425E4B" w:rsidP="006008BB">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Cov</w:t>
      </w:r>
      <w:ins w:id="852" w:author="Fong RERHANG" w:date="2021-06-08T11:40:00Z">
        <w:r w:rsidR="0091014D">
          <w:rPr>
            <w:rFonts w:ascii="Arial" w:hAnsi="Arial" w:cs="Arial"/>
            <w:sz w:val="22"/>
            <w:szCs w:val="22"/>
          </w:rPr>
          <w:t xml:space="preserve"> Chaw Nyob Ruaj</w:t>
        </w:r>
      </w:ins>
      <w:del w:id="853" w:author="Fong RERHANG" w:date="2021-06-08T11:40:00Z">
        <w:r w:rsidDel="0091014D">
          <w:rPr>
            <w:rFonts w:ascii="Arial" w:hAnsi="Arial" w:cs="Arial"/>
            <w:sz w:val="22"/>
            <w:szCs w:val="22"/>
          </w:rPr>
          <w:delText xml:space="preserve"> </w:delText>
        </w:r>
        <w:r w:rsidR="00A33AFC" w:rsidDel="0091014D">
          <w:rPr>
            <w:rFonts w:ascii="Arial" w:hAnsi="Arial" w:cs="Arial"/>
            <w:sz w:val="22"/>
            <w:szCs w:val="22"/>
          </w:rPr>
          <w:delText>Kev Hloov Pauv</w:delText>
        </w:r>
        <w:r w:rsidDel="0091014D">
          <w:rPr>
            <w:rFonts w:ascii="Arial" w:hAnsi="Arial" w:cs="Arial"/>
            <w:sz w:val="22"/>
            <w:szCs w:val="22"/>
          </w:rPr>
          <w:delText xml:space="preserve"> </w:delText>
        </w:r>
      </w:del>
      <w:r>
        <w:rPr>
          <w:rFonts w:ascii="Arial" w:hAnsi="Arial" w:cs="Arial"/>
          <w:sz w:val="22"/>
          <w:szCs w:val="22"/>
        </w:rPr>
        <w:t xml:space="preserve">Uas Tsis-Muaj </w:t>
      </w:r>
    </w:p>
    <w:p w14:paraId="154CB5F4" w14:textId="59FE7F2A" w:rsidR="00057012" w:rsidRPr="00057012" w:rsidRDefault="00057012" w:rsidP="006008BB">
      <w:pPr>
        <w:tabs>
          <w:tab w:val="left" w:pos="2086"/>
        </w:tabs>
        <w:rPr>
          <w:rFonts w:ascii="Arial" w:hAnsi="Arial" w:cs="Arial"/>
          <w:sz w:val="22"/>
          <w:szCs w:val="22"/>
        </w:rPr>
      </w:pPr>
      <w:r>
        <w:rPr>
          <w:noProof/>
          <w:lang w:eastAsia="zh-CN"/>
        </w:rPr>
        <w:drawing>
          <wp:inline distT="0" distB="0" distL="0" distR="0" wp14:anchorId="2F64CDE6" wp14:editId="493BC1A0">
            <wp:extent cx="168910" cy="11938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057012">
        <w:rPr>
          <w:rFonts w:ascii="Arial" w:hAnsi="Arial"/>
          <w:sz w:val="22"/>
          <w:szCs w:val="22"/>
        </w:rPr>
        <w:t xml:space="preserve"> </w:t>
      </w:r>
      <w:r w:rsidR="003A5E7D">
        <w:rPr>
          <w:rFonts w:ascii="Arial" w:hAnsi="Arial"/>
          <w:b/>
          <w:bCs/>
          <w:sz w:val="22"/>
          <w:szCs w:val="22"/>
        </w:rPr>
        <w:t>Tshwj Tsis Yog</w:t>
      </w:r>
      <w:ins w:id="854" w:author="Fong RERHANG" w:date="2021-06-08T11:41:00Z">
        <w:r w:rsidR="0091014D">
          <w:rPr>
            <w:rFonts w:ascii="Arial" w:hAnsi="Arial"/>
            <w:b/>
            <w:bCs/>
            <w:sz w:val="22"/>
            <w:szCs w:val="22"/>
          </w:rPr>
          <w:t xml:space="preserve"> </w:t>
        </w:r>
      </w:ins>
      <w:ins w:id="855" w:author="Fong RERHANG" w:date="2021-06-08T11:42:00Z">
        <w:r w:rsidR="0091014D">
          <w:rPr>
            <w:rFonts w:ascii="Arial" w:hAnsi="Arial"/>
            <w:b/>
            <w:bCs/>
            <w:sz w:val="22"/>
            <w:szCs w:val="22"/>
          </w:rPr>
          <w:t>Chaw Nyob Ruaj</w:t>
        </w:r>
      </w:ins>
      <w:r w:rsidR="003A5E7D">
        <w:rPr>
          <w:rFonts w:ascii="Arial" w:hAnsi="Arial"/>
          <w:b/>
          <w:bCs/>
          <w:sz w:val="22"/>
          <w:szCs w:val="22"/>
        </w:rPr>
        <w:t xml:space="preserve"> </w:t>
      </w:r>
      <w:ins w:id="856" w:author="Fong RERHANG" w:date="2021-06-08T11:42:00Z">
        <w:r w:rsidR="0091014D">
          <w:rPr>
            <w:rFonts w:ascii="Arial" w:hAnsi="Arial"/>
            <w:b/>
            <w:bCs/>
            <w:sz w:val="22"/>
            <w:szCs w:val="22"/>
          </w:rPr>
          <w:t>(</w:t>
        </w:r>
      </w:ins>
      <w:r w:rsidR="003A5E7D">
        <w:rPr>
          <w:rFonts w:ascii="Arial" w:hAnsi="Arial"/>
          <w:b/>
          <w:bCs/>
          <w:sz w:val="22"/>
          <w:szCs w:val="22"/>
        </w:rPr>
        <w:t>Domain</w:t>
      </w:r>
      <w:ins w:id="857" w:author="Fong RERHANG" w:date="2021-06-08T11:42:00Z">
        <w:r w:rsidR="0091014D">
          <w:rPr>
            <w:rFonts w:ascii="Arial" w:hAnsi="Arial"/>
            <w:b/>
            <w:bCs/>
            <w:sz w:val="22"/>
            <w:szCs w:val="22"/>
          </w:rPr>
          <w:t>)</w:t>
        </w:r>
      </w:ins>
    </w:p>
    <w:p w14:paraId="7C8FB243" w14:textId="5C5A7523" w:rsidR="006008BB" w:rsidRDefault="006008BB" w:rsidP="006008BB">
      <w:pPr>
        <w:tabs>
          <w:tab w:val="left" w:pos="2086"/>
        </w:tabs>
        <w:rPr>
          <w:rFonts w:ascii="Arial" w:hAnsi="Arial" w:cs="Arial"/>
          <w:sz w:val="22"/>
          <w:szCs w:val="22"/>
        </w:rPr>
      </w:pPr>
      <w:r>
        <w:rPr>
          <w:noProof/>
          <w:lang w:eastAsia="zh-CN"/>
        </w:rPr>
        <w:drawing>
          <wp:inline distT="0" distB="0" distL="0" distR="0" wp14:anchorId="6C6BCF6C" wp14:editId="7F0152EC">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Lwm Txoj Kev Soj Ntsuam rau ELPAC</w:t>
      </w:r>
    </w:p>
    <w:p w14:paraId="2FB6B4FE" w14:textId="18E82897" w:rsidR="006008BB" w:rsidRDefault="006008BB" w:rsidP="006008BB">
      <w:pPr>
        <w:tabs>
          <w:tab w:val="left" w:pos="2086"/>
        </w:tabs>
        <w:rPr>
          <w:rFonts w:ascii="Calibri" w:hAnsi="Calibri"/>
          <w:noProof/>
          <w:sz w:val="20"/>
          <w:szCs w:val="20"/>
        </w:rPr>
      </w:pPr>
      <w:r>
        <w:rPr>
          <w:rFonts w:ascii="Arial" w:hAnsi="Arial"/>
          <w:sz w:val="22"/>
          <w:szCs w:val="22"/>
        </w:rPr>
        <w:t>Yog tias yog, cov cheeb tsam ntawm kev tshuaj xyuas lwm qhov:</w:t>
      </w:r>
      <w:r>
        <w:rPr>
          <w:noProof/>
          <w:lang w:eastAsia="zh-CN"/>
        </w:rPr>
        <w:drawing>
          <wp:inline distT="0" distB="0" distL="0" distR="0" wp14:anchorId="70D72F21" wp14:editId="0A37E786">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w:t>
      </w:r>
      <w:r w:rsidR="00425E4B">
        <w:rPr>
          <w:rFonts w:ascii="Arial" w:hAnsi="Arial" w:cs="Arial"/>
          <w:noProof/>
          <w:sz w:val="20"/>
          <w:szCs w:val="20"/>
        </w:rPr>
        <w:t>l</w:t>
      </w:r>
      <w:r w:rsidRPr="002340C4">
        <w:rPr>
          <w:rFonts w:ascii="Arial" w:hAnsi="Arial" w:cs="Arial"/>
          <w:noProof/>
          <w:sz w:val="20"/>
          <w:szCs w:val="20"/>
        </w:rPr>
        <w:t>oog</w:t>
      </w:r>
      <w:r w:rsidRPr="002340C4">
        <w:rPr>
          <w:rFonts w:ascii="Arial" w:hAnsi="Arial" w:cs="Arial"/>
          <w:noProof/>
          <w:sz w:val="20"/>
          <w:szCs w:val="20"/>
          <w:lang w:eastAsia="zh-CN"/>
        </w:rPr>
        <w:drawing>
          <wp:inline distT="0" distB="0" distL="0" distR="0" wp14:anchorId="1DB9ADC3" wp14:editId="774BE083">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34F0F727" wp14:editId="1B466CDC">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77CAF7A7" wp14:editId="408BC9AA">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0F4A4978" w14:textId="1D69F283" w:rsidR="006008BB" w:rsidRDefault="006008BB" w:rsidP="006008BB">
      <w:pPr>
        <w:tabs>
          <w:tab w:val="left" w:pos="2086"/>
        </w:tabs>
        <w:rPr>
          <w:rFonts w:ascii="Arial" w:hAnsi="Arial"/>
          <w:sz w:val="22"/>
          <w:szCs w:val="22"/>
        </w:rPr>
      </w:pPr>
      <w:r>
        <w:rPr>
          <w:rFonts w:ascii="Arial" w:hAnsi="Arial"/>
          <w:sz w:val="22"/>
          <w:szCs w:val="22"/>
        </w:rPr>
        <w:t xml:space="preserve">Lub npe ntawm lwm </w:t>
      </w:r>
      <w:r w:rsidR="00425E4B">
        <w:rPr>
          <w:rFonts w:ascii="Arial" w:hAnsi="Arial"/>
          <w:sz w:val="22"/>
          <w:szCs w:val="22"/>
        </w:rPr>
        <w:t>(cov)</w:t>
      </w:r>
      <w:r>
        <w:rPr>
          <w:rFonts w:ascii="Arial" w:hAnsi="Arial"/>
          <w:sz w:val="22"/>
          <w:szCs w:val="22"/>
        </w:rPr>
        <w:t xml:space="preserve"> kev tshuaj xyuas.</w:t>
      </w:r>
    </w:p>
    <w:p w14:paraId="566CA56C" w14:textId="0BD696EF" w:rsidR="006008BB" w:rsidRDefault="006008BB" w:rsidP="006008BB">
      <w:pPr>
        <w:tabs>
          <w:tab w:val="left" w:pos="2086"/>
        </w:tabs>
        <w:rPr>
          <w:rFonts w:ascii="Arial" w:hAnsi="Arial"/>
          <w:sz w:val="22"/>
          <w:szCs w:val="22"/>
        </w:rPr>
      </w:pPr>
      <w:r>
        <w:rPr>
          <w:rFonts w:ascii="Arial" w:hAnsi="Arial"/>
          <w:sz w:val="22"/>
          <w:szCs w:val="22"/>
        </w:rPr>
        <w:t>Tus neeg Lub luag hauj</w:t>
      </w:r>
      <w:ins w:id="858" w:author="Fong RERHANG" w:date="2021-06-08T11:42:00Z">
        <w:r w:rsidR="0091014D">
          <w:rPr>
            <w:rFonts w:ascii="Arial" w:hAnsi="Arial"/>
            <w:sz w:val="22"/>
            <w:szCs w:val="22"/>
          </w:rPr>
          <w:t xml:space="preserve"> </w:t>
        </w:r>
      </w:ins>
      <w:r>
        <w:rPr>
          <w:rFonts w:ascii="Arial" w:hAnsi="Arial"/>
          <w:sz w:val="22"/>
          <w:szCs w:val="22"/>
        </w:rPr>
        <w:t xml:space="preserve">lwm los saib xyuas lwm </w:t>
      </w:r>
      <w:r w:rsidR="00425E4B">
        <w:rPr>
          <w:rFonts w:ascii="Arial" w:hAnsi="Arial"/>
          <w:sz w:val="22"/>
          <w:szCs w:val="22"/>
        </w:rPr>
        <w:t>(cov)</w:t>
      </w:r>
      <w:r>
        <w:rPr>
          <w:rFonts w:ascii="Arial" w:hAnsi="Arial"/>
          <w:sz w:val="22"/>
          <w:szCs w:val="22"/>
        </w:rPr>
        <w:t xml:space="preserve"> kev tshuaj xyuas</w:t>
      </w:r>
    </w:p>
    <w:p w14:paraId="2112FD99" w14:textId="24B4305B" w:rsidR="006008BB" w:rsidRDefault="006008BB" w:rsidP="006008BB">
      <w:pPr>
        <w:tabs>
          <w:tab w:val="left" w:pos="2086"/>
        </w:tabs>
        <w:rPr>
          <w:rFonts w:ascii="Arial" w:hAnsi="Arial"/>
          <w:b/>
          <w:bCs/>
          <w:sz w:val="22"/>
          <w:szCs w:val="22"/>
        </w:rPr>
      </w:pPr>
      <w:r>
        <w:rPr>
          <w:noProof/>
          <w:lang w:eastAsia="zh-CN"/>
        </w:rPr>
        <w:drawing>
          <wp:inline distT="0" distB="0" distL="0" distR="0" wp14:anchorId="4DC44C4F" wp14:editId="7EB04C76">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00425E4B" w:rsidRPr="00C24493">
        <w:rPr>
          <w:rFonts w:ascii="Arial" w:hAnsi="Arial"/>
          <w:b/>
          <w:bCs/>
          <w:sz w:val="22"/>
          <w:szCs w:val="22"/>
        </w:rPr>
        <w:t>Cov qauv uas tau teeb tsa</w:t>
      </w:r>
      <w:r w:rsidR="00425E4B">
        <w:rPr>
          <w:rFonts w:ascii="Arial" w:hAnsi="Arial"/>
          <w:sz w:val="22"/>
          <w:szCs w:val="22"/>
        </w:rPr>
        <w:t xml:space="preserve"> </w:t>
      </w:r>
      <w:r>
        <w:rPr>
          <w:rFonts w:ascii="Arial" w:hAnsi="Arial"/>
          <w:b/>
          <w:bCs/>
          <w:sz w:val="22"/>
          <w:szCs w:val="22"/>
        </w:rPr>
        <w:t xml:space="preserve">Kev Xeem Ntawv </w:t>
      </w:r>
      <w:ins w:id="859" w:author="Fong RERHANG" w:date="2021-06-08T11:50:00Z">
        <w:r w:rsidR="00DC53B5">
          <w:rPr>
            <w:rFonts w:ascii="Arial" w:hAnsi="Arial"/>
            <w:b/>
            <w:bCs/>
            <w:sz w:val="22"/>
            <w:szCs w:val="22"/>
          </w:rPr>
          <w:t xml:space="preserve">ntawm lus Mev </w:t>
        </w:r>
      </w:ins>
      <w:del w:id="860" w:author="Fong RERHANG" w:date="2021-06-08T11:50:00Z">
        <w:r w:rsidDel="00DC53B5">
          <w:rPr>
            <w:rFonts w:ascii="Arial" w:hAnsi="Arial"/>
            <w:b/>
            <w:bCs/>
            <w:sz w:val="22"/>
            <w:szCs w:val="22"/>
          </w:rPr>
          <w:delText xml:space="preserve">hauv </w:delText>
        </w:r>
      </w:del>
      <w:ins w:id="861" w:author="Fong RERHANG" w:date="2021-06-08T11:50:00Z">
        <w:r w:rsidR="00DC53B5">
          <w:rPr>
            <w:rFonts w:ascii="Arial" w:hAnsi="Arial"/>
            <w:b/>
            <w:bCs/>
            <w:sz w:val="22"/>
            <w:szCs w:val="22"/>
          </w:rPr>
          <w:t>(</w:t>
        </w:r>
      </w:ins>
      <w:r>
        <w:rPr>
          <w:rFonts w:ascii="Arial" w:hAnsi="Arial"/>
          <w:b/>
          <w:bCs/>
          <w:sz w:val="22"/>
          <w:szCs w:val="22"/>
        </w:rPr>
        <w:t>Spanish</w:t>
      </w:r>
      <w:ins w:id="862" w:author="Fong RERHANG" w:date="2021-06-08T11:50:00Z">
        <w:r w:rsidR="00DC53B5">
          <w:rPr>
            <w:rFonts w:ascii="Arial" w:hAnsi="Arial"/>
            <w:b/>
            <w:bCs/>
            <w:sz w:val="22"/>
            <w:szCs w:val="22"/>
          </w:rPr>
          <w:t>)</w:t>
        </w:r>
      </w:ins>
      <w:r>
        <w:rPr>
          <w:rFonts w:ascii="Arial" w:hAnsi="Arial"/>
          <w:b/>
          <w:bCs/>
          <w:sz w:val="22"/>
          <w:szCs w:val="22"/>
        </w:rPr>
        <w:t xml:space="preserve"> STS</w:t>
      </w:r>
    </w:p>
    <w:p w14:paraId="79F7F615" w14:textId="7C0A1D54" w:rsidR="00392B35" w:rsidRDefault="006008B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002F97">
        <w:rPr>
          <w:rFonts w:ascii="Arial" w:hAnsi="Arial" w:cs="Arial"/>
          <w:sz w:val="22"/>
          <w:szCs w:val="22"/>
        </w:rPr>
        <w:t xml:space="preserve">) tsis muaj </w:t>
      </w:r>
      <w:r w:rsidR="00425E4B" w:rsidRPr="00425E4B">
        <w:rPr>
          <w:rFonts w:ascii="Arial" w:hAnsi="Arial" w:cs="Arial"/>
          <w:sz w:val="22"/>
          <w:szCs w:val="22"/>
        </w:rPr>
        <w:t xml:space="preserve">Cov </w:t>
      </w:r>
      <w:r w:rsidRPr="00425E4B">
        <w:rPr>
          <w:rFonts w:ascii="Arial" w:hAnsi="Arial" w:cs="Arial"/>
          <w:sz w:val="22"/>
          <w:szCs w:val="22"/>
        </w:rPr>
        <w:t xml:space="preserve">Kev Txhawb </w:t>
      </w:r>
      <w:r w:rsidR="00425E4B" w:rsidRPr="00425E4B">
        <w:rPr>
          <w:rFonts w:ascii="Arial" w:hAnsi="Arial" w:cs="Arial"/>
          <w:sz w:val="22"/>
          <w:szCs w:val="22"/>
        </w:rPr>
        <w:t xml:space="preserve">Nqa Uas Tau Teeb Tseg los sis Cov </w:t>
      </w:r>
      <w:ins w:id="863" w:author="Fong RERHANG" w:date="2021-06-08T11:50:00Z">
        <w:r w:rsidR="00DC53B5">
          <w:rPr>
            <w:rFonts w:ascii="Arial" w:hAnsi="Arial" w:cs="Arial"/>
            <w:sz w:val="22"/>
            <w:szCs w:val="22"/>
          </w:rPr>
          <w:t xml:space="preserve">Chaw Nyob </w:t>
        </w:r>
      </w:ins>
      <w:del w:id="864" w:author="Fong RERHANG" w:date="2021-06-08T11:50:00Z">
        <w:r w:rsidR="00A33AFC" w:rsidDel="00DC53B5">
          <w:rPr>
            <w:rFonts w:ascii="Arial" w:hAnsi="Arial" w:cs="Arial"/>
            <w:sz w:val="22"/>
            <w:szCs w:val="22"/>
          </w:rPr>
          <w:delText>Kev Hloov Pauv</w:delText>
        </w:r>
      </w:del>
    </w:p>
    <w:p w14:paraId="02755DA8" w14:textId="3BF67BCB" w:rsidR="006008BB" w:rsidRDefault="006008B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425E4B">
        <w:rPr>
          <w:rFonts w:ascii="Arial" w:hAnsi="Arial" w:cs="Arial"/>
          <w:sz w:val="22"/>
          <w:szCs w:val="22"/>
        </w:rPr>
        <w:t xml:space="preserve">) </w:t>
      </w:r>
      <w:r w:rsidR="00425E4B" w:rsidRPr="0018329D">
        <w:rPr>
          <w:rFonts w:ascii="Arial" w:hAnsi="Arial" w:cs="Arial"/>
          <w:sz w:val="22"/>
          <w:szCs w:val="22"/>
        </w:rPr>
        <w:t xml:space="preserve">muaj Cov Kev Txhawb Nqa Uas Tau Teeb Tseg </w:t>
      </w:r>
    </w:p>
    <w:p w14:paraId="0DEB6899" w14:textId="1B3F07A5" w:rsidR="00425E4B" w:rsidRPr="00425E4B" w:rsidRDefault="00425E4B" w:rsidP="00425E4B">
      <w:pPr>
        <w:pStyle w:val="ListParagraph"/>
        <w:numPr>
          <w:ilvl w:val="0"/>
          <w:numId w:val="7"/>
        </w:numPr>
        <w:tabs>
          <w:tab w:val="left" w:pos="2086"/>
        </w:tabs>
        <w:spacing w:line="256" w:lineRule="auto"/>
        <w:rPr>
          <w:rFonts w:ascii="Arial" w:hAnsi="Arial" w:cs="Arial"/>
          <w:sz w:val="22"/>
          <w:szCs w:val="22"/>
        </w:rPr>
      </w:pPr>
      <w:r w:rsidRPr="00425E4B">
        <w:rPr>
          <w:rFonts w:ascii="Arial" w:hAnsi="Arial" w:cs="Arial"/>
          <w:sz w:val="22"/>
          <w:szCs w:val="22"/>
        </w:rPr>
        <w:t>Lej (</w:t>
      </w:r>
      <w:r w:rsidRPr="00425E4B">
        <w:rPr>
          <w:rFonts w:ascii="Arial" w:hAnsi="Arial" w:cs="Arial"/>
          <w:sz w:val="18"/>
          <w:szCs w:val="18"/>
        </w:rPr>
        <w:t>math</w:t>
      </w:r>
      <w:r w:rsidRPr="00425E4B">
        <w:rPr>
          <w:rFonts w:ascii="Arial" w:hAnsi="Arial" w:cs="Arial"/>
          <w:sz w:val="22"/>
          <w:szCs w:val="22"/>
        </w:rPr>
        <w:t xml:space="preserve">) </w:t>
      </w:r>
      <w:r w:rsidRPr="0018329D">
        <w:rPr>
          <w:rFonts w:ascii="Arial" w:hAnsi="Arial" w:cs="Arial"/>
          <w:sz w:val="22"/>
          <w:szCs w:val="22"/>
        </w:rPr>
        <w:t xml:space="preserve">muaj Cov </w:t>
      </w:r>
      <w:del w:id="865" w:author="Fong RERHANG" w:date="2021-06-08T11:52:00Z">
        <w:r w:rsidR="00A33AFC" w:rsidDel="00DC53B5">
          <w:rPr>
            <w:rFonts w:ascii="Arial" w:hAnsi="Arial" w:cs="Arial"/>
            <w:sz w:val="22"/>
            <w:szCs w:val="22"/>
          </w:rPr>
          <w:delText>Kev Hloov Pauv</w:delText>
        </w:r>
      </w:del>
      <w:ins w:id="866" w:author="Fong RERHANG" w:date="2021-06-08T11:52:00Z">
        <w:r w:rsidR="00DC53B5">
          <w:rPr>
            <w:rFonts w:ascii="Arial" w:hAnsi="Arial" w:cs="Arial"/>
            <w:sz w:val="22"/>
            <w:szCs w:val="22"/>
          </w:rPr>
          <w:t>Chaw Nyob</w:t>
        </w:r>
      </w:ins>
    </w:p>
    <w:p w14:paraId="6B96AF80" w14:textId="11D790C3" w:rsidR="006008BB" w:rsidRDefault="006008BB" w:rsidP="006008BB">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Nyeem, </w:t>
      </w:r>
      <w:r w:rsidR="00002F97">
        <w:rPr>
          <w:rFonts w:ascii="Arial" w:hAnsi="Arial" w:cs="Arial"/>
          <w:sz w:val="22"/>
          <w:szCs w:val="22"/>
        </w:rPr>
        <w:t xml:space="preserve">Lus </w:t>
      </w:r>
      <w:r>
        <w:rPr>
          <w:rFonts w:ascii="Arial" w:hAnsi="Arial" w:cs="Arial"/>
          <w:sz w:val="22"/>
          <w:szCs w:val="22"/>
        </w:rPr>
        <w:t xml:space="preserve">Hais, </w:t>
      </w:r>
      <w:r w:rsidR="00002F97">
        <w:rPr>
          <w:rFonts w:ascii="Arial" w:hAnsi="Arial" w:cs="Arial"/>
          <w:sz w:val="22"/>
          <w:szCs w:val="22"/>
        </w:rPr>
        <w:t>Kev Sau Ntawv</w:t>
      </w:r>
      <w:r>
        <w:rPr>
          <w:rFonts w:ascii="Arial" w:hAnsi="Arial" w:cs="Arial"/>
          <w:sz w:val="22"/>
          <w:szCs w:val="22"/>
        </w:rPr>
        <w:t xml:space="preserve"> </w:t>
      </w:r>
      <w:r w:rsidR="00002F97">
        <w:rPr>
          <w:rFonts w:ascii="Arial" w:hAnsi="Arial" w:cs="Arial"/>
          <w:sz w:val="22"/>
          <w:szCs w:val="22"/>
        </w:rPr>
        <w:t xml:space="preserve">uas </w:t>
      </w:r>
      <w:r>
        <w:rPr>
          <w:rFonts w:ascii="Arial" w:hAnsi="Arial" w:cs="Arial"/>
          <w:sz w:val="22"/>
          <w:szCs w:val="22"/>
        </w:rPr>
        <w:t xml:space="preserve">tsis muaj </w:t>
      </w:r>
      <w:r w:rsidR="00002F97">
        <w:rPr>
          <w:rFonts w:ascii="Arial" w:hAnsi="Arial" w:cs="Arial"/>
          <w:sz w:val="22"/>
          <w:szCs w:val="22"/>
        </w:rPr>
        <w:t xml:space="preserve">Cov Kev Txhawb Nqa Uas Tau Teeb Tseg los sis Cov </w:t>
      </w:r>
      <w:ins w:id="867" w:author="Fong RERHANG" w:date="2021-06-08T11:52:00Z">
        <w:r w:rsidR="00DC53B5">
          <w:rPr>
            <w:rFonts w:ascii="Arial" w:hAnsi="Arial" w:cs="Arial"/>
            <w:sz w:val="22"/>
            <w:szCs w:val="22"/>
          </w:rPr>
          <w:t>Chaw Nyob</w:t>
        </w:r>
      </w:ins>
      <w:del w:id="868" w:author="Fong RERHANG" w:date="2021-06-08T11:52:00Z">
        <w:r w:rsidR="00A33AFC" w:rsidDel="00DC53B5">
          <w:rPr>
            <w:rFonts w:ascii="Arial" w:hAnsi="Arial" w:cs="Arial"/>
            <w:sz w:val="22"/>
            <w:szCs w:val="22"/>
          </w:rPr>
          <w:delText>Kev Hloov Pauv</w:delText>
        </w:r>
      </w:del>
    </w:p>
    <w:p w14:paraId="6C82311C" w14:textId="77777777" w:rsidR="00392B35" w:rsidRDefault="006008BB" w:rsidP="00392B35">
      <w:pPr>
        <w:pStyle w:val="ListParagraph"/>
        <w:numPr>
          <w:ilvl w:val="0"/>
          <w:numId w:val="7"/>
        </w:numPr>
        <w:tabs>
          <w:tab w:val="left" w:pos="2086"/>
        </w:tabs>
        <w:spacing w:line="256" w:lineRule="auto"/>
        <w:rPr>
          <w:rFonts w:ascii="Arial" w:hAnsi="Arial" w:cs="Arial"/>
          <w:sz w:val="22"/>
          <w:szCs w:val="22"/>
        </w:rPr>
      </w:pPr>
      <w:r>
        <w:rPr>
          <w:rFonts w:ascii="Arial" w:hAnsi="Arial" w:cs="Arial"/>
          <w:sz w:val="22"/>
          <w:szCs w:val="22"/>
        </w:rPr>
        <w:t xml:space="preserve">Nyeem, </w:t>
      </w:r>
      <w:r w:rsidR="00002F97">
        <w:rPr>
          <w:rFonts w:ascii="Arial" w:hAnsi="Arial" w:cs="Arial"/>
          <w:sz w:val="22"/>
          <w:szCs w:val="22"/>
        </w:rPr>
        <w:t xml:space="preserve">Lus </w:t>
      </w:r>
      <w:r>
        <w:rPr>
          <w:rFonts w:ascii="Arial" w:hAnsi="Arial" w:cs="Arial"/>
          <w:sz w:val="22"/>
          <w:szCs w:val="22"/>
        </w:rPr>
        <w:t xml:space="preserve">Hais, </w:t>
      </w:r>
      <w:r w:rsidR="00002F97">
        <w:rPr>
          <w:rFonts w:ascii="Arial" w:hAnsi="Arial" w:cs="Arial"/>
          <w:sz w:val="22"/>
          <w:szCs w:val="22"/>
        </w:rPr>
        <w:t xml:space="preserve">Kev Sau Ntawv uas muaj Cov Kev Txhawb Nqa Uas Tau Teeb Tseg </w:t>
      </w:r>
    </w:p>
    <w:p w14:paraId="7E008386" w14:textId="306D5160" w:rsidR="006008BB" w:rsidRPr="00392B35" w:rsidRDefault="006008BB" w:rsidP="00392B35">
      <w:pPr>
        <w:pStyle w:val="ListParagraph"/>
        <w:numPr>
          <w:ilvl w:val="0"/>
          <w:numId w:val="7"/>
        </w:numPr>
        <w:tabs>
          <w:tab w:val="left" w:pos="2086"/>
        </w:tabs>
        <w:spacing w:line="256" w:lineRule="auto"/>
        <w:rPr>
          <w:rFonts w:ascii="Arial" w:hAnsi="Arial" w:cs="Arial"/>
          <w:sz w:val="22"/>
          <w:szCs w:val="22"/>
        </w:rPr>
      </w:pPr>
      <w:r w:rsidRPr="00392B35">
        <w:rPr>
          <w:rFonts w:ascii="Arial" w:hAnsi="Arial" w:cs="Arial"/>
          <w:sz w:val="22"/>
          <w:szCs w:val="22"/>
        </w:rPr>
        <w:t>Nyeem,</w:t>
      </w:r>
      <w:r w:rsidR="00002F97" w:rsidRPr="00392B35">
        <w:rPr>
          <w:rFonts w:ascii="Arial" w:hAnsi="Arial" w:cs="Arial"/>
          <w:sz w:val="22"/>
          <w:szCs w:val="22"/>
        </w:rPr>
        <w:t>Lus</w:t>
      </w:r>
      <w:r w:rsidRPr="00392B35">
        <w:rPr>
          <w:rFonts w:ascii="Arial" w:hAnsi="Arial" w:cs="Arial"/>
          <w:sz w:val="22"/>
          <w:szCs w:val="22"/>
        </w:rPr>
        <w:t xml:space="preserve"> Hais, </w:t>
      </w:r>
      <w:r w:rsidR="00002F97" w:rsidRPr="00392B35">
        <w:rPr>
          <w:rFonts w:ascii="Arial" w:hAnsi="Arial" w:cs="Arial"/>
          <w:sz w:val="22"/>
          <w:szCs w:val="22"/>
        </w:rPr>
        <w:t xml:space="preserve">Kev Sau Ntawv uas muaj Cov </w:t>
      </w:r>
      <w:ins w:id="869" w:author="Fong RERHANG" w:date="2021-06-08T11:52:00Z">
        <w:r w:rsidR="00DC53B5">
          <w:rPr>
            <w:rFonts w:ascii="Arial" w:hAnsi="Arial" w:cs="Arial"/>
            <w:sz w:val="22"/>
            <w:szCs w:val="22"/>
          </w:rPr>
          <w:t xml:space="preserve">Chaw Nyob </w:t>
        </w:r>
      </w:ins>
      <w:del w:id="870" w:author="Fong RERHANG" w:date="2021-06-08T11:52:00Z">
        <w:r w:rsidR="00A33AFC" w:rsidRPr="00392B35" w:rsidDel="00DC53B5">
          <w:rPr>
            <w:rFonts w:ascii="Arial" w:hAnsi="Arial" w:cs="Arial"/>
            <w:sz w:val="22"/>
            <w:szCs w:val="22"/>
          </w:rPr>
          <w:delText>Kev Hloov Pauv</w:delText>
        </w:r>
      </w:del>
    </w:p>
    <w:p w14:paraId="74C2B3AD" w14:textId="77777777" w:rsidR="006008BB" w:rsidRDefault="006008BB" w:rsidP="006008BB">
      <w:pPr>
        <w:jc w:val="both"/>
        <w:rPr>
          <w:rFonts w:ascii="Arial" w:hAnsi="Arial" w:cs="Arial"/>
          <w:sz w:val="16"/>
          <w:szCs w:val="16"/>
        </w:rPr>
      </w:pPr>
    </w:p>
    <w:p w14:paraId="6550CDC5" w14:textId="7183DDA5" w:rsidR="006008BB" w:rsidRDefault="006008BB" w:rsidP="008D6FBB">
      <w:pPr>
        <w:jc w:val="both"/>
        <w:rPr>
          <w:rFonts w:ascii="Arial" w:hAnsi="Arial" w:cs="Arial"/>
          <w:sz w:val="16"/>
          <w:szCs w:val="16"/>
        </w:rPr>
      </w:pPr>
    </w:p>
    <w:p w14:paraId="06939F21" w14:textId="77777777" w:rsidR="00C24493" w:rsidRDefault="00C24493" w:rsidP="008D6FBB">
      <w:pPr>
        <w:jc w:val="both"/>
        <w:rPr>
          <w:rFonts w:ascii="Arial" w:hAnsi="Arial" w:cs="Arial"/>
          <w:sz w:val="16"/>
          <w:szCs w:val="16"/>
        </w:rPr>
      </w:pPr>
    </w:p>
    <w:p w14:paraId="799FA1CA" w14:textId="77777777" w:rsidR="009D5AF9" w:rsidRDefault="009D5AF9" w:rsidP="009D5AF9">
      <w:pPr>
        <w:tabs>
          <w:tab w:val="left" w:pos="2086"/>
        </w:tabs>
        <w:jc w:val="center"/>
        <w:rPr>
          <w:rFonts w:ascii="Arial" w:hAnsi="Arial"/>
          <w:b/>
          <w:bCs/>
        </w:rPr>
      </w:pPr>
      <w:r>
        <w:rPr>
          <w:rFonts w:ascii="Arial" w:hAnsi="Arial"/>
          <w:b/>
          <w:bCs/>
        </w:rPr>
        <w:t>SACRAMENTO CITY UNIFIED</w:t>
      </w:r>
    </w:p>
    <w:p w14:paraId="7C0EBB8A" w14:textId="77777777" w:rsidR="009D5AF9" w:rsidRDefault="009D5AF9" w:rsidP="009D5AF9">
      <w:pPr>
        <w:tabs>
          <w:tab w:val="left" w:pos="2086"/>
        </w:tabs>
        <w:jc w:val="center"/>
        <w:rPr>
          <w:rFonts w:ascii="Arial" w:hAnsi="Arial"/>
          <w:b/>
          <w:bCs/>
        </w:rPr>
      </w:pPr>
      <w:r>
        <w:rPr>
          <w:rFonts w:ascii="Arial" w:hAnsi="Arial"/>
          <w:b/>
          <w:bCs/>
        </w:rPr>
        <w:t xml:space="preserve">NTAWV SAU TSEG ROOJ SIB THAM PAB PAWG IEP </w:t>
      </w:r>
    </w:p>
    <w:p w14:paraId="5C3D9265" w14:textId="77777777" w:rsidR="009D5AF9" w:rsidRDefault="009D5AF9" w:rsidP="009D5AF9">
      <w:pPr>
        <w:tabs>
          <w:tab w:val="left" w:pos="2086"/>
        </w:tabs>
        <w:rPr>
          <w:rFonts w:ascii="Arial" w:hAnsi="Arial"/>
          <w:b/>
          <w:bCs/>
        </w:rPr>
      </w:pPr>
    </w:p>
    <w:p w14:paraId="38901180" w14:textId="77777777" w:rsidR="00554796" w:rsidRDefault="00554796" w:rsidP="00554796">
      <w:pPr>
        <w:spacing w:after="0"/>
        <w:rPr>
          <w:rFonts w:ascii="Arial" w:hAnsi="Arial" w:cs="Arial"/>
          <w:i/>
          <w:iCs/>
          <w:sz w:val="20"/>
          <w:szCs w:val="20"/>
          <w:u w:val="single"/>
        </w:rPr>
      </w:pPr>
      <w:r w:rsidRPr="00045ABB">
        <w:rPr>
          <w:rFonts w:ascii="Arial" w:hAnsi="Arial" w:cs="Arial"/>
          <w:b/>
          <w:bCs/>
          <w:sz w:val="20"/>
          <w:szCs w:val="20"/>
        </w:rPr>
        <w:lastRenderedPageBreak/>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637B89B5" w14:textId="77777777" w:rsidR="00D41B11" w:rsidRDefault="00D41B11" w:rsidP="009D5AF9">
      <w:pPr>
        <w:spacing w:after="0"/>
        <w:rPr>
          <w:rFonts w:ascii="Arial" w:hAnsi="Arial" w:cs="Arial"/>
          <w:i/>
          <w:iCs/>
          <w:sz w:val="20"/>
          <w:szCs w:val="20"/>
          <w:u w:val="single"/>
        </w:rPr>
      </w:pPr>
    </w:p>
    <w:p w14:paraId="08EF2A92" w14:textId="5ACDF56A" w:rsidR="009D5AF9" w:rsidRPr="004B519B" w:rsidRDefault="009D5AF9" w:rsidP="009D5AF9">
      <w:pPr>
        <w:tabs>
          <w:tab w:val="left" w:pos="2086"/>
        </w:tabs>
        <w:rPr>
          <w:rFonts w:ascii="Arial" w:hAnsi="Arial"/>
          <w:i/>
          <w:iCs/>
          <w:sz w:val="20"/>
          <w:szCs w:val="20"/>
          <w:u w:val="single"/>
        </w:rPr>
      </w:pPr>
      <w:r w:rsidRPr="004B519B">
        <w:rPr>
          <w:rFonts w:ascii="Arial" w:hAnsi="Arial"/>
          <w:b/>
          <w:bCs/>
          <w:sz w:val="20"/>
          <w:szCs w:val="20"/>
        </w:rPr>
        <w:t>Hnub tim:</w:t>
      </w:r>
      <w:r w:rsidRPr="004B519B">
        <w:rPr>
          <w:rFonts w:ascii="Arial" w:hAnsi="Arial"/>
          <w:sz w:val="20"/>
          <w:szCs w:val="20"/>
        </w:rPr>
        <w:t xml:space="preserve"> </w:t>
      </w:r>
      <w:r w:rsidR="004063B6">
        <w:rPr>
          <w:rFonts w:ascii="Arial" w:hAnsi="Arial"/>
          <w:i/>
          <w:iCs/>
          <w:sz w:val="20"/>
          <w:szCs w:val="20"/>
          <w:u w:val="single"/>
        </w:rPr>
        <w:t>5/26/2021</w:t>
      </w:r>
    </w:p>
    <w:p w14:paraId="4450E21A" w14:textId="19AF4B2D" w:rsidR="00DB54F0" w:rsidRDefault="009D5AF9" w:rsidP="009D5AF9">
      <w:pPr>
        <w:jc w:val="both"/>
        <w:rPr>
          <w:rFonts w:ascii="Calibri" w:hAnsi="Calibri" w:cs="Calibri"/>
          <w:i/>
          <w:iCs/>
          <w:sz w:val="20"/>
          <w:szCs w:val="20"/>
        </w:rPr>
      </w:pPr>
      <w:r w:rsidRPr="004B519B">
        <w:rPr>
          <w:rFonts w:ascii="Arial" w:hAnsi="Arial"/>
          <w:b/>
          <w:bCs/>
          <w:sz w:val="20"/>
          <w:szCs w:val="20"/>
        </w:rPr>
        <w:t>Khaws cia:</w:t>
      </w:r>
      <w:r>
        <w:rPr>
          <w:rFonts w:ascii="Arial" w:hAnsi="Arial"/>
          <w:b/>
          <w:bCs/>
          <w:sz w:val="22"/>
          <w:szCs w:val="22"/>
        </w:rPr>
        <w:t xml:space="preserve"> </w:t>
      </w:r>
      <w:r w:rsidR="0068667E" w:rsidRPr="0068667E">
        <w:rPr>
          <w:rFonts w:asciiTheme="minorHAnsi" w:hAnsiTheme="minorHAnsi" w:cstheme="minorHAnsi"/>
          <w:i/>
          <w:iCs/>
          <w:sz w:val="22"/>
          <w:szCs w:val="22"/>
        </w:rPr>
        <w:t>Pib Lub Rooj Sib Tham:</w:t>
      </w:r>
    </w:p>
    <w:p w14:paraId="7C5999E9" w14:textId="30E1C344" w:rsidR="008F31B2" w:rsidRDefault="00AA0E37" w:rsidP="003549A7">
      <w:pPr>
        <w:jc w:val="both"/>
        <w:rPr>
          <w:rFonts w:ascii="Calibri" w:hAnsi="Calibri" w:cs="Calibri"/>
          <w:i/>
          <w:iCs/>
          <w:sz w:val="20"/>
          <w:szCs w:val="20"/>
        </w:rPr>
      </w:pPr>
      <w:ins w:id="871" w:author="Fong RERHANG" w:date="2021-06-08T13:42:00Z">
        <w:r>
          <w:rPr>
            <w:rFonts w:ascii="Calibri" w:hAnsi="Calibri" w:cs="Calibri"/>
            <w:i/>
            <w:iCs/>
            <w:sz w:val="20"/>
            <w:szCs w:val="20"/>
          </w:rPr>
          <w:t>L</w:t>
        </w:r>
      </w:ins>
      <w:del w:id="872" w:author="Fong RERHANG" w:date="2021-06-08T13:42:00Z">
        <w:r w:rsidR="00275F9F" w:rsidRPr="00275F9F" w:rsidDel="00AA0E37">
          <w:rPr>
            <w:rFonts w:ascii="Calibri" w:hAnsi="Calibri" w:cs="Calibri"/>
            <w:i/>
            <w:iCs/>
            <w:sz w:val="20"/>
            <w:szCs w:val="20"/>
          </w:rPr>
          <w:delText>l</w:delText>
        </w:r>
      </w:del>
      <w:r w:rsidR="00275F9F" w:rsidRPr="00275F9F">
        <w:rPr>
          <w:rFonts w:ascii="Calibri" w:hAnsi="Calibri" w:cs="Calibri"/>
          <w:i/>
          <w:iCs/>
          <w:sz w:val="20"/>
          <w:szCs w:val="20"/>
        </w:rPr>
        <w:t xml:space="preserve">ub hom phiaj ntawm lub rooj sib tham: IEP txhua xyoo los </w:t>
      </w:r>
      <w:r w:rsidR="002266C3">
        <w:rPr>
          <w:rFonts w:ascii="Calibri" w:hAnsi="Calibri" w:cs="Calibri"/>
          <w:i/>
          <w:iCs/>
          <w:sz w:val="20"/>
          <w:szCs w:val="20"/>
        </w:rPr>
        <w:t>ntsuam</w:t>
      </w:r>
      <w:r w:rsidR="00275F9F" w:rsidRPr="00275F9F">
        <w:rPr>
          <w:rFonts w:ascii="Calibri" w:hAnsi="Calibri" w:cs="Calibri"/>
          <w:i/>
          <w:iCs/>
          <w:sz w:val="20"/>
          <w:szCs w:val="20"/>
        </w:rPr>
        <w:t xml:space="preserve"> xyuas cov hom phiaj, cov kev pab</w:t>
      </w:r>
      <w:r w:rsidR="002266C3">
        <w:rPr>
          <w:rFonts w:ascii="Calibri" w:hAnsi="Calibri" w:cs="Calibri"/>
          <w:i/>
          <w:iCs/>
          <w:sz w:val="20"/>
          <w:szCs w:val="20"/>
        </w:rPr>
        <w:t xml:space="preserve"> </w:t>
      </w:r>
      <w:r w:rsidR="00275F9F" w:rsidRPr="00275F9F">
        <w:rPr>
          <w:rFonts w:ascii="Calibri" w:hAnsi="Calibri" w:cs="Calibri"/>
          <w:i/>
          <w:iCs/>
          <w:sz w:val="20"/>
          <w:szCs w:val="20"/>
        </w:rPr>
        <w:t xml:space="preserve">cuam thiab kev tso los txiav txim siab yog tias Mai Yer Lee tau txais txiaj ntsig kev kawm hauv nws qhov kev teeb tsa tam sim no thiab IEP los tshuaj xyuas cov kev ntsuas thiab hloov kho </w:t>
      </w:r>
      <w:r w:rsidR="002266C3">
        <w:rPr>
          <w:rFonts w:ascii="Calibri" w:hAnsi="Calibri" w:cs="Calibri"/>
          <w:i/>
          <w:iCs/>
          <w:sz w:val="20"/>
          <w:szCs w:val="20"/>
        </w:rPr>
        <w:t xml:space="preserve">cov </w:t>
      </w:r>
      <w:r w:rsidR="00275F9F" w:rsidRPr="00275F9F">
        <w:rPr>
          <w:rFonts w:ascii="Calibri" w:hAnsi="Calibri" w:cs="Calibri"/>
          <w:i/>
          <w:iCs/>
          <w:sz w:val="20"/>
          <w:szCs w:val="20"/>
        </w:rPr>
        <w:t>kev</w:t>
      </w:r>
      <w:r w:rsidR="002266C3">
        <w:rPr>
          <w:rFonts w:ascii="Calibri" w:hAnsi="Calibri" w:cs="Calibri"/>
          <w:i/>
          <w:iCs/>
          <w:sz w:val="20"/>
          <w:szCs w:val="20"/>
        </w:rPr>
        <w:t xml:space="preserve"> uas</w:t>
      </w:r>
      <w:r w:rsidR="00275F9F" w:rsidRPr="00275F9F">
        <w:rPr>
          <w:rFonts w:ascii="Calibri" w:hAnsi="Calibri" w:cs="Calibri"/>
          <w:i/>
          <w:iCs/>
          <w:sz w:val="20"/>
          <w:szCs w:val="20"/>
        </w:rPr>
        <w:t xml:space="preserve"> tsim nyog rau cov kev kawm tshwj xeeb.</w:t>
      </w:r>
    </w:p>
    <w:p w14:paraId="0AFB7629" w14:textId="34C02464" w:rsidR="006449AE" w:rsidRDefault="006449AE" w:rsidP="003549A7">
      <w:pPr>
        <w:rPr>
          <w:rFonts w:ascii="Calibri" w:hAnsi="Calibri" w:cs="Calibri"/>
          <w:i/>
          <w:iCs/>
          <w:sz w:val="20"/>
          <w:szCs w:val="20"/>
        </w:rPr>
      </w:pPr>
      <w:r>
        <w:rPr>
          <w:rFonts w:ascii="Calibri" w:hAnsi="Calibri" w:cs="Calibri"/>
          <w:i/>
          <w:iCs/>
          <w:sz w:val="20"/>
          <w:szCs w:val="20"/>
        </w:rPr>
        <w:t>Hauv Kev Koom Tes:</w:t>
      </w:r>
      <w:r w:rsidR="003549A7">
        <w:rPr>
          <w:rFonts w:ascii="Calibri" w:hAnsi="Calibri" w:cs="Calibri"/>
          <w:i/>
          <w:iCs/>
          <w:sz w:val="20"/>
          <w:szCs w:val="20"/>
        </w:rPr>
        <w:t xml:space="preserve">                                                                                                                                                                                                       </w:t>
      </w:r>
      <w:r>
        <w:rPr>
          <w:rFonts w:ascii="Calibri" w:hAnsi="Calibri" w:cs="Calibri"/>
          <w:i/>
          <w:iCs/>
          <w:sz w:val="20"/>
          <w:szCs w:val="20"/>
        </w:rPr>
        <w:t>Tus Xib Fwb Mayra Tellez-Gen Ed</w:t>
      </w:r>
      <w:r w:rsidR="003549A7">
        <w:rPr>
          <w:rFonts w:ascii="Calibri" w:hAnsi="Calibri" w:cs="Calibri"/>
          <w:i/>
          <w:iCs/>
          <w:sz w:val="20"/>
          <w:szCs w:val="20"/>
        </w:rPr>
        <w:t xml:space="preserve">                                                                                                                                                                                  </w:t>
      </w:r>
      <w:r>
        <w:rPr>
          <w:rFonts w:ascii="Calibri" w:hAnsi="Calibri" w:cs="Calibri"/>
          <w:i/>
          <w:iCs/>
          <w:sz w:val="20"/>
          <w:szCs w:val="20"/>
        </w:rPr>
        <w:t>Tus Kws Pab Tsw Yim-Jim McGee</w:t>
      </w:r>
      <w:r w:rsidR="003549A7">
        <w:rPr>
          <w:rFonts w:ascii="Calibri" w:hAnsi="Calibri" w:cs="Calibri"/>
          <w:i/>
          <w:iCs/>
          <w:sz w:val="20"/>
          <w:szCs w:val="20"/>
        </w:rPr>
        <w:t xml:space="preserve">                                                                                                                                                                              </w:t>
      </w:r>
      <w:r>
        <w:rPr>
          <w:rFonts w:ascii="Calibri" w:hAnsi="Calibri" w:cs="Calibri"/>
          <w:i/>
          <w:iCs/>
          <w:sz w:val="20"/>
          <w:szCs w:val="20"/>
        </w:rPr>
        <w:t>Richard Godnick (</w:t>
      </w:r>
      <w:ins w:id="873" w:author="Fong RERHANG" w:date="2021-06-08T13:44:00Z">
        <w:r w:rsidR="00AA0E37">
          <w:rPr>
            <w:rFonts w:ascii="Calibri" w:hAnsi="Calibri" w:cs="Calibri"/>
            <w:i/>
            <w:iCs/>
            <w:sz w:val="20"/>
            <w:szCs w:val="20"/>
          </w:rPr>
          <w:t>Tus Thawj Tswj</w:t>
        </w:r>
      </w:ins>
      <w:del w:id="874" w:author="Fong RERHANG" w:date="2021-06-08T13:44:00Z">
        <w:r w:rsidDel="00AA0E37">
          <w:rPr>
            <w:rFonts w:ascii="Calibri" w:hAnsi="Calibri" w:cs="Calibri"/>
            <w:i/>
            <w:iCs/>
            <w:sz w:val="20"/>
            <w:szCs w:val="20"/>
          </w:rPr>
          <w:delText>Admin</w:delText>
        </w:r>
      </w:del>
      <w:r>
        <w:rPr>
          <w:rFonts w:ascii="Calibri" w:hAnsi="Calibri" w:cs="Calibri"/>
          <w:i/>
          <w:iCs/>
          <w:sz w:val="20"/>
          <w:szCs w:val="20"/>
        </w:rPr>
        <w:t>)</w:t>
      </w:r>
      <w:r w:rsidR="003549A7">
        <w:rPr>
          <w:rFonts w:ascii="Calibri" w:hAnsi="Calibri" w:cs="Calibri"/>
          <w:i/>
          <w:iCs/>
          <w:sz w:val="20"/>
          <w:szCs w:val="20"/>
        </w:rPr>
        <w:t xml:space="preserve">                                                                                                                                                                                               </w:t>
      </w:r>
      <w:r>
        <w:rPr>
          <w:rFonts w:ascii="Calibri" w:hAnsi="Calibri" w:cs="Calibri"/>
          <w:i/>
          <w:iCs/>
          <w:sz w:val="20"/>
          <w:szCs w:val="20"/>
        </w:rPr>
        <w:t>Tus Thawj Tswj Ntaub Ntawv-Patricia Fabila</w:t>
      </w:r>
      <w:r w:rsidR="003549A7">
        <w:rPr>
          <w:rFonts w:ascii="Calibri" w:hAnsi="Calibri" w:cs="Calibri"/>
          <w:i/>
          <w:iCs/>
          <w:sz w:val="20"/>
          <w:szCs w:val="20"/>
        </w:rPr>
        <w:t xml:space="preserve">                                                                                                                                                           </w:t>
      </w:r>
      <w:r>
        <w:rPr>
          <w:rFonts w:ascii="Calibri" w:hAnsi="Calibri" w:cs="Calibri"/>
          <w:i/>
          <w:iCs/>
          <w:sz w:val="20"/>
          <w:szCs w:val="20"/>
        </w:rPr>
        <w:t>Tsev Kawm Ntawv Kws Tshuaj Sab Laj-Chistina McCarty</w:t>
      </w:r>
    </w:p>
    <w:p w14:paraId="18EF30F9" w14:textId="2F43EB4D" w:rsidR="00497664" w:rsidRDefault="00223541" w:rsidP="00744415">
      <w:pPr>
        <w:rPr>
          <w:rFonts w:ascii="Calibri" w:hAnsi="Calibri" w:cs="Calibri"/>
          <w:i/>
          <w:iCs/>
          <w:sz w:val="20"/>
          <w:szCs w:val="20"/>
        </w:rPr>
      </w:pPr>
      <w:r>
        <w:rPr>
          <w:rFonts w:ascii="Calibri" w:hAnsi="Calibri" w:cs="Calibri"/>
          <w:i/>
          <w:iCs/>
          <w:sz w:val="20"/>
          <w:szCs w:val="20"/>
        </w:rPr>
        <w:t>Kev Zam Txim:</w:t>
      </w:r>
      <w:r w:rsidR="00835CC1">
        <w:rPr>
          <w:rFonts w:ascii="Calibri" w:hAnsi="Calibri" w:cs="Calibri"/>
          <w:i/>
          <w:iCs/>
          <w:sz w:val="20"/>
          <w:szCs w:val="20"/>
        </w:rPr>
        <w:t xml:space="preserve">                                                                                                                                                                                                                       Tus Saib Xyuas Neeg Mob Tsev Kawm Ntawv-Eva Teresa Hipolito</w:t>
      </w:r>
    </w:p>
    <w:p w14:paraId="5BA6A716" w14:textId="74BFA5F8" w:rsidR="002523B9" w:rsidRDefault="002523B9" w:rsidP="00744415">
      <w:pPr>
        <w:rPr>
          <w:rFonts w:ascii="Calibri" w:hAnsi="Calibri" w:cs="Calibri"/>
          <w:i/>
          <w:iCs/>
          <w:sz w:val="20"/>
          <w:szCs w:val="20"/>
        </w:rPr>
      </w:pPr>
      <w:r w:rsidRPr="002523B9">
        <w:rPr>
          <w:rFonts w:ascii="Calibri" w:hAnsi="Calibri" w:cs="Calibri"/>
          <w:i/>
          <w:iCs/>
          <w:sz w:val="20"/>
          <w:szCs w:val="20"/>
        </w:rPr>
        <w:t xml:space="preserve">Cov ntawv luam ntawm niam txiv / kev nyab xeeb tau muab rau cov niam txiv </w:t>
      </w:r>
      <w:r w:rsidR="006618EE">
        <w:rPr>
          <w:rFonts w:ascii="Calibri" w:hAnsi="Calibri" w:cs="Calibri"/>
          <w:i/>
          <w:iCs/>
          <w:sz w:val="20"/>
          <w:szCs w:val="20"/>
        </w:rPr>
        <w:t xml:space="preserve">yam </w:t>
      </w:r>
      <w:r w:rsidRPr="002523B9">
        <w:rPr>
          <w:rFonts w:ascii="Calibri" w:hAnsi="Calibri" w:cs="Calibri"/>
          <w:i/>
          <w:iCs/>
          <w:sz w:val="20"/>
          <w:szCs w:val="20"/>
        </w:rPr>
        <w:t>dhau ntawm email hauv Lus</w:t>
      </w:r>
      <w:ins w:id="875" w:author="Fong RERHANG" w:date="2021-06-08T13:46:00Z">
        <w:r w:rsidR="00AA0E37">
          <w:rPr>
            <w:rFonts w:ascii="Calibri" w:hAnsi="Calibri" w:cs="Calibri"/>
            <w:i/>
            <w:iCs/>
            <w:sz w:val="20"/>
            <w:szCs w:val="20"/>
          </w:rPr>
          <w:t xml:space="preserve"> </w:t>
        </w:r>
      </w:ins>
      <w:ins w:id="876" w:author="Fong RERHANG" w:date="2021-06-08T13:47:00Z">
        <w:r w:rsidR="00AA0E37">
          <w:rPr>
            <w:rFonts w:ascii="Calibri" w:hAnsi="Calibri" w:cs="Calibri"/>
            <w:i/>
            <w:iCs/>
            <w:sz w:val="20"/>
            <w:szCs w:val="20"/>
          </w:rPr>
          <w:t>Tha Mab Da</w:t>
        </w:r>
      </w:ins>
      <w:del w:id="877" w:author="Fong RERHANG" w:date="2021-06-08T13:47:00Z">
        <w:r w:rsidRPr="002523B9" w:rsidDel="00AA0E37">
          <w:rPr>
            <w:rFonts w:ascii="Calibri" w:hAnsi="Calibri" w:cs="Calibri"/>
            <w:i/>
            <w:iCs/>
            <w:sz w:val="20"/>
            <w:szCs w:val="20"/>
          </w:rPr>
          <w:delText xml:space="preserve"> </w:delText>
        </w:r>
        <w:r w:rsidR="00A578AD" w:rsidDel="00AA0E37">
          <w:rPr>
            <w:rFonts w:ascii="Calibri" w:hAnsi="Calibri" w:cs="Calibri"/>
            <w:i/>
            <w:iCs/>
            <w:sz w:val="20"/>
            <w:szCs w:val="20"/>
          </w:rPr>
          <w:delText>Tsawb Fawb</w:delText>
        </w:r>
      </w:del>
      <w:r w:rsidR="006618EE">
        <w:rPr>
          <w:rFonts w:ascii="Calibri" w:hAnsi="Calibri" w:cs="Calibri"/>
          <w:i/>
          <w:iCs/>
          <w:sz w:val="20"/>
          <w:szCs w:val="20"/>
        </w:rPr>
        <w:t>.</w:t>
      </w:r>
    </w:p>
    <w:p w14:paraId="622753B6" w14:textId="1FB6B86C" w:rsidR="00497664" w:rsidRDefault="00AA0E37" w:rsidP="003B47A9">
      <w:pPr>
        <w:rPr>
          <w:rFonts w:ascii="Calibri" w:hAnsi="Calibri" w:cs="Calibri"/>
          <w:i/>
          <w:iCs/>
          <w:sz w:val="20"/>
          <w:szCs w:val="20"/>
        </w:rPr>
      </w:pPr>
      <w:ins w:id="878" w:author="Fong RERHANG" w:date="2021-06-08T13:48:00Z">
        <w:r>
          <w:rPr>
            <w:rFonts w:ascii="Calibri" w:hAnsi="Calibri" w:cs="Calibri"/>
            <w:i/>
            <w:iCs/>
            <w:sz w:val="20"/>
            <w:szCs w:val="20"/>
          </w:rPr>
          <w:t>P</w:t>
        </w:r>
      </w:ins>
      <w:del w:id="879" w:author="Fong RERHANG" w:date="2021-06-08T13:48:00Z">
        <w:r w:rsidR="00EA5E69" w:rsidRPr="00EA5E69" w:rsidDel="00AA0E37">
          <w:rPr>
            <w:rFonts w:ascii="Calibri" w:hAnsi="Calibri" w:cs="Calibri"/>
            <w:i/>
            <w:iCs/>
            <w:sz w:val="20"/>
            <w:szCs w:val="20"/>
          </w:rPr>
          <w:delText>p</w:delText>
        </w:r>
      </w:del>
      <w:r w:rsidR="00EA5E69" w:rsidRPr="00EA5E69">
        <w:rPr>
          <w:rFonts w:ascii="Calibri" w:hAnsi="Calibri" w:cs="Calibri"/>
          <w:i/>
          <w:iCs/>
          <w:sz w:val="20"/>
          <w:szCs w:val="20"/>
        </w:rPr>
        <w:t xml:space="preserve">ab </w:t>
      </w:r>
      <w:r w:rsidR="00EA5E69">
        <w:rPr>
          <w:rFonts w:ascii="Calibri" w:hAnsi="Calibri" w:cs="Calibri"/>
          <w:i/>
          <w:iCs/>
          <w:sz w:val="20"/>
          <w:szCs w:val="20"/>
        </w:rPr>
        <w:t>pawg</w:t>
      </w:r>
      <w:r w:rsidR="00EA5E69" w:rsidRPr="00EA5E69">
        <w:rPr>
          <w:rFonts w:ascii="Calibri" w:hAnsi="Calibri" w:cs="Calibri"/>
          <w:i/>
          <w:iCs/>
          <w:sz w:val="20"/>
          <w:szCs w:val="20"/>
        </w:rPr>
        <w:t xml:space="preserve"> IEP tau sib tham thiab txheeb xyuas cov ntaub ntawv</w:t>
      </w:r>
      <w:del w:id="880" w:author="Fong RERHANG" w:date="2021-06-08T13:48:00Z">
        <w:r w:rsidR="00EA5E69" w:rsidRPr="00EA5E69" w:rsidDel="00AA0E37">
          <w:rPr>
            <w:rFonts w:ascii="Calibri" w:hAnsi="Calibri" w:cs="Calibri"/>
            <w:i/>
            <w:iCs/>
            <w:sz w:val="20"/>
            <w:szCs w:val="20"/>
          </w:rPr>
          <w:delText xml:space="preserve"> </w:delText>
        </w:r>
      </w:del>
      <w:r w:rsidR="00EA5E69" w:rsidRPr="00EA5E69">
        <w:rPr>
          <w:rFonts w:ascii="Calibri" w:hAnsi="Calibri" w:cs="Calibri"/>
          <w:i/>
          <w:iCs/>
          <w:sz w:val="20"/>
          <w:szCs w:val="20"/>
        </w:rPr>
        <w:t>/</w:t>
      </w:r>
      <w:del w:id="881" w:author="Fong RERHANG" w:date="2021-06-08T13:48:00Z">
        <w:r w:rsidR="00EA5E69" w:rsidRPr="00EA5E69" w:rsidDel="00AA0E37">
          <w:rPr>
            <w:rFonts w:ascii="Calibri" w:hAnsi="Calibri" w:cs="Calibri"/>
            <w:i/>
            <w:iCs/>
            <w:sz w:val="20"/>
            <w:szCs w:val="20"/>
          </w:rPr>
          <w:delText xml:space="preserve"> </w:delText>
        </w:r>
      </w:del>
      <w:r w:rsidR="00EA5E69" w:rsidRPr="00EA5E69">
        <w:rPr>
          <w:rFonts w:ascii="Calibri" w:hAnsi="Calibri" w:cs="Calibri"/>
          <w:i/>
          <w:iCs/>
          <w:sz w:val="20"/>
          <w:szCs w:val="20"/>
        </w:rPr>
        <w:t>nploo</w:t>
      </w:r>
      <w:r w:rsidR="00EA5E69">
        <w:rPr>
          <w:rFonts w:ascii="Calibri" w:hAnsi="Calibri" w:cs="Calibri"/>
          <w:i/>
          <w:iCs/>
          <w:sz w:val="20"/>
          <w:szCs w:val="20"/>
        </w:rPr>
        <w:t xml:space="preserve">g </w:t>
      </w:r>
      <w:r w:rsidR="00EA5E69" w:rsidRPr="00EA5E69">
        <w:rPr>
          <w:rFonts w:ascii="Calibri" w:hAnsi="Calibri" w:cs="Calibri"/>
          <w:i/>
          <w:iCs/>
          <w:sz w:val="20"/>
          <w:szCs w:val="20"/>
        </w:rPr>
        <w:t>ntawv Muaj Cai Tau Txais</w:t>
      </w:r>
      <w:r w:rsidR="003B47A9">
        <w:rPr>
          <w:rFonts w:ascii="Calibri" w:hAnsi="Calibri" w:cs="Calibri"/>
          <w:i/>
          <w:iCs/>
          <w:sz w:val="20"/>
          <w:szCs w:val="20"/>
        </w:rPr>
        <w:t>-</w:t>
      </w:r>
    </w:p>
    <w:p w14:paraId="139DC73F" w14:textId="0A5A3A13" w:rsidR="003B47A9" w:rsidRDefault="00CD6764" w:rsidP="003B47A9">
      <w:pPr>
        <w:rPr>
          <w:rFonts w:ascii="Calibri" w:hAnsi="Calibri" w:cs="Calibri"/>
          <w:i/>
          <w:iCs/>
          <w:sz w:val="20"/>
          <w:szCs w:val="20"/>
        </w:rPr>
      </w:pPr>
      <w:r w:rsidRPr="00CD6764">
        <w:rPr>
          <w:rFonts w:ascii="Calibri" w:hAnsi="Calibri" w:cs="Calibri"/>
          <w:i/>
          <w:iCs/>
          <w:sz w:val="20"/>
          <w:szCs w:val="20"/>
        </w:rPr>
        <w:t xml:space="preserve">Pab pawg tau </w:t>
      </w:r>
      <w:r w:rsidR="002B74E7">
        <w:rPr>
          <w:rFonts w:ascii="Calibri" w:hAnsi="Calibri" w:cs="Calibri"/>
          <w:i/>
          <w:iCs/>
          <w:sz w:val="20"/>
          <w:szCs w:val="20"/>
        </w:rPr>
        <w:t>ntuam</w:t>
      </w:r>
      <w:r w:rsidRPr="00CD6764">
        <w:rPr>
          <w:rFonts w:ascii="Calibri" w:hAnsi="Calibri" w:cs="Calibri"/>
          <w:i/>
          <w:iCs/>
          <w:sz w:val="20"/>
          <w:szCs w:val="20"/>
        </w:rPr>
        <w:t xml:space="preserve"> xyuas thiab sib koom tes tsim kho qhov tam sim no ntawm kev ua tau zoo hauv thaj chaw ntawm kev sib txuas lus, kev loj hlob thiab kev tsim kho lub cev, kev xav hauv lub neej</w:t>
      </w:r>
      <w:del w:id="882" w:author="Fong RERHANG" w:date="2021-06-08T13:49:00Z">
        <w:r w:rsidRPr="00CD6764" w:rsidDel="00AA0E37">
          <w:rPr>
            <w:rFonts w:ascii="Calibri" w:hAnsi="Calibri" w:cs="Calibri"/>
            <w:i/>
            <w:iCs/>
            <w:sz w:val="20"/>
            <w:szCs w:val="20"/>
          </w:rPr>
          <w:delText xml:space="preserve"> </w:delText>
        </w:r>
      </w:del>
      <w:r w:rsidRPr="00CD6764">
        <w:rPr>
          <w:rFonts w:ascii="Calibri" w:hAnsi="Calibri" w:cs="Calibri"/>
          <w:i/>
          <w:iCs/>
          <w:sz w:val="20"/>
          <w:szCs w:val="20"/>
        </w:rPr>
        <w:t>/</w:t>
      </w:r>
      <w:del w:id="883" w:author="Fong RERHANG" w:date="2021-06-08T13:50:00Z">
        <w:r w:rsidRPr="00CD6764" w:rsidDel="00AA0E37">
          <w:rPr>
            <w:rFonts w:ascii="Calibri" w:hAnsi="Calibri" w:cs="Calibri"/>
            <w:i/>
            <w:iCs/>
            <w:sz w:val="20"/>
            <w:szCs w:val="20"/>
          </w:rPr>
          <w:delText xml:space="preserve"> </w:delText>
        </w:r>
      </w:del>
      <w:r w:rsidRPr="00CD6764">
        <w:rPr>
          <w:rFonts w:ascii="Calibri" w:hAnsi="Calibri" w:cs="Calibri"/>
          <w:i/>
          <w:iCs/>
          <w:sz w:val="20"/>
          <w:szCs w:val="20"/>
        </w:rPr>
        <w:t>kev coj tus cwj pwm, kev ua hauj</w:t>
      </w:r>
      <w:r w:rsidR="002B74E7">
        <w:rPr>
          <w:rFonts w:ascii="Calibri" w:hAnsi="Calibri" w:cs="Calibri"/>
          <w:i/>
          <w:iCs/>
          <w:sz w:val="20"/>
          <w:szCs w:val="20"/>
        </w:rPr>
        <w:t xml:space="preserve"> </w:t>
      </w:r>
      <w:r w:rsidRPr="00CD6764">
        <w:rPr>
          <w:rFonts w:ascii="Calibri" w:hAnsi="Calibri" w:cs="Calibri"/>
          <w:i/>
          <w:iCs/>
          <w:sz w:val="20"/>
          <w:szCs w:val="20"/>
        </w:rPr>
        <w:t>lwm thiab hloov kho</w:t>
      </w:r>
      <w:del w:id="884" w:author="Fong RERHANG" w:date="2021-06-08T13:50:00Z">
        <w:r w:rsidRPr="00CD6764" w:rsidDel="00AA0E37">
          <w:rPr>
            <w:rFonts w:ascii="Calibri" w:hAnsi="Calibri" w:cs="Calibri"/>
            <w:i/>
            <w:iCs/>
            <w:sz w:val="20"/>
            <w:szCs w:val="20"/>
          </w:rPr>
          <w:delText xml:space="preserve"> </w:delText>
        </w:r>
      </w:del>
      <w:r w:rsidRPr="00CD6764">
        <w:rPr>
          <w:rFonts w:ascii="Calibri" w:hAnsi="Calibri" w:cs="Calibri"/>
          <w:i/>
          <w:iCs/>
          <w:sz w:val="20"/>
          <w:szCs w:val="20"/>
        </w:rPr>
        <w:t>/</w:t>
      </w:r>
      <w:del w:id="885" w:author="Fong RERHANG" w:date="2021-06-08T13:50:00Z">
        <w:r w:rsidRPr="00CD6764" w:rsidDel="00AA0E37">
          <w:rPr>
            <w:rFonts w:ascii="Calibri" w:hAnsi="Calibri" w:cs="Calibri"/>
            <w:i/>
            <w:iCs/>
            <w:sz w:val="20"/>
            <w:szCs w:val="20"/>
          </w:rPr>
          <w:delText xml:space="preserve"> </w:delText>
        </w:r>
      </w:del>
      <w:r w:rsidRPr="00CD6764">
        <w:rPr>
          <w:rFonts w:ascii="Calibri" w:hAnsi="Calibri" w:cs="Calibri"/>
          <w:i/>
          <w:iCs/>
          <w:sz w:val="20"/>
          <w:szCs w:val="20"/>
        </w:rPr>
        <w:t xml:space="preserve">txhua hnub kev ua neej nyob. Pab </w:t>
      </w:r>
      <w:r w:rsidR="002B74E7">
        <w:rPr>
          <w:rFonts w:ascii="Calibri" w:hAnsi="Calibri" w:cs="Calibri"/>
          <w:i/>
          <w:iCs/>
          <w:sz w:val="20"/>
          <w:szCs w:val="20"/>
        </w:rPr>
        <w:t>pawg</w:t>
      </w:r>
      <w:r w:rsidRPr="00CD6764">
        <w:rPr>
          <w:rFonts w:ascii="Calibri" w:hAnsi="Calibri" w:cs="Calibri"/>
          <w:i/>
          <w:iCs/>
          <w:sz w:val="20"/>
          <w:szCs w:val="20"/>
        </w:rPr>
        <w:t xml:space="preserve"> tau soj ntsuam kev noj qab haus huv tam sim no. Saib cov ntawv </w:t>
      </w:r>
      <w:r w:rsidR="002B74E7">
        <w:rPr>
          <w:rFonts w:ascii="Calibri" w:hAnsi="Calibri" w:cs="Calibri"/>
          <w:i/>
          <w:iCs/>
          <w:sz w:val="20"/>
          <w:szCs w:val="20"/>
        </w:rPr>
        <w:t>uas</w:t>
      </w:r>
      <w:r w:rsidRPr="00CD6764">
        <w:rPr>
          <w:rFonts w:ascii="Calibri" w:hAnsi="Calibri" w:cs="Calibri"/>
          <w:i/>
          <w:iCs/>
          <w:sz w:val="20"/>
          <w:szCs w:val="20"/>
        </w:rPr>
        <w:t xml:space="preserve"> txuas nrog</w:t>
      </w:r>
      <w:r w:rsidR="002B74E7">
        <w:rPr>
          <w:rFonts w:ascii="Calibri" w:hAnsi="Calibri" w:cs="Calibri"/>
          <w:i/>
          <w:iCs/>
          <w:sz w:val="20"/>
          <w:szCs w:val="20"/>
        </w:rPr>
        <w:t xml:space="preserve"> los.</w:t>
      </w:r>
    </w:p>
    <w:p w14:paraId="163AAC78" w14:textId="31B9D493" w:rsidR="00557B54" w:rsidRPr="00557B54" w:rsidRDefault="00557B54" w:rsidP="00557B54">
      <w:pPr>
        <w:rPr>
          <w:rFonts w:ascii="Calibri" w:hAnsi="Calibri" w:cs="Calibri"/>
          <w:i/>
          <w:iCs/>
          <w:sz w:val="20"/>
          <w:szCs w:val="20"/>
        </w:rPr>
      </w:pPr>
      <w:r w:rsidRPr="00557B54">
        <w:rPr>
          <w:rFonts w:ascii="Calibri" w:hAnsi="Calibri" w:cs="Calibri"/>
          <w:i/>
          <w:iCs/>
          <w:sz w:val="20"/>
          <w:szCs w:val="20"/>
        </w:rPr>
        <w:t>Cov Tub Ntxhais Kev Ua Tau Muaj Zog tau raug sib tham thiab qib</w:t>
      </w:r>
      <w:ins w:id="886" w:author="Fong RERHANG" w:date="2021-06-08T13:51:00Z">
        <w:r w:rsidR="00AA0E37">
          <w:rPr>
            <w:rFonts w:ascii="Calibri" w:hAnsi="Calibri" w:cs="Calibri"/>
            <w:i/>
            <w:iCs/>
            <w:sz w:val="20"/>
            <w:szCs w:val="20"/>
          </w:rPr>
          <w:t xml:space="preserve"> tam sim no</w:t>
        </w:r>
      </w:ins>
      <w:del w:id="887" w:author="Fong RERHANG" w:date="2021-06-08T13:51:00Z">
        <w:r w:rsidRPr="00557B54" w:rsidDel="00AA0E37">
          <w:rPr>
            <w:rFonts w:ascii="Calibri" w:hAnsi="Calibri" w:cs="Calibri"/>
            <w:i/>
            <w:iCs/>
            <w:sz w:val="20"/>
            <w:szCs w:val="20"/>
          </w:rPr>
          <w:delText xml:space="preserve"> tshiab</w:delText>
        </w:r>
      </w:del>
      <w:r w:rsidRPr="00557B54">
        <w:rPr>
          <w:rFonts w:ascii="Calibri" w:hAnsi="Calibri" w:cs="Calibri"/>
          <w:i/>
          <w:iCs/>
          <w:sz w:val="20"/>
          <w:szCs w:val="20"/>
        </w:rPr>
        <w:t xml:space="preserve"> tau hloov kho.</w:t>
      </w:r>
    </w:p>
    <w:p w14:paraId="63F733E9" w14:textId="714C99EC" w:rsidR="00557B54" w:rsidRPr="00557B54" w:rsidRDefault="00557B54" w:rsidP="0041671F">
      <w:pPr>
        <w:rPr>
          <w:rFonts w:ascii="Calibri" w:hAnsi="Calibri" w:cs="Calibri"/>
          <w:i/>
          <w:iCs/>
          <w:sz w:val="20"/>
          <w:szCs w:val="20"/>
        </w:rPr>
      </w:pPr>
      <w:r w:rsidRPr="00557B54">
        <w:rPr>
          <w:rFonts w:ascii="Calibri" w:hAnsi="Calibri" w:cs="Calibri"/>
          <w:i/>
          <w:iCs/>
          <w:sz w:val="20"/>
          <w:szCs w:val="20"/>
        </w:rPr>
        <w:t xml:space="preserve">Niam Txiv Cov Kev Txhawj Xeeb: tau sib tham hauv lub rooj sib tham thaum Lub Ob Hlis nrog </w:t>
      </w:r>
      <w:r w:rsidR="00C45B4C">
        <w:rPr>
          <w:rFonts w:ascii="Calibri" w:hAnsi="Calibri" w:cs="Calibri"/>
          <w:i/>
          <w:iCs/>
          <w:sz w:val="20"/>
          <w:szCs w:val="20"/>
        </w:rPr>
        <w:t xml:space="preserve"> Xib Fwb </w:t>
      </w:r>
      <w:r w:rsidRPr="00557B54">
        <w:rPr>
          <w:rFonts w:ascii="Calibri" w:hAnsi="Calibri" w:cs="Calibri"/>
          <w:i/>
          <w:iCs/>
          <w:sz w:val="20"/>
          <w:szCs w:val="20"/>
        </w:rPr>
        <w:t>Lead Tellez, Tus Kws Pab Tswv Yim McGee, thiab Tus Thawj Tswj Fab Fabila</w:t>
      </w:r>
    </w:p>
    <w:p w14:paraId="1D8F53F4" w14:textId="08707A7B" w:rsidR="00557B54" w:rsidRPr="00557B54" w:rsidRDefault="00557B54" w:rsidP="00557B54">
      <w:pPr>
        <w:rPr>
          <w:rFonts w:ascii="Calibri" w:hAnsi="Calibri" w:cs="Calibri"/>
          <w:i/>
          <w:iCs/>
          <w:sz w:val="20"/>
          <w:szCs w:val="20"/>
        </w:rPr>
      </w:pPr>
      <w:r w:rsidRPr="00557B54">
        <w:rPr>
          <w:rFonts w:ascii="Calibri" w:hAnsi="Calibri" w:cs="Calibri"/>
          <w:i/>
          <w:iCs/>
          <w:sz w:val="20"/>
          <w:szCs w:val="20"/>
        </w:rPr>
        <w:t xml:space="preserve">Cov </w:t>
      </w:r>
      <w:r w:rsidR="00240A58">
        <w:rPr>
          <w:rFonts w:ascii="Calibri" w:hAnsi="Calibri" w:cs="Calibri"/>
          <w:i/>
          <w:iCs/>
          <w:sz w:val="20"/>
          <w:szCs w:val="20"/>
        </w:rPr>
        <w:t>Kev Sim</w:t>
      </w:r>
      <w:r w:rsidRPr="00557B54">
        <w:rPr>
          <w:rFonts w:ascii="Calibri" w:hAnsi="Calibri" w:cs="Calibri"/>
          <w:i/>
          <w:iCs/>
          <w:sz w:val="20"/>
          <w:szCs w:val="20"/>
        </w:rPr>
        <w:t xml:space="preserve"> Tshawb Fawb: Tsis muaj dab tsi tshiab qhia tawm </w:t>
      </w:r>
      <w:ins w:id="888" w:author="Fong RERHANG" w:date="2021-06-08T13:52:00Z">
        <w:r w:rsidR="00D8168C">
          <w:rPr>
            <w:rFonts w:ascii="Calibri" w:hAnsi="Calibri" w:cs="Calibri"/>
            <w:i/>
            <w:iCs/>
            <w:sz w:val="20"/>
            <w:szCs w:val="20"/>
          </w:rPr>
          <w:t>vim kab mob</w:t>
        </w:r>
      </w:ins>
      <w:del w:id="889" w:author="Fong RERHANG" w:date="2021-06-08T13:52:00Z">
        <w:r w:rsidRPr="00557B54" w:rsidDel="00D8168C">
          <w:rPr>
            <w:rFonts w:ascii="Calibri" w:hAnsi="Calibri" w:cs="Calibri"/>
            <w:i/>
            <w:iCs/>
            <w:sz w:val="20"/>
            <w:szCs w:val="20"/>
          </w:rPr>
          <w:delText xml:space="preserve">Vim </w:delText>
        </w:r>
      </w:del>
      <w:r w:rsidR="00240A58">
        <w:rPr>
          <w:rFonts w:ascii="Calibri" w:hAnsi="Calibri" w:cs="Calibri"/>
          <w:i/>
          <w:iCs/>
          <w:sz w:val="20"/>
          <w:szCs w:val="20"/>
        </w:rPr>
        <w:t>COVIDS-19</w:t>
      </w:r>
    </w:p>
    <w:p w14:paraId="060C9205" w14:textId="632EE6BE" w:rsidR="00047E26" w:rsidRDefault="001A7E3F" w:rsidP="00557B54">
      <w:pPr>
        <w:rPr>
          <w:rFonts w:ascii="Calibri" w:hAnsi="Calibri" w:cs="Calibri"/>
          <w:i/>
          <w:iCs/>
          <w:sz w:val="20"/>
          <w:szCs w:val="20"/>
        </w:rPr>
      </w:pPr>
      <w:r>
        <w:rPr>
          <w:rFonts w:ascii="Calibri" w:hAnsi="Calibri" w:cs="Calibri"/>
          <w:i/>
          <w:iCs/>
          <w:sz w:val="20"/>
          <w:szCs w:val="20"/>
        </w:rPr>
        <w:t>Xib Fwb Cov Ntawv Ceeb Toom</w:t>
      </w:r>
      <w:r w:rsidR="00557B54" w:rsidRPr="00557B54">
        <w:rPr>
          <w:rFonts w:ascii="Calibri" w:hAnsi="Calibri" w:cs="Calibri"/>
          <w:i/>
          <w:iCs/>
          <w:sz w:val="20"/>
          <w:szCs w:val="20"/>
        </w:rPr>
        <w:t>:</w:t>
      </w:r>
    </w:p>
    <w:p w14:paraId="335AAE25" w14:textId="0C7547B8" w:rsidR="00E85AD4" w:rsidRPr="00E85AD4" w:rsidRDefault="00E85AD4" w:rsidP="00E85AD4">
      <w:pPr>
        <w:rPr>
          <w:rFonts w:ascii="Calibri" w:hAnsi="Calibri" w:cs="Calibri"/>
          <w:i/>
          <w:iCs/>
          <w:sz w:val="20"/>
          <w:szCs w:val="20"/>
        </w:rPr>
      </w:pPr>
      <w:r w:rsidRPr="00E85AD4">
        <w:rPr>
          <w:rFonts w:ascii="Calibri" w:hAnsi="Calibri" w:cs="Calibri"/>
          <w:i/>
          <w:iCs/>
          <w:sz w:val="20"/>
          <w:szCs w:val="20"/>
        </w:rPr>
        <w:t xml:space="preserve">Xib Fwb Qhia </w:t>
      </w:r>
      <w:r w:rsidR="0070149A">
        <w:rPr>
          <w:rFonts w:ascii="Calibri" w:hAnsi="Calibri" w:cs="Calibri"/>
          <w:i/>
          <w:iCs/>
          <w:sz w:val="20"/>
          <w:szCs w:val="20"/>
        </w:rPr>
        <w:t>lej(Math)</w:t>
      </w:r>
      <w:r w:rsidRPr="00E85AD4">
        <w:rPr>
          <w:rFonts w:ascii="Calibri" w:hAnsi="Calibri" w:cs="Calibri"/>
          <w:i/>
          <w:iCs/>
          <w:sz w:val="20"/>
          <w:szCs w:val="20"/>
        </w:rPr>
        <w:t>: Thaum Maiv Yer nyob hauv chav kawm nws ua tiav txhua txoj hauj</w:t>
      </w:r>
      <w:r w:rsidR="0070149A">
        <w:rPr>
          <w:rFonts w:ascii="Calibri" w:hAnsi="Calibri" w:cs="Calibri"/>
          <w:i/>
          <w:iCs/>
          <w:sz w:val="20"/>
          <w:szCs w:val="20"/>
        </w:rPr>
        <w:t xml:space="preserve"> </w:t>
      </w:r>
      <w:r w:rsidRPr="00E85AD4">
        <w:rPr>
          <w:rFonts w:ascii="Calibri" w:hAnsi="Calibri" w:cs="Calibri"/>
          <w:i/>
          <w:iCs/>
          <w:sz w:val="20"/>
          <w:szCs w:val="20"/>
        </w:rPr>
        <w:t>lwm thiab muaj nyob hauv chav kawm. Tus</w:t>
      </w:r>
      <w:r w:rsidR="0070149A">
        <w:rPr>
          <w:rFonts w:ascii="Calibri" w:hAnsi="Calibri" w:cs="Calibri"/>
          <w:i/>
          <w:iCs/>
          <w:sz w:val="20"/>
          <w:szCs w:val="20"/>
        </w:rPr>
        <w:t xml:space="preserve"> </w:t>
      </w:r>
      <w:r w:rsidRPr="00E85AD4">
        <w:rPr>
          <w:rFonts w:ascii="Calibri" w:hAnsi="Calibri" w:cs="Calibri"/>
          <w:i/>
          <w:iCs/>
          <w:sz w:val="20"/>
          <w:szCs w:val="20"/>
        </w:rPr>
        <w:t>tub ntxhais kawm thiab kuv tau sib tham hauv email txog kev nyuaj uas nws muaj nyob sab nrau</w:t>
      </w:r>
      <w:r w:rsidR="0070149A">
        <w:rPr>
          <w:rFonts w:ascii="Calibri" w:hAnsi="Calibri" w:cs="Calibri"/>
          <w:i/>
          <w:iCs/>
          <w:sz w:val="20"/>
          <w:szCs w:val="20"/>
        </w:rPr>
        <w:t>v</w:t>
      </w:r>
      <w:r w:rsidRPr="00E85AD4">
        <w:rPr>
          <w:rFonts w:ascii="Calibri" w:hAnsi="Calibri" w:cs="Calibri"/>
          <w:i/>
          <w:iCs/>
          <w:sz w:val="20"/>
          <w:szCs w:val="20"/>
        </w:rPr>
        <w:t xml:space="preserve"> ntawm chav kawm. </w:t>
      </w:r>
      <w:r w:rsidR="0070149A">
        <w:rPr>
          <w:rFonts w:ascii="Calibri" w:hAnsi="Calibri" w:cs="Calibri"/>
          <w:i/>
          <w:iCs/>
          <w:sz w:val="20"/>
          <w:szCs w:val="20"/>
        </w:rPr>
        <w:t xml:space="preserve">Kuv </w:t>
      </w:r>
      <w:r w:rsidRPr="00E85AD4">
        <w:rPr>
          <w:rFonts w:ascii="Calibri" w:hAnsi="Calibri" w:cs="Calibri"/>
          <w:i/>
          <w:iCs/>
          <w:sz w:val="20"/>
          <w:szCs w:val="20"/>
        </w:rPr>
        <w:t xml:space="preserve">kuj tau txais lus los ntawm nws txiv hais txog cov teeb meem no. Kuv yaum Mai kom </w:t>
      </w:r>
      <w:r w:rsidR="0070149A" w:rsidRPr="00E85AD4">
        <w:rPr>
          <w:rFonts w:ascii="Calibri" w:hAnsi="Calibri" w:cs="Calibri"/>
          <w:i/>
          <w:iCs/>
          <w:sz w:val="20"/>
          <w:szCs w:val="20"/>
        </w:rPr>
        <w:t xml:space="preserve">nws </w:t>
      </w:r>
      <w:r w:rsidRPr="00E85AD4">
        <w:rPr>
          <w:rFonts w:ascii="Calibri" w:hAnsi="Calibri" w:cs="Calibri"/>
          <w:i/>
          <w:iCs/>
          <w:sz w:val="20"/>
          <w:szCs w:val="20"/>
        </w:rPr>
        <w:t xml:space="preserve">saib ua ntej </w:t>
      </w:r>
      <w:r w:rsidR="0070149A">
        <w:rPr>
          <w:rFonts w:ascii="Calibri" w:hAnsi="Calibri" w:cs="Calibri"/>
          <w:i/>
          <w:iCs/>
          <w:sz w:val="20"/>
          <w:szCs w:val="20"/>
        </w:rPr>
        <w:t xml:space="preserve">ntawm </w:t>
      </w:r>
      <w:r w:rsidRPr="00E85AD4">
        <w:rPr>
          <w:rFonts w:ascii="Calibri" w:hAnsi="Calibri" w:cs="Calibri"/>
          <w:i/>
          <w:iCs/>
          <w:sz w:val="20"/>
          <w:szCs w:val="20"/>
        </w:rPr>
        <w:t xml:space="preserve">txoj kev mob hlwb thiab </w:t>
      </w:r>
      <w:r w:rsidR="0070149A">
        <w:rPr>
          <w:rFonts w:ascii="Calibri" w:hAnsi="Calibri" w:cs="Calibri"/>
          <w:i/>
          <w:iCs/>
          <w:sz w:val="20"/>
          <w:szCs w:val="20"/>
        </w:rPr>
        <w:t>kuv yuav pab txhawb nqa nws cov hauj lwm txhawm rau nws.</w:t>
      </w:r>
    </w:p>
    <w:p w14:paraId="38D79B95" w14:textId="092415F1" w:rsidR="00E85AD4" w:rsidRPr="00E85AD4" w:rsidRDefault="00E85AD4" w:rsidP="00E85AD4">
      <w:pPr>
        <w:rPr>
          <w:rFonts w:ascii="Calibri" w:hAnsi="Calibri" w:cs="Calibri"/>
          <w:i/>
          <w:iCs/>
          <w:sz w:val="20"/>
          <w:szCs w:val="20"/>
        </w:rPr>
      </w:pPr>
      <w:r w:rsidRPr="00E85AD4">
        <w:rPr>
          <w:rFonts w:ascii="Calibri" w:hAnsi="Calibri" w:cs="Calibri"/>
          <w:i/>
          <w:iCs/>
          <w:sz w:val="20"/>
          <w:szCs w:val="20"/>
        </w:rPr>
        <w:t xml:space="preserve">Xib fwb </w:t>
      </w:r>
      <w:r w:rsidR="004D7906">
        <w:rPr>
          <w:rFonts w:ascii="Calibri" w:hAnsi="Calibri" w:cs="Calibri"/>
          <w:i/>
          <w:iCs/>
          <w:sz w:val="20"/>
          <w:szCs w:val="20"/>
        </w:rPr>
        <w:t xml:space="preserve">qhia </w:t>
      </w:r>
      <w:r w:rsidRPr="00E85AD4">
        <w:rPr>
          <w:rFonts w:ascii="Calibri" w:hAnsi="Calibri" w:cs="Calibri"/>
          <w:i/>
          <w:iCs/>
          <w:sz w:val="20"/>
          <w:szCs w:val="20"/>
        </w:rPr>
        <w:t>Keeb Kwm</w:t>
      </w:r>
      <w:r w:rsidR="00F41F31">
        <w:rPr>
          <w:rFonts w:ascii="Calibri" w:hAnsi="Calibri" w:cs="Calibri"/>
          <w:i/>
          <w:iCs/>
          <w:sz w:val="20"/>
          <w:szCs w:val="20"/>
        </w:rPr>
        <w:t xml:space="preserve"> (History)</w:t>
      </w:r>
      <w:r w:rsidRPr="00E85AD4">
        <w:rPr>
          <w:rFonts w:ascii="Calibri" w:hAnsi="Calibri" w:cs="Calibri"/>
          <w:i/>
          <w:iCs/>
          <w:sz w:val="20"/>
          <w:szCs w:val="20"/>
        </w:rPr>
        <w:t xml:space="preserve">: </w:t>
      </w:r>
      <w:r w:rsidR="005F2ECD">
        <w:rPr>
          <w:rFonts w:ascii="Calibri" w:hAnsi="Calibri" w:cs="Calibri"/>
          <w:i/>
          <w:iCs/>
          <w:sz w:val="20"/>
          <w:szCs w:val="20"/>
        </w:rPr>
        <w:t>Phaj</w:t>
      </w:r>
      <w:r w:rsidRPr="00E85AD4">
        <w:rPr>
          <w:rFonts w:ascii="Calibri" w:hAnsi="Calibri" w:cs="Calibri"/>
          <w:i/>
          <w:iCs/>
          <w:sz w:val="20"/>
          <w:szCs w:val="20"/>
        </w:rPr>
        <w:t xml:space="preserve"> thib ob</w:t>
      </w:r>
      <w:r w:rsidR="005F2ECD">
        <w:rPr>
          <w:rFonts w:ascii="Calibri" w:hAnsi="Calibri" w:cs="Calibri"/>
          <w:i/>
          <w:iCs/>
          <w:sz w:val="20"/>
          <w:szCs w:val="20"/>
        </w:rPr>
        <w:t xml:space="preserve"> ntawm xyoo</w:t>
      </w:r>
      <w:r w:rsidRPr="00E85AD4">
        <w:rPr>
          <w:rFonts w:ascii="Calibri" w:hAnsi="Calibri" w:cs="Calibri"/>
          <w:i/>
          <w:iCs/>
          <w:sz w:val="20"/>
          <w:szCs w:val="20"/>
        </w:rPr>
        <w:t xml:space="preserve"> uas nws tau mus koom </w:t>
      </w:r>
      <w:ins w:id="890" w:author="Fong RERHANG" w:date="2021-06-08T13:55:00Z">
        <w:r w:rsidR="00D8168C">
          <w:rPr>
            <w:rFonts w:ascii="Calibri" w:hAnsi="Calibri" w:cs="Calibri"/>
            <w:i/>
            <w:iCs/>
            <w:sz w:val="20"/>
            <w:szCs w:val="20"/>
          </w:rPr>
          <w:t>kawm kev de</w:t>
        </w:r>
      </w:ins>
      <w:ins w:id="891" w:author="Fong RERHANG" w:date="2021-06-08T13:56:00Z">
        <w:r w:rsidR="00D8168C">
          <w:rPr>
            <w:rFonts w:ascii="Calibri" w:hAnsi="Calibri" w:cs="Calibri"/>
            <w:i/>
            <w:iCs/>
            <w:sz w:val="20"/>
            <w:szCs w:val="20"/>
          </w:rPr>
          <w:t>b (Zoom)</w:t>
        </w:r>
      </w:ins>
      <w:del w:id="892" w:author="Fong RERHANG" w:date="2021-06-08T13:55:00Z">
        <w:r w:rsidRPr="00E85AD4" w:rsidDel="00D8168C">
          <w:rPr>
            <w:rFonts w:ascii="Calibri" w:hAnsi="Calibri" w:cs="Calibri"/>
            <w:i/>
            <w:iCs/>
            <w:sz w:val="20"/>
            <w:szCs w:val="20"/>
          </w:rPr>
          <w:delText>ua hauj</w:delText>
        </w:r>
        <w:r w:rsidR="005F2ECD" w:rsidDel="00D8168C">
          <w:rPr>
            <w:rFonts w:ascii="Calibri" w:hAnsi="Calibri" w:cs="Calibri"/>
            <w:i/>
            <w:iCs/>
            <w:sz w:val="20"/>
            <w:szCs w:val="20"/>
          </w:rPr>
          <w:delText xml:space="preserve"> </w:delText>
        </w:r>
        <w:r w:rsidRPr="00E85AD4" w:rsidDel="00D8168C">
          <w:rPr>
            <w:rFonts w:ascii="Calibri" w:hAnsi="Calibri" w:cs="Calibri"/>
            <w:i/>
            <w:iCs/>
            <w:sz w:val="20"/>
            <w:szCs w:val="20"/>
          </w:rPr>
          <w:delText>lwm</w:delText>
        </w:r>
      </w:del>
      <w:r w:rsidRPr="00E85AD4">
        <w:rPr>
          <w:rFonts w:ascii="Calibri" w:hAnsi="Calibri" w:cs="Calibri"/>
          <w:i/>
          <w:iCs/>
          <w:sz w:val="20"/>
          <w:szCs w:val="20"/>
        </w:rPr>
        <w:t xml:space="preserve"> thiab tau ua tiav nws txoj hauj</w:t>
      </w:r>
      <w:r w:rsidR="005F2ECD">
        <w:rPr>
          <w:rFonts w:ascii="Calibri" w:hAnsi="Calibri" w:cs="Calibri"/>
          <w:i/>
          <w:iCs/>
          <w:sz w:val="20"/>
          <w:szCs w:val="20"/>
        </w:rPr>
        <w:t xml:space="preserve"> </w:t>
      </w:r>
      <w:r w:rsidRPr="00E85AD4">
        <w:rPr>
          <w:rFonts w:ascii="Calibri" w:hAnsi="Calibri" w:cs="Calibri"/>
          <w:i/>
          <w:iCs/>
          <w:sz w:val="20"/>
          <w:szCs w:val="20"/>
        </w:rPr>
        <w:t>lwm txhua qhov. Nws tau ua tau zoo tshaj rau cov tub ntxhais kawm xyoo no. Hauv ib txoj hauj</w:t>
      </w:r>
      <w:r w:rsidR="005F2ECD">
        <w:rPr>
          <w:rFonts w:ascii="Calibri" w:hAnsi="Calibri" w:cs="Calibri"/>
          <w:i/>
          <w:iCs/>
          <w:sz w:val="20"/>
          <w:szCs w:val="20"/>
        </w:rPr>
        <w:t xml:space="preserve"> </w:t>
      </w:r>
      <w:r w:rsidRPr="00E85AD4">
        <w:rPr>
          <w:rFonts w:ascii="Calibri" w:hAnsi="Calibri" w:cs="Calibri"/>
          <w:i/>
          <w:iCs/>
          <w:sz w:val="20"/>
          <w:szCs w:val="20"/>
        </w:rPr>
        <w:t xml:space="preserve">lwm nws yuav tsum siv Ntawv </w:t>
      </w:r>
      <w:r w:rsidR="005F2ECD" w:rsidRPr="00E85AD4">
        <w:rPr>
          <w:rFonts w:ascii="Calibri" w:hAnsi="Calibri" w:cs="Calibri"/>
          <w:i/>
          <w:iCs/>
          <w:sz w:val="20"/>
          <w:szCs w:val="20"/>
        </w:rPr>
        <w:t xml:space="preserve">los </w:t>
      </w:r>
      <w:r w:rsidRPr="00E85AD4">
        <w:rPr>
          <w:rFonts w:ascii="Calibri" w:hAnsi="Calibri" w:cs="Calibri"/>
          <w:i/>
          <w:iCs/>
          <w:sz w:val="20"/>
          <w:szCs w:val="20"/>
        </w:rPr>
        <w:t xml:space="preserve">Txheeb kev siv </w:t>
      </w:r>
      <w:r w:rsidR="005F2ECD">
        <w:rPr>
          <w:rFonts w:ascii="Calibri" w:hAnsi="Calibri" w:cs="Calibri"/>
          <w:i/>
          <w:iCs/>
          <w:sz w:val="20"/>
          <w:szCs w:val="20"/>
        </w:rPr>
        <w:t>lub txheej txheem</w:t>
      </w:r>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Nws nyuam qhuav sau rau hauv cov lus teb yam tsis muaj kev kawm paub yuav ua li cas siv lub</w:t>
      </w:r>
      <w:r w:rsidR="005F2ECD">
        <w:rPr>
          <w:rFonts w:ascii="Calibri" w:hAnsi="Calibri" w:cs="Calibri"/>
          <w:i/>
          <w:iCs/>
          <w:sz w:val="20"/>
          <w:szCs w:val="20"/>
        </w:rPr>
        <w:t xml:space="preserve"> txheej txheem</w:t>
      </w:r>
      <w:r w:rsidRPr="00E85AD4">
        <w:rPr>
          <w:rFonts w:ascii="Calibri" w:hAnsi="Calibri" w:cs="Calibri"/>
          <w:i/>
          <w:iCs/>
          <w:sz w:val="20"/>
          <w:szCs w:val="20"/>
        </w:rPr>
        <w:t xml:space="preserve"> </w:t>
      </w:r>
      <w:r w:rsidR="005F2ECD">
        <w:rPr>
          <w:rFonts w:ascii="Calibri" w:hAnsi="Calibri" w:cs="Calibri"/>
          <w:i/>
          <w:iCs/>
          <w:sz w:val="20"/>
          <w:szCs w:val="20"/>
        </w:rPr>
        <w:t>(</w:t>
      </w:r>
      <w:r w:rsidRPr="00E85AD4">
        <w:rPr>
          <w:rFonts w:ascii="Calibri" w:hAnsi="Calibri" w:cs="Calibri"/>
          <w:i/>
          <w:iCs/>
          <w:sz w:val="20"/>
          <w:szCs w:val="20"/>
        </w:rPr>
        <w:t>program</w:t>
      </w:r>
      <w:r w:rsidR="005F2ECD">
        <w:rPr>
          <w:rFonts w:ascii="Calibri" w:hAnsi="Calibri" w:cs="Calibri"/>
          <w:i/>
          <w:iCs/>
          <w:sz w:val="20"/>
          <w:szCs w:val="20"/>
        </w:rPr>
        <w:t>)</w:t>
      </w:r>
      <w:r w:rsidRPr="00E85AD4">
        <w:rPr>
          <w:rFonts w:ascii="Calibri" w:hAnsi="Calibri" w:cs="Calibri"/>
          <w:i/>
          <w:iCs/>
          <w:sz w:val="20"/>
          <w:szCs w:val="20"/>
        </w:rPr>
        <w:t xml:space="preserve">, uas kuv qhia </w:t>
      </w:r>
      <w:r w:rsidR="00E16E2F">
        <w:rPr>
          <w:rFonts w:ascii="Calibri" w:hAnsi="Calibri" w:cs="Calibri"/>
          <w:i/>
          <w:iCs/>
          <w:sz w:val="20"/>
          <w:szCs w:val="20"/>
        </w:rPr>
        <w:t xml:space="preserve">hauv </w:t>
      </w:r>
      <w:r w:rsidRPr="00E85AD4">
        <w:rPr>
          <w:rFonts w:ascii="Calibri" w:hAnsi="Calibri" w:cs="Calibri"/>
          <w:i/>
          <w:iCs/>
          <w:sz w:val="20"/>
          <w:szCs w:val="20"/>
        </w:rPr>
        <w:t>chav kawm</w:t>
      </w:r>
      <w:r w:rsidR="00E16E2F">
        <w:rPr>
          <w:rFonts w:ascii="Calibri" w:hAnsi="Calibri" w:cs="Calibri"/>
          <w:i/>
          <w:iCs/>
          <w:sz w:val="20"/>
          <w:szCs w:val="20"/>
        </w:rPr>
        <w:t xml:space="preserve"> tias</w:t>
      </w:r>
      <w:r w:rsidRPr="00E85AD4">
        <w:rPr>
          <w:rFonts w:ascii="Calibri" w:hAnsi="Calibri" w:cs="Calibri"/>
          <w:i/>
          <w:iCs/>
          <w:sz w:val="20"/>
          <w:szCs w:val="20"/>
        </w:rPr>
        <w:t xml:space="preserve"> yuav ua li cas.</w:t>
      </w:r>
    </w:p>
    <w:p w14:paraId="42786A50" w14:textId="05493640" w:rsidR="00E85AD4" w:rsidRPr="00E85AD4" w:rsidRDefault="00A82538" w:rsidP="00E85AD4">
      <w:pPr>
        <w:rPr>
          <w:rFonts w:ascii="Calibri" w:hAnsi="Calibri" w:cs="Calibri"/>
          <w:i/>
          <w:iCs/>
          <w:sz w:val="20"/>
          <w:szCs w:val="20"/>
        </w:rPr>
      </w:pPr>
      <w:r>
        <w:rPr>
          <w:rFonts w:ascii="Calibri" w:hAnsi="Calibri" w:cs="Calibri"/>
          <w:i/>
          <w:iCs/>
          <w:sz w:val="20"/>
          <w:szCs w:val="20"/>
        </w:rPr>
        <w:t>Xib Fwb</w:t>
      </w:r>
      <w:r w:rsidR="00E85AD4" w:rsidRPr="00E85AD4">
        <w:rPr>
          <w:rFonts w:ascii="Calibri" w:hAnsi="Calibri" w:cs="Calibri"/>
          <w:i/>
          <w:iCs/>
          <w:sz w:val="20"/>
          <w:szCs w:val="20"/>
        </w:rPr>
        <w:t xml:space="preserve"> Qhia Lus Askiv: Maiv tau hloov nws txoj hauj</w:t>
      </w:r>
      <w:r w:rsidR="00172044">
        <w:rPr>
          <w:rFonts w:ascii="Calibri" w:hAnsi="Calibri" w:cs="Calibri"/>
          <w:i/>
          <w:iCs/>
          <w:sz w:val="20"/>
          <w:szCs w:val="20"/>
        </w:rPr>
        <w:t xml:space="preserve"> </w:t>
      </w:r>
      <w:r w:rsidR="00E85AD4" w:rsidRPr="00E85AD4">
        <w:rPr>
          <w:rFonts w:ascii="Calibri" w:hAnsi="Calibri" w:cs="Calibri"/>
          <w:i/>
          <w:iCs/>
          <w:sz w:val="20"/>
          <w:szCs w:val="20"/>
        </w:rPr>
        <w:t>lwm thiab chav</w:t>
      </w:r>
      <w:r w:rsidR="00172044" w:rsidRPr="00172044">
        <w:rPr>
          <w:rFonts w:ascii="Calibri" w:hAnsi="Calibri" w:cs="Calibri"/>
          <w:i/>
          <w:iCs/>
          <w:sz w:val="20"/>
          <w:szCs w:val="20"/>
        </w:rPr>
        <w:t xml:space="preserve"> </w:t>
      </w:r>
      <w:r w:rsidR="00172044" w:rsidRPr="00E85AD4">
        <w:rPr>
          <w:rFonts w:ascii="Calibri" w:hAnsi="Calibri" w:cs="Calibri"/>
          <w:i/>
          <w:iCs/>
          <w:sz w:val="20"/>
          <w:szCs w:val="20"/>
        </w:rPr>
        <w:t>kawm</w:t>
      </w:r>
      <w:r w:rsidR="00E85AD4" w:rsidRPr="00E85AD4">
        <w:rPr>
          <w:rFonts w:ascii="Calibri" w:hAnsi="Calibri" w:cs="Calibri"/>
          <w:i/>
          <w:iCs/>
          <w:sz w:val="20"/>
          <w:szCs w:val="20"/>
        </w:rPr>
        <w:t>. Kuv zoo siab</w:t>
      </w:r>
      <w:r w:rsidR="00172044">
        <w:rPr>
          <w:rFonts w:ascii="Calibri" w:hAnsi="Calibri" w:cs="Calibri"/>
          <w:i/>
          <w:iCs/>
          <w:sz w:val="20"/>
          <w:szCs w:val="20"/>
        </w:rPr>
        <w:t xml:space="preserve"> tias</w:t>
      </w:r>
      <w:r w:rsidR="00E85AD4" w:rsidRPr="00E85AD4">
        <w:rPr>
          <w:rFonts w:ascii="Calibri" w:hAnsi="Calibri" w:cs="Calibri"/>
          <w:i/>
          <w:iCs/>
          <w:sz w:val="20"/>
          <w:szCs w:val="20"/>
        </w:rPr>
        <w:t xml:space="preserve"> nws zoo li ua tau zoo dua. Kuv tsuas yog xav kom nws tseem mob siab saib xyuas kom paub tseeb tias nws txoj kev mob hlwb thiab kev xav tau zoo. Kuv ib txwm nyiam muaj Maiv hauv chav kawm vim tias nws yog tus txawj ntse, siv zog ua hauj</w:t>
      </w:r>
      <w:r w:rsidR="00172044">
        <w:rPr>
          <w:rFonts w:ascii="Calibri" w:hAnsi="Calibri" w:cs="Calibri"/>
          <w:i/>
          <w:iCs/>
          <w:sz w:val="20"/>
          <w:szCs w:val="20"/>
        </w:rPr>
        <w:t xml:space="preserve"> </w:t>
      </w:r>
      <w:r w:rsidR="00E85AD4" w:rsidRPr="00E85AD4">
        <w:rPr>
          <w:rFonts w:ascii="Calibri" w:hAnsi="Calibri" w:cs="Calibri"/>
          <w:i/>
          <w:iCs/>
          <w:sz w:val="20"/>
          <w:szCs w:val="20"/>
        </w:rPr>
        <w:t>lwm, thiab ua siab zoo rau cov tub ntxhais kawm.</w:t>
      </w:r>
    </w:p>
    <w:p w14:paraId="209347F8" w14:textId="4C186782" w:rsidR="00E85AD4" w:rsidRPr="00E85AD4" w:rsidRDefault="00AD4B49" w:rsidP="00E85AD4">
      <w:pPr>
        <w:rPr>
          <w:rFonts w:ascii="Calibri" w:hAnsi="Calibri" w:cs="Calibri"/>
          <w:i/>
          <w:iCs/>
          <w:sz w:val="20"/>
          <w:szCs w:val="20"/>
        </w:rPr>
      </w:pPr>
      <w:r>
        <w:rPr>
          <w:rFonts w:ascii="Calibri" w:hAnsi="Calibri" w:cs="Calibri"/>
          <w:i/>
          <w:iCs/>
          <w:sz w:val="20"/>
          <w:szCs w:val="20"/>
        </w:rPr>
        <w:t xml:space="preserve">Tus Kws Tshuaj Laj Sab </w:t>
      </w:r>
      <w:r w:rsidR="00E85AD4" w:rsidRPr="00E85AD4">
        <w:rPr>
          <w:rFonts w:ascii="Calibri" w:hAnsi="Calibri" w:cs="Calibri"/>
          <w:i/>
          <w:iCs/>
          <w:sz w:val="20"/>
          <w:szCs w:val="20"/>
        </w:rPr>
        <w:t xml:space="preserve">Lub tsev kawm ntawv tau saib xyuas nws daim ntawv qhia (saib daim ntawv qhia </w:t>
      </w:r>
      <w:r>
        <w:rPr>
          <w:rFonts w:ascii="Calibri" w:hAnsi="Calibri" w:cs="Calibri"/>
          <w:i/>
          <w:iCs/>
          <w:sz w:val="20"/>
          <w:szCs w:val="20"/>
        </w:rPr>
        <w:t>txuas</w:t>
      </w:r>
      <w:r w:rsidR="00E85AD4" w:rsidRPr="00E85AD4">
        <w:rPr>
          <w:rFonts w:ascii="Calibri" w:hAnsi="Calibri" w:cs="Calibri"/>
          <w:i/>
          <w:iCs/>
          <w:sz w:val="20"/>
          <w:szCs w:val="20"/>
        </w:rPr>
        <w:t xml:space="preserve"> nrog</w:t>
      </w:r>
      <w:r>
        <w:rPr>
          <w:rFonts w:ascii="Calibri" w:hAnsi="Calibri" w:cs="Calibri"/>
          <w:i/>
          <w:iCs/>
          <w:sz w:val="20"/>
          <w:szCs w:val="20"/>
        </w:rPr>
        <w:t xml:space="preserve"> los</w:t>
      </w:r>
      <w:r w:rsidR="00E85AD4" w:rsidRPr="00E85AD4">
        <w:rPr>
          <w:rFonts w:ascii="Calibri" w:hAnsi="Calibri" w:cs="Calibri"/>
          <w:i/>
          <w:iCs/>
          <w:sz w:val="20"/>
          <w:szCs w:val="20"/>
        </w:rPr>
        <w:t xml:space="preserve">): Vim Covid, kev </w:t>
      </w:r>
      <w:r>
        <w:rPr>
          <w:rFonts w:ascii="Calibri" w:hAnsi="Calibri" w:cs="Calibri"/>
          <w:i/>
          <w:iCs/>
          <w:sz w:val="20"/>
          <w:szCs w:val="20"/>
        </w:rPr>
        <w:t xml:space="preserve">ntsuam </w:t>
      </w:r>
      <w:r w:rsidR="00E85AD4" w:rsidRPr="00E85AD4">
        <w:rPr>
          <w:rFonts w:ascii="Calibri" w:hAnsi="Calibri" w:cs="Calibri"/>
          <w:i/>
          <w:iCs/>
          <w:sz w:val="20"/>
          <w:szCs w:val="20"/>
        </w:rPr>
        <w:t xml:space="preserve">xyuas cov ntaub ntawv tiav. Tus Kws </w:t>
      </w:r>
      <w:r>
        <w:rPr>
          <w:rFonts w:ascii="Calibri" w:hAnsi="Calibri" w:cs="Calibri"/>
          <w:i/>
          <w:iCs/>
          <w:sz w:val="20"/>
          <w:szCs w:val="20"/>
        </w:rPr>
        <w:t>tshuaj lab laj</w:t>
      </w:r>
      <w:r w:rsidR="00E85AD4" w:rsidRPr="00E85AD4">
        <w:rPr>
          <w:rFonts w:ascii="Calibri" w:hAnsi="Calibri" w:cs="Calibri"/>
          <w:i/>
          <w:iCs/>
          <w:sz w:val="20"/>
          <w:szCs w:val="20"/>
        </w:rPr>
        <w:t xml:space="preserve"> tau txais nws cov ntaub ntawv los ntawm daim ntawv qhia ua ntej </w:t>
      </w:r>
      <w:r>
        <w:rPr>
          <w:rFonts w:ascii="Calibri" w:hAnsi="Calibri" w:cs="Calibri"/>
          <w:i/>
          <w:iCs/>
          <w:sz w:val="20"/>
          <w:szCs w:val="20"/>
        </w:rPr>
        <w:t>peb xyoo</w:t>
      </w:r>
      <w:r w:rsidR="00E85AD4" w:rsidRPr="00E85AD4">
        <w:rPr>
          <w:rFonts w:ascii="Calibri" w:hAnsi="Calibri" w:cs="Calibri"/>
          <w:i/>
          <w:iCs/>
          <w:sz w:val="20"/>
          <w:szCs w:val="20"/>
        </w:rPr>
        <w:t xml:space="preserve">. Tsev kawm ntawv tus kws saib xyuas </w:t>
      </w:r>
      <w:r>
        <w:rPr>
          <w:rFonts w:ascii="Calibri" w:hAnsi="Calibri" w:cs="Calibri"/>
          <w:i/>
          <w:iCs/>
          <w:sz w:val="20"/>
          <w:szCs w:val="20"/>
        </w:rPr>
        <w:t xml:space="preserve">neeg </w:t>
      </w:r>
      <w:r w:rsidR="00E85AD4" w:rsidRPr="00E85AD4">
        <w:rPr>
          <w:rFonts w:ascii="Calibri" w:hAnsi="Calibri" w:cs="Calibri"/>
          <w:i/>
          <w:iCs/>
          <w:sz w:val="20"/>
          <w:szCs w:val="20"/>
        </w:rPr>
        <w:t xml:space="preserve">mob </w:t>
      </w:r>
      <w:r>
        <w:rPr>
          <w:rFonts w:ascii="Calibri" w:hAnsi="Calibri" w:cs="Calibri"/>
          <w:i/>
          <w:iCs/>
          <w:sz w:val="20"/>
          <w:szCs w:val="20"/>
        </w:rPr>
        <w:t>tau tsim kho kev noj qab haus huv tshiab</w:t>
      </w:r>
      <w:r w:rsidR="00E85AD4" w:rsidRPr="00E85AD4">
        <w:rPr>
          <w:rFonts w:ascii="Calibri" w:hAnsi="Calibri" w:cs="Calibri"/>
          <w:i/>
          <w:iCs/>
          <w:sz w:val="20"/>
          <w:szCs w:val="20"/>
        </w:rPr>
        <w:t>.</w:t>
      </w:r>
    </w:p>
    <w:p w14:paraId="1956FF49" w14:textId="08B3E00D" w:rsidR="0041671F" w:rsidRDefault="005A5C8D" w:rsidP="00E85AD4">
      <w:pPr>
        <w:rPr>
          <w:rFonts w:ascii="Calibri" w:hAnsi="Calibri" w:cs="Calibri"/>
          <w:i/>
          <w:iCs/>
          <w:sz w:val="20"/>
          <w:szCs w:val="20"/>
        </w:rPr>
      </w:pPr>
      <w:r w:rsidRPr="005A5C8D">
        <w:rPr>
          <w:rFonts w:ascii="Calibri" w:hAnsi="Calibri" w:cs="Calibri"/>
          <w:i/>
          <w:iCs/>
          <w:sz w:val="20"/>
          <w:szCs w:val="20"/>
        </w:rPr>
        <w:t xml:space="preserve">Pab pawg IEP tau sib tham thiab soj ntsuam cov kev ua tau zoo nyob rau cov </w:t>
      </w:r>
      <w:ins w:id="893" w:author="Fong RERHANG" w:date="2021-06-08T13:58:00Z">
        <w:r w:rsidR="00D8168C">
          <w:rPr>
            <w:rFonts w:ascii="Calibri" w:hAnsi="Calibri" w:cs="Calibri"/>
            <w:i/>
            <w:iCs/>
            <w:sz w:val="20"/>
            <w:szCs w:val="20"/>
          </w:rPr>
          <w:t>H</w:t>
        </w:r>
      </w:ins>
      <w:del w:id="894" w:author="Fong RERHANG" w:date="2021-06-08T13:58:00Z">
        <w:r w:rsidRPr="005A5C8D" w:rsidDel="00D8168C">
          <w:rPr>
            <w:rFonts w:ascii="Calibri" w:hAnsi="Calibri" w:cs="Calibri"/>
            <w:i/>
            <w:iCs/>
            <w:sz w:val="20"/>
            <w:szCs w:val="20"/>
          </w:rPr>
          <w:delText>h</w:delText>
        </w:r>
      </w:del>
      <w:r w:rsidRPr="005A5C8D">
        <w:rPr>
          <w:rFonts w:ascii="Calibri" w:hAnsi="Calibri" w:cs="Calibri"/>
          <w:i/>
          <w:iCs/>
          <w:sz w:val="20"/>
          <w:szCs w:val="20"/>
        </w:rPr>
        <w:t xml:space="preserve">om </w:t>
      </w:r>
      <w:del w:id="895" w:author="Fong RERHANG" w:date="2021-06-08T13:58:00Z">
        <w:r w:rsidRPr="005A5C8D" w:rsidDel="00D8168C">
          <w:rPr>
            <w:rFonts w:ascii="Calibri" w:hAnsi="Calibri" w:cs="Calibri"/>
            <w:i/>
            <w:iCs/>
            <w:sz w:val="20"/>
            <w:szCs w:val="20"/>
          </w:rPr>
          <w:delText>p</w:delText>
        </w:r>
      </w:del>
      <w:ins w:id="896" w:author="Fong RERHANG" w:date="2021-06-08T13:58:00Z">
        <w:r w:rsidR="00D8168C">
          <w:rPr>
            <w:rFonts w:ascii="Calibri" w:hAnsi="Calibri" w:cs="Calibri"/>
            <w:i/>
            <w:iCs/>
            <w:sz w:val="20"/>
            <w:szCs w:val="20"/>
          </w:rPr>
          <w:t>P</w:t>
        </w:r>
      </w:ins>
      <w:r w:rsidRPr="005A5C8D">
        <w:rPr>
          <w:rFonts w:ascii="Calibri" w:hAnsi="Calibri" w:cs="Calibri"/>
          <w:i/>
          <w:iCs/>
          <w:sz w:val="20"/>
          <w:szCs w:val="20"/>
        </w:rPr>
        <w:t xml:space="preserve">hiaj </w:t>
      </w:r>
      <w:del w:id="897" w:author="Fong RERHANG" w:date="2021-06-08T13:58:00Z">
        <w:r w:rsidRPr="005A5C8D" w:rsidDel="00D8168C">
          <w:rPr>
            <w:rFonts w:ascii="Calibri" w:hAnsi="Calibri" w:cs="Calibri"/>
            <w:i/>
            <w:iCs/>
            <w:sz w:val="20"/>
            <w:szCs w:val="20"/>
          </w:rPr>
          <w:delText>n</w:delText>
        </w:r>
      </w:del>
      <w:ins w:id="898" w:author="Fong RERHANG" w:date="2021-06-08T13:59:00Z">
        <w:r w:rsidR="00D8168C">
          <w:rPr>
            <w:rFonts w:ascii="Calibri" w:hAnsi="Calibri" w:cs="Calibri"/>
            <w:i/>
            <w:iCs/>
            <w:sz w:val="20"/>
            <w:szCs w:val="20"/>
          </w:rPr>
          <w:t>N</w:t>
        </w:r>
      </w:ins>
      <w:r w:rsidRPr="005A5C8D">
        <w:rPr>
          <w:rFonts w:ascii="Calibri" w:hAnsi="Calibri" w:cs="Calibri"/>
          <w:i/>
          <w:iCs/>
          <w:sz w:val="20"/>
          <w:szCs w:val="20"/>
        </w:rPr>
        <w:t xml:space="preserve">tawm </w:t>
      </w:r>
      <w:del w:id="899" w:author="Fong RERHANG" w:date="2021-06-08T13:59:00Z">
        <w:r w:rsidRPr="005A5C8D" w:rsidDel="00D8168C">
          <w:rPr>
            <w:rFonts w:ascii="Calibri" w:hAnsi="Calibri" w:cs="Calibri"/>
            <w:i/>
            <w:iCs/>
            <w:sz w:val="20"/>
            <w:szCs w:val="20"/>
          </w:rPr>
          <w:delText>l</w:delText>
        </w:r>
      </w:del>
      <w:ins w:id="900" w:author="Fong RERHANG" w:date="2021-06-08T13:59:00Z">
        <w:r w:rsidR="00D8168C">
          <w:rPr>
            <w:rFonts w:ascii="Calibri" w:hAnsi="Calibri" w:cs="Calibri"/>
            <w:i/>
            <w:iCs/>
            <w:sz w:val="20"/>
            <w:szCs w:val="20"/>
          </w:rPr>
          <w:t>L</w:t>
        </w:r>
      </w:ins>
      <w:r w:rsidRPr="005A5C8D">
        <w:rPr>
          <w:rFonts w:ascii="Calibri" w:hAnsi="Calibri" w:cs="Calibri"/>
          <w:i/>
          <w:iCs/>
          <w:sz w:val="20"/>
          <w:szCs w:val="20"/>
        </w:rPr>
        <w:t xml:space="preserve">ub </w:t>
      </w:r>
      <w:del w:id="901" w:author="Fong RERHANG" w:date="2021-06-08T13:59:00Z">
        <w:r w:rsidRPr="005A5C8D" w:rsidDel="00D8168C">
          <w:rPr>
            <w:rFonts w:ascii="Calibri" w:hAnsi="Calibri" w:cs="Calibri"/>
            <w:i/>
            <w:iCs/>
            <w:sz w:val="20"/>
            <w:szCs w:val="20"/>
          </w:rPr>
          <w:delText>x</w:delText>
        </w:r>
      </w:del>
      <w:ins w:id="902" w:author="Fong RERHANG" w:date="2021-06-08T13:59:00Z">
        <w:r w:rsidR="00D8168C">
          <w:rPr>
            <w:rFonts w:ascii="Calibri" w:hAnsi="Calibri" w:cs="Calibri"/>
            <w:i/>
            <w:iCs/>
            <w:sz w:val="20"/>
            <w:szCs w:val="20"/>
          </w:rPr>
          <w:t>X</w:t>
        </w:r>
      </w:ins>
      <w:r w:rsidRPr="005A5C8D">
        <w:rPr>
          <w:rFonts w:ascii="Calibri" w:hAnsi="Calibri" w:cs="Calibri"/>
          <w:i/>
          <w:iCs/>
          <w:sz w:val="20"/>
          <w:szCs w:val="20"/>
        </w:rPr>
        <w:t xml:space="preserve">yoo </w:t>
      </w:r>
      <w:del w:id="903" w:author="Fong RERHANG" w:date="2021-06-08T13:59:00Z">
        <w:r w:rsidRPr="005A5C8D" w:rsidDel="00D8168C">
          <w:rPr>
            <w:rFonts w:ascii="Calibri" w:hAnsi="Calibri" w:cs="Calibri"/>
            <w:i/>
            <w:iCs/>
            <w:sz w:val="20"/>
            <w:szCs w:val="20"/>
          </w:rPr>
          <w:delText>d</w:delText>
        </w:r>
      </w:del>
      <w:ins w:id="904" w:author="Fong RERHANG" w:date="2021-06-08T13:59:00Z">
        <w:r w:rsidR="00D8168C">
          <w:rPr>
            <w:rFonts w:ascii="Calibri" w:hAnsi="Calibri" w:cs="Calibri"/>
            <w:i/>
            <w:iCs/>
            <w:sz w:val="20"/>
            <w:szCs w:val="20"/>
          </w:rPr>
          <w:t>D</w:t>
        </w:r>
      </w:ins>
      <w:r w:rsidRPr="005A5C8D">
        <w:rPr>
          <w:rFonts w:ascii="Calibri" w:hAnsi="Calibri" w:cs="Calibri"/>
          <w:i/>
          <w:iCs/>
          <w:sz w:val="20"/>
          <w:szCs w:val="20"/>
        </w:rPr>
        <w:t xml:space="preserve">hau </w:t>
      </w:r>
      <w:del w:id="905" w:author="Fong RERHANG" w:date="2021-06-08T13:59:00Z">
        <w:r w:rsidRPr="005A5C8D" w:rsidDel="00D8168C">
          <w:rPr>
            <w:rFonts w:ascii="Calibri" w:hAnsi="Calibri" w:cs="Calibri"/>
            <w:i/>
            <w:iCs/>
            <w:sz w:val="20"/>
            <w:szCs w:val="20"/>
          </w:rPr>
          <w:delText>l</w:delText>
        </w:r>
      </w:del>
      <w:ins w:id="906" w:author="Fong RERHANG" w:date="2021-06-08T13:59:00Z">
        <w:r w:rsidR="00D8168C">
          <w:rPr>
            <w:rFonts w:ascii="Calibri" w:hAnsi="Calibri" w:cs="Calibri"/>
            <w:i/>
            <w:iCs/>
            <w:sz w:val="20"/>
            <w:szCs w:val="20"/>
          </w:rPr>
          <w:t>L</w:t>
        </w:r>
      </w:ins>
      <w:r w:rsidRPr="005A5C8D">
        <w:rPr>
          <w:rFonts w:ascii="Calibri" w:hAnsi="Calibri" w:cs="Calibri"/>
          <w:i/>
          <w:iCs/>
          <w:sz w:val="20"/>
          <w:szCs w:val="20"/>
        </w:rPr>
        <w:t>os -</w:t>
      </w:r>
    </w:p>
    <w:p w14:paraId="03CE0498" w14:textId="136B8273" w:rsidR="006D62A2" w:rsidRDefault="006D62A2" w:rsidP="00E514CE">
      <w:pPr>
        <w:rPr>
          <w:rFonts w:ascii="Calibri" w:hAnsi="Calibri" w:cs="Calibri"/>
          <w:i/>
          <w:iCs/>
          <w:sz w:val="20"/>
          <w:szCs w:val="20"/>
        </w:rPr>
      </w:pPr>
    </w:p>
    <w:p w14:paraId="523E7245" w14:textId="662F52AF" w:rsidR="00F26E9F" w:rsidRPr="00F26E9F" w:rsidRDefault="00F26E9F" w:rsidP="00F26E9F">
      <w:pPr>
        <w:rPr>
          <w:rFonts w:ascii="Calibri" w:hAnsi="Calibri" w:cs="Calibri"/>
          <w:i/>
          <w:iCs/>
          <w:sz w:val="20"/>
          <w:szCs w:val="20"/>
        </w:rPr>
      </w:pPr>
      <w:r w:rsidRPr="00F26E9F">
        <w:rPr>
          <w:rFonts w:ascii="Calibri" w:hAnsi="Calibri" w:cs="Calibri"/>
          <w:i/>
          <w:iCs/>
          <w:sz w:val="20"/>
          <w:szCs w:val="20"/>
        </w:rPr>
        <w:t xml:space="preserve">Lub Hom Phiaj 1: tswj cov </w:t>
      </w:r>
      <w:ins w:id="907" w:author="Fong RERHANG" w:date="2021-06-08T14:01:00Z">
        <w:r w:rsidR="00D8168C">
          <w:rPr>
            <w:rFonts w:ascii="Calibri" w:hAnsi="Calibri" w:cs="Calibri"/>
            <w:i/>
            <w:iCs/>
            <w:sz w:val="20"/>
            <w:szCs w:val="20"/>
          </w:rPr>
          <w:t xml:space="preserve">tsim hom phiaj kom paub tau </w:t>
        </w:r>
      </w:ins>
      <w:del w:id="908" w:author="Fong RERHANG" w:date="2021-06-08T14:01:00Z">
        <w:r w:rsidR="00AF65DE" w:rsidDel="00D8168C">
          <w:rPr>
            <w:rFonts w:ascii="Calibri" w:hAnsi="Calibri" w:cs="Calibri"/>
            <w:i/>
            <w:iCs/>
            <w:sz w:val="20"/>
            <w:szCs w:val="20"/>
          </w:rPr>
          <w:delText xml:space="preserve">ua </w:delText>
        </w:r>
      </w:del>
      <w:del w:id="909" w:author="Fong RERHANG" w:date="2021-06-08T14:00:00Z">
        <w:r w:rsidR="00AF65DE" w:rsidDel="00D8168C">
          <w:rPr>
            <w:rFonts w:ascii="Calibri" w:hAnsi="Calibri" w:cs="Calibri"/>
            <w:i/>
            <w:iCs/>
            <w:sz w:val="20"/>
            <w:szCs w:val="20"/>
          </w:rPr>
          <w:delText>khub</w:delText>
        </w:r>
      </w:del>
      <w:del w:id="910" w:author="Fong RERHANG" w:date="2021-06-08T14:01:00Z">
        <w:r w:rsidRPr="00F26E9F" w:rsidDel="00D8168C">
          <w:rPr>
            <w:rFonts w:ascii="Calibri" w:hAnsi="Calibri" w:cs="Calibri"/>
            <w:i/>
            <w:iCs/>
            <w:sz w:val="20"/>
            <w:szCs w:val="20"/>
          </w:rPr>
          <w:delText xml:space="preserve"> kom taug</w:delText>
        </w:r>
      </w:del>
      <w:del w:id="911" w:author="Fong RERHANG" w:date="2021-06-08T14:02:00Z">
        <w:r w:rsidRPr="00F26E9F" w:rsidDel="00D8168C">
          <w:rPr>
            <w:rFonts w:ascii="Calibri" w:hAnsi="Calibri" w:cs="Calibri"/>
            <w:i/>
            <w:iCs/>
            <w:sz w:val="20"/>
            <w:szCs w:val="20"/>
          </w:rPr>
          <w:delText xml:space="preserve"> qab</w:delText>
        </w:r>
      </w:del>
      <w:r w:rsidRPr="00F26E9F">
        <w:rPr>
          <w:rFonts w:ascii="Calibri" w:hAnsi="Calibri" w:cs="Calibri"/>
          <w:i/>
          <w:iCs/>
          <w:sz w:val="20"/>
          <w:szCs w:val="20"/>
        </w:rPr>
        <w:t xml:space="preserve"> cov hauj</w:t>
      </w:r>
      <w:r w:rsidR="00AF65DE">
        <w:rPr>
          <w:rFonts w:ascii="Calibri" w:hAnsi="Calibri" w:cs="Calibri"/>
          <w:i/>
          <w:iCs/>
          <w:sz w:val="20"/>
          <w:szCs w:val="20"/>
        </w:rPr>
        <w:t xml:space="preserve"> </w:t>
      </w:r>
      <w:r w:rsidRPr="00F26E9F">
        <w:rPr>
          <w:rFonts w:ascii="Calibri" w:hAnsi="Calibri" w:cs="Calibri"/>
          <w:i/>
          <w:iCs/>
          <w:sz w:val="20"/>
          <w:szCs w:val="20"/>
        </w:rPr>
        <w:t xml:space="preserve">lwm </w:t>
      </w:r>
      <w:r w:rsidR="00AF65DE">
        <w:rPr>
          <w:rFonts w:ascii="Calibri" w:hAnsi="Calibri" w:cs="Calibri"/>
          <w:i/>
          <w:iCs/>
          <w:sz w:val="20"/>
          <w:szCs w:val="20"/>
        </w:rPr>
        <w:t xml:space="preserve">uas </w:t>
      </w:r>
      <w:r w:rsidRPr="00F26E9F">
        <w:rPr>
          <w:rFonts w:ascii="Calibri" w:hAnsi="Calibri" w:cs="Calibri"/>
          <w:i/>
          <w:iCs/>
          <w:sz w:val="20"/>
          <w:szCs w:val="20"/>
        </w:rPr>
        <w:t>muab-</w:t>
      </w:r>
      <w:ins w:id="912" w:author="Fong RERHANG" w:date="2021-06-08T14:02:00Z">
        <w:r w:rsidR="00A54400">
          <w:rPr>
            <w:rFonts w:ascii="Calibri" w:hAnsi="Calibri" w:cs="Calibri"/>
            <w:i/>
            <w:iCs/>
            <w:sz w:val="20"/>
            <w:szCs w:val="20"/>
          </w:rPr>
          <w:t>Raw li lub hom phiaj</w:t>
        </w:r>
      </w:ins>
      <w:del w:id="913" w:author="Fong RERHANG" w:date="2021-06-08T14:02:00Z">
        <w:r w:rsidRPr="00F26E9F" w:rsidDel="00A54400">
          <w:rPr>
            <w:rFonts w:ascii="Calibri" w:hAnsi="Calibri" w:cs="Calibri"/>
            <w:i/>
            <w:iCs/>
            <w:sz w:val="20"/>
            <w:szCs w:val="20"/>
          </w:rPr>
          <w:delText xml:space="preserve">Gool </w:delText>
        </w:r>
        <w:r w:rsidR="00AF65DE" w:rsidDel="00A54400">
          <w:rPr>
            <w:rFonts w:ascii="Calibri" w:hAnsi="Calibri" w:cs="Calibri"/>
            <w:i/>
            <w:iCs/>
            <w:sz w:val="20"/>
            <w:szCs w:val="20"/>
          </w:rPr>
          <w:delText>tau ntsib</w:delText>
        </w:r>
        <w:r w:rsidRPr="00F26E9F" w:rsidDel="00A54400">
          <w:rPr>
            <w:rFonts w:ascii="Calibri" w:hAnsi="Calibri" w:cs="Calibri"/>
            <w:i/>
            <w:iCs/>
            <w:sz w:val="20"/>
            <w:szCs w:val="20"/>
          </w:rPr>
          <w:delText xml:space="preserve"> </w:delText>
        </w:r>
      </w:del>
      <w:ins w:id="914" w:author="Fong RERHANG" w:date="2021-06-08T14:02:00Z">
        <w:r w:rsidR="00A54400">
          <w:rPr>
            <w:rFonts w:ascii="Calibri" w:hAnsi="Calibri" w:cs="Calibri"/>
            <w:i/>
            <w:iCs/>
            <w:sz w:val="20"/>
            <w:szCs w:val="20"/>
          </w:rPr>
          <w:t xml:space="preserve"> </w:t>
        </w:r>
      </w:ins>
      <w:r w:rsidRPr="00F26E9F">
        <w:rPr>
          <w:rFonts w:ascii="Calibri" w:hAnsi="Calibri" w:cs="Calibri"/>
          <w:i/>
          <w:iCs/>
          <w:sz w:val="20"/>
          <w:szCs w:val="20"/>
        </w:rPr>
        <w:t>10/20/2020</w:t>
      </w:r>
    </w:p>
    <w:p w14:paraId="1E784222" w14:textId="7570E1B8" w:rsidR="00F26E9F" w:rsidRDefault="00F26E9F" w:rsidP="00F26E9F">
      <w:pPr>
        <w:rPr>
          <w:rFonts w:ascii="Calibri" w:hAnsi="Calibri" w:cs="Calibri"/>
          <w:i/>
          <w:iCs/>
          <w:sz w:val="20"/>
          <w:szCs w:val="20"/>
        </w:rPr>
      </w:pPr>
      <w:r w:rsidRPr="00F26E9F">
        <w:rPr>
          <w:rFonts w:ascii="Calibri" w:hAnsi="Calibri" w:cs="Calibri"/>
          <w:i/>
          <w:iCs/>
          <w:sz w:val="20"/>
          <w:szCs w:val="20"/>
        </w:rPr>
        <w:lastRenderedPageBreak/>
        <w:t xml:space="preserve">Cov </w:t>
      </w:r>
      <w:ins w:id="915" w:author="Fong RERHANG" w:date="2021-06-08T14:02:00Z">
        <w:r w:rsidR="00A54400">
          <w:rPr>
            <w:rFonts w:ascii="Calibri" w:hAnsi="Calibri" w:cs="Calibri"/>
            <w:i/>
            <w:iCs/>
            <w:sz w:val="20"/>
            <w:szCs w:val="20"/>
          </w:rPr>
          <w:t xml:space="preserve">pab pawg </w:t>
        </w:r>
      </w:ins>
      <w:del w:id="916" w:author="Fong RERHANG" w:date="2021-06-08T14:02:00Z">
        <w:r w:rsidR="009C2C52" w:rsidDel="00A54400">
          <w:rPr>
            <w:rFonts w:ascii="Calibri" w:hAnsi="Calibri" w:cs="Calibri"/>
            <w:i/>
            <w:iCs/>
            <w:sz w:val="20"/>
            <w:szCs w:val="20"/>
          </w:rPr>
          <w:delText>Khoos Kas</w:delText>
        </w:r>
      </w:del>
      <w:r w:rsidRPr="00F26E9F">
        <w:rPr>
          <w:rFonts w:ascii="Calibri" w:hAnsi="Calibri" w:cs="Calibri"/>
          <w:i/>
          <w:iCs/>
          <w:sz w:val="20"/>
          <w:szCs w:val="20"/>
        </w:rPr>
        <w:t xml:space="preserve"> IEP tau sib tham txog qhov </w:t>
      </w:r>
      <w:ins w:id="917" w:author="Fong RERHANG" w:date="2021-06-08T14:03:00Z">
        <w:r w:rsidR="00A54400">
          <w:rPr>
            <w:rFonts w:ascii="Calibri" w:hAnsi="Calibri" w:cs="Calibri"/>
            <w:i/>
            <w:iCs/>
            <w:sz w:val="20"/>
            <w:szCs w:val="20"/>
          </w:rPr>
          <w:t xml:space="preserve">daw </w:t>
        </w:r>
      </w:ins>
      <w:del w:id="918" w:author="Fong RERHANG" w:date="2021-06-08T14:03:00Z">
        <w:r w:rsidRPr="00F26E9F" w:rsidDel="00A54400">
          <w:rPr>
            <w:rFonts w:ascii="Calibri" w:hAnsi="Calibri" w:cs="Calibri"/>
            <w:i/>
            <w:iCs/>
            <w:sz w:val="20"/>
            <w:szCs w:val="20"/>
          </w:rPr>
          <w:delText xml:space="preserve">zoo </w:delText>
        </w:r>
      </w:del>
      <w:r w:rsidRPr="00F26E9F">
        <w:rPr>
          <w:rFonts w:ascii="Calibri" w:hAnsi="Calibri" w:cs="Calibri"/>
          <w:i/>
          <w:iCs/>
          <w:sz w:val="20"/>
          <w:szCs w:val="20"/>
        </w:rPr>
        <w:t xml:space="preserve">uas </w:t>
      </w:r>
      <w:del w:id="919" w:author="Fong RERHANG" w:date="2021-06-08T14:03:00Z">
        <w:r w:rsidRPr="00F26E9F" w:rsidDel="00A54400">
          <w:rPr>
            <w:rFonts w:ascii="Calibri" w:hAnsi="Calibri" w:cs="Calibri"/>
            <w:i/>
            <w:iCs/>
            <w:sz w:val="20"/>
            <w:szCs w:val="20"/>
          </w:rPr>
          <w:delText>yuav ua rau cov</w:delText>
        </w:r>
      </w:del>
      <w:r w:rsidRPr="00F26E9F">
        <w:rPr>
          <w:rFonts w:ascii="Calibri" w:hAnsi="Calibri" w:cs="Calibri"/>
          <w:i/>
          <w:iCs/>
          <w:sz w:val="20"/>
          <w:szCs w:val="20"/>
        </w:rPr>
        <w:t xml:space="preserve"> tub ntxhais kawm xav tau kev pab-sau ntawv qhia txog tus kheej, sau txog lub hom phiaj</w:t>
      </w:r>
      <w:ins w:id="920" w:author="Fong RERHANG" w:date="2021-06-08T14:04:00Z">
        <w:r w:rsidR="00A54400">
          <w:rPr>
            <w:rFonts w:ascii="Calibri" w:hAnsi="Calibri" w:cs="Calibri"/>
            <w:i/>
            <w:iCs/>
            <w:sz w:val="20"/>
            <w:szCs w:val="20"/>
          </w:rPr>
          <w:t>, diam ntawv t</w:t>
        </w:r>
      </w:ins>
      <w:ins w:id="921" w:author="Fong RERHANG" w:date="2021-06-08T14:05:00Z">
        <w:r w:rsidR="00A54400">
          <w:rPr>
            <w:rFonts w:ascii="Calibri" w:hAnsi="Calibri" w:cs="Calibri"/>
            <w:i/>
            <w:iCs/>
            <w:sz w:val="20"/>
            <w:szCs w:val="20"/>
          </w:rPr>
          <w:t>hov ua hauj lwm</w:t>
        </w:r>
      </w:ins>
      <w:del w:id="922" w:author="Fong RERHANG" w:date="2021-06-08T14:05:00Z">
        <w:r w:rsidRPr="00F26E9F" w:rsidDel="00A54400">
          <w:rPr>
            <w:rFonts w:ascii="Calibri" w:hAnsi="Calibri" w:cs="Calibri"/>
            <w:i/>
            <w:iCs/>
            <w:sz w:val="20"/>
            <w:szCs w:val="20"/>
          </w:rPr>
          <w:delText xml:space="preserve"> pib sau daim ntawv sau cov</w:delText>
        </w:r>
      </w:del>
      <w:ins w:id="923" w:author="Fong RERHANG" w:date="2021-06-08T14:05:00Z">
        <w:r w:rsidR="00A54400">
          <w:rPr>
            <w:rFonts w:ascii="Calibri" w:hAnsi="Calibri" w:cs="Calibri"/>
            <w:i/>
            <w:iCs/>
            <w:sz w:val="20"/>
            <w:szCs w:val="20"/>
          </w:rPr>
          <w:t xml:space="preserve"> </w:t>
        </w:r>
      </w:ins>
      <w:del w:id="924" w:author="Fong RERHANG" w:date="2021-06-08T14:05:00Z">
        <w:r w:rsidRPr="00F26E9F" w:rsidDel="00A54400">
          <w:rPr>
            <w:rFonts w:ascii="Calibri" w:hAnsi="Calibri" w:cs="Calibri"/>
            <w:i/>
            <w:iCs/>
            <w:sz w:val="20"/>
            <w:szCs w:val="20"/>
          </w:rPr>
          <w:delText xml:space="preserve"> </w:delText>
        </w:r>
      </w:del>
      <w:ins w:id="925" w:author="Fong RERHANG" w:date="2021-06-08T14:05:00Z">
        <w:r w:rsidR="00A54400">
          <w:rPr>
            <w:rFonts w:ascii="Calibri" w:hAnsi="Calibri" w:cs="Calibri"/>
            <w:i/>
            <w:iCs/>
            <w:sz w:val="20"/>
            <w:szCs w:val="20"/>
          </w:rPr>
          <w:t>N</w:t>
        </w:r>
      </w:ins>
      <w:del w:id="926" w:author="Fong RERHANG" w:date="2021-06-08T14:05:00Z">
        <w:r w:rsidRPr="00F26E9F" w:rsidDel="00A54400">
          <w:rPr>
            <w:rFonts w:ascii="Calibri" w:hAnsi="Calibri" w:cs="Calibri"/>
            <w:i/>
            <w:iCs/>
            <w:sz w:val="20"/>
            <w:szCs w:val="20"/>
          </w:rPr>
          <w:delText>n</w:delText>
        </w:r>
      </w:del>
      <w:r w:rsidRPr="00F26E9F">
        <w:rPr>
          <w:rFonts w:ascii="Calibri" w:hAnsi="Calibri" w:cs="Calibri"/>
          <w:i/>
          <w:iCs/>
          <w:sz w:val="20"/>
          <w:szCs w:val="20"/>
        </w:rPr>
        <w:t xml:space="preserve">iam </w:t>
      </w:r>
      <w:del w:id="927" w:author="Fong RERHANG" w:date="2021-06-08T14:05:00Z">
        <w:r w:rsidRPr="00F26E9F" w:rsidDel="00A54400">
          <w:rPr>
            <w:rFonts w:ascii="Calibri" w:hAnsi="Calibri" w:cs="Calibri"/>
            <w:i/>
            <w:iCs/>
            <w:sz w:val="20"/>
            <w:szCs w:val="20"/>
          </w:rPr>
          <w:delText>t</w:delText>
        </w:r>
      </w:del>
      <w:ins w:id="928" w:author="Fong RERHANG" w:date="2021-06-08T14:05:00Z">
        <w:r w:rsidR="00A54400">
          <w:rPr>
            <w:rFonts w:ascii="Calibri" w:hAnsi="Calibri" w:cs="Calibri"/>
            <w:i/>
            <w:iCs/>
            <w:sz w:val="20"/>
            <w:szCs w:val="20"/>
          </w:rPr>
          <w:t>T</w:t>
        </w:r>
      </w:ins>
      <w:r w:rsidRPr="00F26E9F">
        <w:rPr>
          <w:rFonts w:ascii="Calibri" w:hAnsi="Calibri" w:cs="Calibri"/>
          <w:i/>
          <w:iCs/>
          <w:sz w:val="20"/>
          <w:szCs w:val="20"/>
        </w:rPr>
        <w:t xml:space="preserve">xiv </w:t>
      </w:r>
      <w:del w:id="929" w:author="Fong RERHANG" w:date="2021-06-08T14:05:00Z">
        <w:r w:rsidRPr="00F26E9F" w:rsidDel="00A54400">
          <w:rPr>
            <w:rFonts w:ascii="Calibri" w:hAnsi="Calibri" w:cs="Calibri"/>
            <w:i/>
            <w:iCs/>
            <w:sz w:val="20"/>
            <w:szCs w:val="20"/>
          </w:rPr>
          <w:delText>c</w:delText>
        </w:r>
      </w:del>
      <w:ins w:id="930" w:author="Fong RERHANG" w:date="2021-06-08T14:05:00Z">
        <w:r w:rsidR="00A54400">
          <w:rPr>
            <w:rFonts w:ascii="Calibri" w:hAnsi="Calibri" w:cs="Calibri"/>
            <w:i/>
            <w:iCs/>
            <w:sz w:val="20"/>
            <w:szCs w:val="20"/>
          </w:rPr>
          <w:t>C</w:t>
        </w:r>
      </w:ins>
      <w:r w:rsidRPr="00F26E9F">
        <w:rPr>
          <w:rFonts w:ascii="Calibri" w:hAnsi="Calibri" w:cs="Calibri"/>
          <w:i/>
          <w:iCs/>
          <w:sz w:val="20"/>
          <w:szCs w:val="20"/>
        </w:rPr>
        <w:t xml:space="preserve">ov </w:t>
      </w:r>
      <w:del w:id="931" w:author="Fong RERHANG" w:date="2021-06-08T14:05:00Z">
        <w:r w:rsidRPr="00F26E9F" w:rsidDel="00A54400">
          <w:rPr>
            <w:rFonts w:ascii="Calibri" w:hAnsi="Calibri" w:cs="Calibri"/>
            <w:i/>
            <w:iCs/>
            <w:sz w:val="20"/>
            <w:szCs w:val="20"/>
          </w:rPr>
          <w:delText>l</w:delText>
        </w:r>
      </w:del>
      <w:ins w:id="932" w:author="Fong RERHANG" w:date="2021-06-08T14:05:00Z">
        <w:r w:rsidR="00A54400">
          <w:rPr>
            <w:rFonts w:ascii="Calibri" w:hAnsi="Calibri" w:cs="Calibri"/>
            <w:i/>
            <w:iCs/>
            <w:sz w:val="20"/>
            <w:szCs w:val="20"/>
          </w:rPr>
          <w:t>L</w:t>
        </w:r>
      </w:ins>
      <w:r w:rsidRPr="00F26E9F">
        <w:rPr>
          <w:rFonts w:ascii="Calibri" w:hAnsi="Calibri" w:cs="Calibri"/>
          <w:i/>
          <w:iCs/>
          <w:sz w:val="20"/>
          <w:szCs w:val="20"/>
        </w:rPr>
        <w:t xml:space="preserve">us </w:t>
      </w:r>
      <w:del w:id="933" w:author="Fong RERHANG" w:date="2021-06-08T14:05:00Z">
        <w:r w:rsidRPr="00F26E9F" w:rsidDel="00A54400">
          <w:rPr>
            <w:rFonts w:ascii="Calibri" w:hAnsi="Calibri" w:cs="Calibri"/>
            <w:i/>
            <w:iCs/>
            <w:sz w:val="20"/>
            <w:szCs w:val="20"/>
          </w:rPr>
          <w:delText>n</w:delText>
        </w:r>
      </w:del>
      <w:ins w:id="934" w:author="Fong RERHANG" w:date="2021-06-08T14:05:00Z">
        <w:r w:rsidR="00A54400">
          <w:rPr>
            <w:rFonts w:ascii="Calibri" w:hAnsi="Calibri" w:cs="Calibri"/>
            <w:i/>
            <w:iCs/>
            <w:sz w:val="20"/>
            <w:szCs w:val="20"/>
          </w:rPr>
          <w:t>N</w:t>
        </w:r>
      </w:ins>
      <w:r w:rsidRPr="00F26E9F">
        <w:rPr>
          <w:rFonts w:ascii="Calibri" w:hAnsi="Calibri" w:cs="Calibri"/>
          <w:i/>
          <w:iCs/>
          <w:sz w:val="20"/>
          <w:szCs w:val="20"/>
        </w:rPr>
        <w:t>ug</w:t>
      </w:r>
      <w:del w:id="935" w:author="Fong RERHANG" w:date="2021-06-08T14:05:00Z">
        <w:r w:rsidRPr="00F26E9F" w:rsidDel="00A54400">
          <w:rPr>
            <w:rFonts w:ascii="Calibri" w:hAnsi="Calibri" w:cs="Calibri"/>
            <w:i/>
            <w:iCs/>
            <w:sz w:val="20"/>
            <w:szCs w:val="20"/>
          </w:rPr>
          <w:delText xml:space="preserve"> </w:delText>
        </w:r>
      </w:del>
      <w:r w:rsidRPr="00F26E9F">
        <w:rPr>
          <w:rFonts w:ascii="Calibri" w:hAnsi="Calibri" w:cs="Calibri"/>
          <w:i/>
          <w:iCs/>
          <w:sz w:val="20"/>
          <w:szCs w:val="20"/>
        </w:rPr>
        <w:t>/</w:t>
      </w:r>
      <w:del w:id="936" w:author="Fong RERHANG" w:date="2021-06-08T14:05:00Z">
        <w:r w:rsidRPr="00F26E9F" w:rsidDel="00A54400">
          <w:rPr>
            <w:rFonts w:ascii="Calibri" w:hAnsi="Calibri" w:cs="Calibri"/>
            <w:i/>
            <w:iCs/>
            <w:sz w:val="20"/>
            <w:szCs w:val="20"/>
          </w:rPr>
          <w:delText xml:space="preserve"> </w:delText>
        </w:r>
      </w:del>
      <w:r w:rsidRPr="00F26E9F">
        <w:rPr>
          <w:rFonts w:ascii="Calibri" w:hAnsi="Calibri" w:cs="Calibri"/>
          <w:i/>
          <w:iCs/>
          <w:sz w:val="20"/>
          <w:szCs w:val="20"/>
        </w:rPr>
        <w:t>Cov ntsiab lus hais txog Cov</w:t>
      </w:r>
      <w:r w:rsidR="009C2C52">
        <w:rPr>
          <w:rFonts w:ascii="Calibri" w:hAnsi="Calibri" w:cs="Calibri"/>
          <w:i/>
          <w:iCs/>
          <w:sz w:val="20"/>
          <w:szCs w:val="20"/>
        </w:rPr>
        <w:t xml:space="preserve"> kev</w:t>
      </w:r>
      <w:r w:rsidRPr="00F26E9F">
        <w:rPr>
          <w:rFonts w:ascii="Calibri" w:hAnsi="Calibri" w:cs="Calibri"/>
          <w:i/>
          <w:iCs/>
          <w:sz w:val="20"/>
          <w:szCs w:val="20"/>
        </w:rPr>
        <w:t xml:space="preserve"> Pom Zoo:</w:t>
      </w:r>
    </w:p>
    <w:p w14:paraId="1DA344FC" w14:textId="5E5D0C1A" w:rsidR="00A24DE2" w:rsidRDefault="00C94642" w:rsidP="00C94642">
      <w:pPr>
        <w:rPr>
          <w:rFonts w:ascii="Calibri" w:hAnsi="Calibri" w:cs="Calibri"/>
          <w:i/>
          <w:iCs/>
          <w:sz w:val="20"/>
          <w:szCs w:val="20"/>
        </w:rPr>
      </w:pPr>
      <w:r w:rsidRPr="00C94642">
        <w:rPr>
          <w:rFonts w:ascii="Calibri" w:hAnsi="Calibri" w:cs="Calibri"/>
          <w:i/>
          <w:iCs/>
          <w:sz w:val="20"/>
          <w:szCs w:val="20"/>
        </w:rPr>
        <w:t>Cov hom phiaj hauv qab no tau pom zoo los ntawm</w:t>
      </w:r>
      <w:ins w:id="937" w:author="Fong RERHANG" w:date="2021-06-08T14:06:00Z">
        <w:r w:rsidR="00A54400">
          <w:rPr>
            <w:rFonts w:ascii="Calibri" w:hAnsi="Calibri" w:cs="Calibri"/>
            <w:i/>
            <w:iCs/>
            <w:sz w:val="20"/>
            <w:szCs w:val="20"/>
          </w:rPr>
          <w:t xml:space="preserve"> pab pawg</w:t>
        </w:r>
      </w:ins>
      <w:r w:rsidRPr="00C94642">
        <w:rPr>
          <w:rFonts w:ascii="Calibri" w:hAnsi="Calibri" w:cs="Calibri"/>
          <w:i/>
          <w:iCs/>
          <w:sz w:val="20"/>
          <w:szCs w:val="20"/>
        </w:rPr>
        <w:t xml:space="preserve"> </w:t>
      </w:r>
      <w:r w:rsidR="00C0278B">
        <w:rPr>
          <w:rFonts w:ascii="Calibri" w:hAnsi="Calibri" w:cs="Calibri"/>
          <w:i/>
          <w:iCs/>
          <w:sz w:val="20"/>
          <w:szCs w:val="20"/>
        </w:rPr>
        <w:t xml:space="preserve">:                                                                                                                                                      </w:t>
      </w:r>
      <w:r w:rsidRPr="00C94642">
        <w:rPr>
          <w:rFonts w:ascii="Calibri" w:hAnsi="Calibri" w:cs="Calibri"/>
          <w:i/>
          <w:iCs/>
          <w:sz w:val="20"/>
          <w:szCs w:val="20"/>
        </w:rPr>
        <w:t xml:space="preserve">Lub Hom Phiaj 1: </w:t>
      </w:r>
      <w:ins w:id="938" w:author="Fong RERHANG" w:date="2021-06-08T14:07:00Z">
        <w:r w:rsidR="00A54400">
          <w:rPr>
            <w:rFonts w:ascii="Calibri" w:hAnsi="Calibri" w:cs="Calibri"/>
            <w:i/>
            <w:iCs/>
            <w:sz w:val="20"/>
            <w:szCs w:val="20"/>
          </w:rPr>
          <w:t xml:space="preserve">Kev </w:t>
        </w:r>
      </w:ins>
      <w:r w:rsidRPr="00C94642">
        <w:rPr>
          <w:rFonts w:ascii="Calibri" w:hAnsi="Calibri" w:cs="Calibri"/>
          <w:i/>
          <w:iCs/>
          <w:sz w:val="20"/>
          <w:szCs w:val="20"/>
        </w:rPr>
        <w:t>Sau lub hom phiaj</w:t>
      </w:r>
      <w:r w:rsidR="00217680">
        <w:rPr>
          <w:rFonts w:ascii="Calibri" w:hAnsi="Calibri" w:cs="Calibri"/>
          <w:i/>
          <w:iCs/>
          <w:sz w:val="20"/>
          <w:szCs w:val="20"/>
        </w:rPr>
        <w:t xml:space="preserve">                                                                                                                                                                              </w:t>
      </w:r>
      <w:r w:rsidRPr="00C94642">
        <w:rPr>
          <w:rFonts w:ascii="Calibri" w:hAnsi="Calibri" w:cs="Calibri"/>
          <w:i/>
          <w:iCs/>
          <w:sz w:val="20"/>
          <w:szCs w:val="20"/>
        </w:rPr>
        <w:t xml:space="preserve">Lub Hom Phiaj 2: </w:t>
      </w:r>
      <w:r w:rsidR="00DB5931">
        <w:rPr>
          <w:rFonts w:ascii="Calibri" w:hAnsi="Calibri" w:cs="Calibri"/>
          <w:i/>
          <w:iCs/>
          <w:sz w:val="20"/>
          <w:szCs w:val="20"/>
        </w:rPr>
        <w:t>kev Pab Txog Tus Kheej</w:t>
      </w:r>
      <w:r w:rsidR="00217680">
        <w:rPr>
          <w:rFonts w:ascii="Calibri" w:hAnsi="Calibri" w:cs="Calibri"/>
          <w:i/>
          <w:iCs/>
          <w:sz w:val="20"/>
          <w:szCs w:val="20"/>
        </w:rPr>
        <w:t xml:space="preserve">                                                                                                                                                                   </w:t>
      </w:r>
      <w:r w:rsidRPr="00C94642">
        <w:rPr>
          <w:rFonts w:ascii="Calibri" w:hAnsi="Calibri" w:cs="Calibri"/>
          <w:i/>
          <w:iCs/>
          <w:sz w:val="20"/>
          <w:szCs w:val="20"/>
        </w:rPr>
        <w:t>Lub Hom Phiaj 3: Kev sau daim ntawv qhia txog tus kheej txoj hauj</w:t>
      </w:r>
      <w:r w:rsidR="00DB5931">
        <w:rPr>
          <w:rFonts w:ascii="Calibri" w:hAnsi="Calibri" w:cs="Calibri"/>
          <w:i/>
          <w:iCs/>
          <w:sz w:val="20"/>
          <w:szCs w:val="20"/>
        </w:rPr>
        <w:t xml:space="preserve"> </w:t>
      </w:r>
      <w:r w:rsidRPr="00C94642">
        <w:rPr>
          <w:rFonts w:ascii="Calibri" w:hAnsi="Calibri" w:cs="Calibri"/>
          <w:i/>
          <w:iCs/>
          <w:sz w:val="20"/>
          <w:szCs w:val="20"/>
        </w:rPr>
        <w:t>lwm</w:t>
      </w:r>
    </w:p>
    <w:p w14:paraId="313FE62E" w14:textId="13F0E05A" w:rsidR="00357A0C" w:rsidRPr="00357A0C" w:rsidRDefault="001E7663" w:rsidP="00357A0C">
      <w:pPr>
        <w:rPr>
          <w:rFonts w:ascii="Calibri" w:hAnsi="Calibri" w:cs="Calibri"/>
          <w:i/>
          <w:iCs/>
          <w:sz w:val="20"/>
          <w:szCs w:val="20"/>
        </w:rPr>
      </w:pPr>
      <w:r>
        <w:rPr>
          <w:rFonts w:ascii="Calibri" w:hAnsi="Calibri" w:cs="Calibri"/>
          <w:i/>
          <w:iCs/>
          <w:sz w:val="20"/>
          <w:szCs w:val="20"/>
        </w:rPr>
        <w:t xml:space="preserve">Pab pawg </w:t>
      </w:r>
      <w:r w:rsidR="00357A0C" w:rsidRPr="00357A0C">
        <w:rPr>
          <w:rFonts w:ascii="Calibri" w:hAnsi="Calibri" w:cs="Calibri"/>
          <w:i/>
          <w:iCs/>
          <w:sz w:val="20"/>
          <w:szCs w:val="20"/>
        </w:rPr>
        <w:t xml:space="preserve">IEP </w:t>
      </w:r>
      <w:r>
        <w:rPr>
          <w:rFonts w:ascii="Calibri" w:hAnsi="Calibri" w:cs="Calibri"/>
          <w:i/>
          <w:iCs/>
          <w:sz w:val="20"/>
          <w:szCs w:val="20"/>
        </w:rPr>
        <w:t xml:space="preserve">tau sib tham </w:t>
      </w:r>
      <w:r w:rsidR="00357A0C" w:rsidRPr="00357A0C">
        <w:rPr>
          <w:rFonts w:ascii="Calibri" w:hAnsi="Calibri" w:cs="Calibri"/>
          <w:i/>
          <w:iCs/>
          <w:sz w:val="20"/>
          <w:szCs w:val="20"/>
        </w:rPr>
        <w:t>thiab kho Cov Muab Kev Pab / FAPE-</w:t>
      </w:r>
    </w:p>
    <w:p w14:paraId="32857B26" w14:textId="0749E3BF" w:rsidR="00357A0C" w:rsidRDefault="00357A0C" w:rsidP="000F5171">
      <w:pPr>
        <w:jc w:val="both"/>
        <w:rPr>
          <w:rFonts w:ascii="Calibri" w:hAnsi="Calibri" w:cs="Calibri"/>
          <w:i/>
          <w:iCs/>
          <w:sz w:val="20"/>
          <w:szCs w:val="20"/>
        </w:rPr>
      </w:pPr>
      <w:r w:rsidRPr="00357A0C">
        <w:rPr>
          <w:rFonts w:ascii="Calibri" w:hAnsi="Calibri" w:cs="Calibri"/>
          <w:i/>
          <w:iCs/>
          <w:sz w:val="20"/>
          <w:szCs w:val="20"/>
        </w:rPr>
        <w:t xml:space="preserve">Pab </w:t>
      </w:r>
      <w:r w:rsidR="0042309F">
        <w:rPr>
          <w:rFonts w:ascii="Calibri" w:hAnsi="Calibri" w:cs="Calibri"/>
          <w:i/>
          <w:iCs/>
          <w:sz w:val="20"/>
          <w:szCs w:val="20"/>
        </w:rPr>
        <w:t xml:space="preserve">pawg </w:t>
      </w:r>
      <w:r w:rsidRPr="00357A0C">
        <w:rPr>
          <w:rFonts w:ascii="Calibri" w:hAnsi="Calibri" w:cs="Calibri"/>
          <w:i/>
          <w:iCs/>
          <w:sz w:val="20"/>
          <w:szCs w:val="20"/>
        </w:rPr>
        <w:t>tau saib cov ntaub ntawv thiab cov lus qhia thiab pom tias Mai</w:t>
      </w:r>
      <w:r w:rsidR="0042309F">
        <w:rPr>
          <w:rFonts w:ascii="Calibri" w:hAnsi="Calibri" w:cs="Calibri"/>
          <w:i/>
          <w:iCs/>
          <w:sz w:val="20"/>
          <w:szCs w:val="20"/>
        </w:rPr>
        <w:t xml:space="preserve"> </w:t>
      </w:r>
      <w:ins w:id="939" w:author="Fong RERHANG" w:date="2021-06-08T14:09:00Z">
        <w:r w:rsidR="00A54400" w:rsidRPr="00357A0C">
          <w:rPr>
            <w:rFonts w:ascii="Calibri" w:hAnsi="Calibri" w:cs="Calibri"/>
            <w:i/>
            <w:iCs/>
            <w:sz w:val="20"/>
            <w:szCs w:val="20"/>
          </w:rPr>
          <w:t xml:space="preserve">tsim nyog </w:t>
        </w:r>
      </w:ins>
      <w:r w:rsidR="0042309F">
        <w:rPr>
          <w:rFonts w:ascii="Calibri" w:hAnsi="Calibri" w:cs="Calibri"/>
          <w:i/>
          <w:iCs/>
          <w:sz w:val="20"/>
          <w:szCs w:val="20"/>
        </w:rPr>
        <w:t xml:space="preserve">txuas </w:t>
      </w:r>
      <w:del w:id="940" w:author="Fong RERHANG" w:date="2021-06-08T14:09:00Z">
        <w:r w:rsidR="0042309F" w:rsidDel="00A54400">
          <w:rPr>
            <w:rFonts w:ascii="Calibri" w:hAnsi="Calibri" w:cs="Calibri"/>
            <w:i/>
            <w:iCs/>
            <w:sz w:val="20"/>
            <w:szCs w:val="20"/>
          </w:rPr>
          <w:delText>lus yam</w:delText>
        </w:r>
      </w:del>
      <w:r w:rsidRPr="00357A0C">
        <w:rPr>
          <w:rFonts w:ascii="Calibri" w:hAnsi="Calibri" w:cs="Calibri"/>
          <w:i/>
          <w:iCs/>
          <w:sz w:val="20"/>
          <w:szCs w:val="20"/>
        </w:rPr>
        <w:t xml:space="preserve"> </w:t>
      </w:r>
      <w:del w:id="941" w:author="Fong RERHANG" w:date="2021-06-08T14:09:00Z">
        <w:r w:rsidRPr="00357A0C" w:rsidDel="00A54400">
          <w:rPr>
            <w:rFonts w:ascii="Calibri" w:hAnsi="Calibri" w:cs="Calibri"/>
            <w:i/>
            <w:iCs/>
            <w:sz w:val="20"/>
            <w:szCs w:val="20"/>
          </w:rPr>
          <w:delText xml:space="preserve">tsim nyog </w:delText>
        </w:r>
      </w:del>
      <w:r w:rsidRPr="00357A0C">
        <w:rPr>
          <w:rFonts w:ascii="Calibri" w:hAnsi="Calibri" w:cs="Calibri"/>
          <w:i/>
          <w:iCs/>
          <w:sz w:val="20"/>
          <w:szCs w:val="20"/>
        </w:rPr>
        <w:t xml:space="preserve">rau cov kev kawm tshwj xeeb </w:t>
      </w:r>
      <w:r w:rsidR="0042309F">
        <w:rPr>
          <w:rFonts w:ascii="Calibri" w:hAnsi="Calibri" w:cs="Calibri"/>
          <w:i/>
          <w:iCs/>
          <w:sz w:val="20"/>
          <w:szCs w:val="20"/>
        </w:rPr>
        <w:t>ntawm tus me nyuam yaum uas muaj kev xaim oob qhab</w:t>
      </w:r>
      <w:r w:rsidRPr="00357A0C">
        <w:rPr>
          <w:rFonts w:ascii="Calibri" w:hAnsi="Calibri" w:cs="Calibri"/>
          <w:i/>
          <w:iCs/>
          <w:sz w:val="20"/>
          <w:szCs w:val="20"/>
        </w:rPr>
        <w:t>. Pab pawg tau rov sau cov thaj tsam ntawm kev thawj cov</w:t>
      </w:r>
      <w:r w:rsidR="00EF36C2">
        <w:rPr>
          <w:rFonts w:ascii="Calibri" w:hAnsi="Calibri" w:cs="Calibri"/>
          <w:i/>
          <w:iCs/>
          <w:sz w:val="20"/>
          <w:szCs w:val="20"/>
        </w:rPr>
        <w:t xml:space="preserve"> neeg</w:t>
      </w:r>
      <w:r w:rsidRPr="00357A0C">
        <w:rPr>
          <w:rFonts w:ascii="Calibri" w:hAnsi="Calibri" w:cs="Calibri"/>
          <w:i/>
          <w:iCs/>
          <w:sz w:val="20"/>
          <w:szCs w:val="20"/>
        </w:rPr>
        <w:t xml:space="preserve"> thiab </w:t>
      </w:r>
      <w:r w:rsidR="00EF36C2">
        <w:rPr>
          <w:rFonts w:ascii="Calibri" w:hAnsi="Calibri" w:cs="Calibri"/>
          <w:i/>
          <w:iCs/>
          <w:sz w:val="20"/>
          <w:szCs w:val="20"/>
        </w:rPr>
        <w:t>hom phiaj uas</w:t>
      </w:r>
      <w:r w:rsidRPr="00357A0C">
        <w:rPr>
          <w:rFonts w:ascii="Calibri" w:hAnsi="Calibri" w:cs="Calibri"/>
          <w:i/>
          <w:iCs/>
          <w:sz w:val="20"/>
          <w:szCs w:val="20"/>
        </w:rPr>
        <w:t xml:space="preserve"> xav tau los hais txog cov tsis ua hauj</w:t>
      </w:r>
      <w:r w:rsidR="00EF36C2">
        <w:rPr>
          <w:rFonts w:ascii="Calibri" w:hAnsi="Calibri" w:cs="Calibri"/>
          <w:i/>
          <w:iCs/>
          <w:sz w:val="20"/>
          <w:szCs w:val="20"/>
        </w:rPr>
        <w:t xml:space="preserve"> </w:t>
      </w:r>
      <w:r w:rsidRPr="00357A0C">
        <w:rPr>
          <w:rFonts w:ascii="Calibri" w:hAnsi="Calibri" w:cs="Calibri"/>
          <w:i/>
          <w:iCs/>
          <w:sz w:val="20"/>
          <w:szCs w:val="20"/>
        </w:rPr>
        <w:t>lwm ntaw</w:t>
      </w:r>
      <w:r w:rsidR="00EF36C2">
        <w:rPr>
          <w:rFonts w:ascii="Calibri" w:hAnsi="Calibri" w:cs="Calibri"/>
          <w:i/>
          <w:iCs/>
          <w:sz w:val="20"/>
          <w:szCs w:val="20"/>
        </w:rPr>
        <w:t>v</w:t>
      </w:r>
      <w:r w:rsidRPr="00357A0C">
        <w:rPr>
          <w:rFonts w:ascii="Calibri" w:hAnsi="Calibri" w:cs="Calibri"/>
          <w:i/>
          <w:iCs/>
          <w:sz w:val="20"/>
          <w:szCs w:val="20"/>
        </w:rPr>
        <w:t xml:space="preserve">. </w:t>
      </w:r>
      <w:r w:rsidR="00EF36C2">
        <w:rPr>
          <w:rFonts w:ascii="Calibri" w:hAnsi="Calibri" w:cs="Calibri"/>
          <w:i/>
          <w:iCs/>
          <w:sz w:val="20"/>
          <w:szCs w:val="20"/>
        </w:rPr>
        <w:t>Txuas txiv</w:t>
      </w:r>
      <w:r w:rsidRPr="00357A0C">
        <w:rPr>
          <w:rFonts w:ascii="Calibri" w:hAnsi="Calibri" w:cs="Calibri"/>
          <w:i/>
          <w:iCs/>
          <w:sz w:val="20"/>
          <w:szCs w:val="20"/>
        </w:rPr>
        <w:t>, pab pawg tau txiav txim siab qhov nyiaj  uas xav tau rau Mai</w:t>
      </w:r>
      <w:ins w:id="942" w:author="Fong RERHANG" w:date="2021-06-08T14:10:00Z">
        <w:r w:rsidR="00A54400">
          <w:rPr>
            <w:rFonts w:ascii="Calibri" w:hAnsi="Calibri" w:cs="Calibri"/>
            <w:i/>
            <w:iCs/>
            <w:sz w:val="20"/>
            <w:szCs w:val="20"/>
          </w:rPr>
          <w:t>v</w:t>
        </w:r>
      </w:ins>
      <w:r w:rsidR="00EF36C2">
        <w:rPr>
          <w:rFonts w:ascii="Calibri" w:hAnsi="Calibri" w:cs="Calibri"/>
          <w:i/>
          <w:iCs/>
          <w:sz w:val="20"/>
          <w:szCs w:val="20"/>
        </w:rPr>
        <w:t xml:space="preserve"> txhawm rau</w:t>
      </w:r>
      <w:r w:rsidRPr="00357A0C">
        <w:rPr>
          <w:rFonts w:ascii="Calibri" w:hAnsi="Calibri" w:cs="Calibri"/>
          <w:i/>
          <w:iCs/>
          <w:sz w:val="20"/>
          <w:szCs w:val="20"/>
        </w:rPr>
        <w:t xml:space="preserve"> ua tiav kev kawm thiab pom tias qhov tsawg tshaj plaws xav tau rau Ma</w:t>
      </w:r>
      <w:r w:rsidR="00EF36C2">
        <w:rPr>
          <w:rFonts w:ascii="Calibri" w:hAnsi="Calibri" w:cs="Calibri"/>
          <w:i/>
          <w:iCs/>
          <w:sz w:val="20"/>
          <w:szCs w:val="20"/>
        </w:rPr>
        <w:t>i</w:t>
      </w:r>
      <w:ins w:id="943" w:author="Fong RERHANG" w:date="2021-06-08T14:11:00Z">
        <w:r w:rsidR="00A54400">
          <w:rPr>
            <w:rFonts w:ascii="Calibri" w:hAnsi="Calibri" w:cs="Calibri"/>
            <w:i/>
            <w:iCs/>
            <w:sz w:val="20"/>
            <w:szCs w:val="20"/>
          </w:rPr>
          <w:t>v</w:t>
        </w:r>
      </w:ins>
      <w:r w:rsidR="00EF36C2">
        <w:rPr>
          <w:rFonts w:ascii="Calibri" w:hAnsi="Calibri" w:cs="Calibri"/>
          <w:i/>
          <w:iCs/>
          <w:sz w:val="20"/>
          <w:szCs w:val="20"/>
        </w:rPr>
        <w:t xml:space="preserve"> nyob rau</w:t>
      </w:r>
      <w:r w:rsidRPr="00357A0C">
        <w:rPr>
          <w:rFonts w:ascii="Calibri" w:hAnsi="Calibri" w:cs="Calibri"/>
          <w:i/>
          <w:iCs/>
          <w:sz w:val="20"/>
          <w:szCs w:val="20"/>
        </w:rPr>
        <w:t xml:space="preserve"> lub sij</w:t>
      </w:r>
      <w:r w:rsidR="00EF36C2">
        <w:rPr>
          <w:rFonts w:ascii="Calibri" w:hAnsi="Calibri" w:cs="Calibri"/>
          <w:i/>
          <w:iCs/>
          <w:sz w:val="20"/>
          <w:szCs w:val="20"/>
        </w:rPr>
        <w:t xml:space="preserve"> </w:t>
      </w:r>
      <w:r w:rsidRPr="00357A0C">
        <w:rPr>
          <w:rFonts w:ascii="Calibri" w:hAnsi="Calibri" w:cs="Calibri"/>
          <w:i/>
          <w:iCs/>
          <w:sz w:val="20"/>
          <w:szCs w:val="20"/>
        </w:rPr>
        <w:t xml:space="preserve">hawm no yog nyob rau hauv chav kawm </w:t>
      </w:r>
      <w:r w:rsidR="00EF36C2">
        <w:rPr>
          <w:rFonts w:ascii="Calibri" w:hAnsi="Calibri" w:cs="Calibri"/>
          <w:i/>
          <w:iCs/>
          <w:sz w:val="20"/>
          <w:szCs w:val="20"/>
        </w:rPr>
        <w:t>ntau yam</w:t>
      </w:r>
      <w:r w:rsidRPr="00357A0C">
        <w:rPr>
          <w:rFonts w:ascii="Calibri" w:hAnsi="Calibri" w:cs="Calibri"/>
          <w:i/>
          <w:iCs/>
          <w:sz w:val="20"/>
          <w:szCs w:val="20"/>
        </w:rPr>
        <w:t xml:space="preserve"> nrog RSP txhaw</w:t>
      </w:r>
      <w:r w:rsidR="00EF36C2">
        <w:rPr>
          <w:rFonts w:ascii="Calibri" w:hAnsi="Calibri" w:cs="Calibri"/>
          <w:i/>
          <w:iCs/>
          <w:sz w:val="20"/>
          <w:szCs w:val="20"/>
        </w:rPr>
        <w:t>m rau</w:t>
      </w:r>
      <w:r w:rsidRPr="00357A0C">
        <w:rPr>
          <w:rFonts w:ascii="Calibri" w:hAnsi="Calibri" w:cs="Calibri"/>
          <w:i/>
          <w:iCs/>
          <w:sz w:val="20"/>
          <w:szCs w:val="20"/>
        </w:rPr>
        <w:t xml:space="preserve"> los ntawm kev sib tham. Pab pawg tsis xav tias Mai yuav muaj kev </w:t>
      </w:r>
      <w:r w:rsidR="00EF36C2">
        <w:rPr>
          <w:rFonts w:ascii="Calibri" w:hAnsi="Calibri" w:cs="Calibri"/>
          <w:i/>
          <w:iCs/>
          <w:sz w:val="20"/>
          <w:szCs w:val="20"/>
        </w:rPr>
        <w:t>phom sij</w:t>
      </w:r>
      <w:r w:rsidRPr="00357A0C">
        <w:rPr>
          <w:rFonts w:ascii="Calibri" w:hAnsi="Calibri" w:cs="Calibri"/>
          <w:i/>
          <w:iCs/>
          <w:sz w:val="20"/>
          <w:szCs w:val="20"/>
        </w:rPr>
        <w:t xml:space="preserve"> rau kev hloov ph</w:t>
      </w:r>
      <w:r w:rsidR="00EF36C2">
        <w:rPr>
          <w:rFonts w:ascii="Calibri" w:hAnsi="Calibri" w:cs="Calibri"/>
          <w:i/>
          <w:iCs/>
          <w:sz w:val="20"/>
          <w:szCs w:val="20"/>
        </w:rPr>
        <w:t>aum</w:t>
      </w:r>
      <w:r w:rsidRPr="00357A0C">
        <w:rPr>
          <w:rFonts w:ascii="Calibri" w:hAnsi="Calibri" w:cs="Calibri"/>
          <w:i/>
          <w:iCs/>
          <w:sz w:val="20"/>
          <w:szCs w:val="20"/>
        </w:rPr>
        <w:t xml:space="preserve"> ntawm kev </w:t>
      </w:r>
      <w:r w:rsidR="00EF36C2">
        <w:rPr>
          <w:rFonts w:ascii="Calibri" w:hAnsi="Calibri" w:cs="Calibri"/>
          <w:i/>
          <w:iCs/>
          <w:sz w:val="20"/>
          <w:szCs w:val="20"/>
        </w:rPr>
        <w:t>mob hlwb</w:t>
      </w:r>
      <w:r w:rsidRPr="00357A0C">
        <w:rPr>
          <w:rFonts w:ascii="Calibri" w:hAnsi="Calibri" w:cs="Calibri"/>
          <w:i/>
          <w:iCs/>
          <w:sz w:val="20"/>
          <w:szCs w:val="20"/>
        </w:rPr>
        <w:t xml:space="preserve"> thiab ESY</w:t>
      </w:r>
      <w:r w:rsidR="00EF36C2">
        <w:rPr>
          <w:rFonts w:ascii="Calibri" w:hAnsi="Calibri" w:cs="Calibri"/>
          <w:i/>
          <w:iCs/>
          <w:sz w:val="20"/>
          <w:szCs w:val="20"/>
        </w:rPr>
        <w:t xml:space="preserve"> uas</w:t>
      </w:r>
      <w:r w:rsidRPr="00357A0C">
        <w:rPr>
          <w:rFonts w:ascii="Calibri" w:hAnsi="Calibri" w:cs="Calibri"/>
          <w:i/>
          <w:iCs/>
          <w:sz w:val="20"/>
          <w:szCs w:val="20"/>
        </w:rPr>
        <w:t xml:space="preserve"> xav tau rau lub sij</w:t>
      </w:r>
      <w:r w:rsidR="00EF36C2">
        <w:rPr>
          <w:rFonts w:ascii="Calibri" w:hAnsi="Calibri" w:cs="Calibri"/>
          <w:i/>
          <w:iCs/>
          <w:sz w:val="20"/>
          <w:szCs w:val="20"/>
        </w:rPr>
        <w:t xml:space="preserve"> </w:t>
      </w:r>
      <w:r w:rsidRPr="00357A0C">
        <w:rPr>
          <w:rFonts w:ascii="Calibri" w:hAnsi="Calibri" w:cs="Calibri"/>
          <w:i/>
          <w:iCs/>
          <w:sz w:val="20"/>
          <w:szCs w:val="20"/>
        </w:rPr>
        <w:t xml:space="preserve">hawm no. </w:t>
      </w:r>
      <w:r w:rsidR="00EF36C2" w:rsidRPr="00EF36C2">
        <w:rPr>
          <w:rFonts w:ascii="Calibri" w:hAnsi="Calibri" w:cs="Calibri"/>
          <w:i/>
          <w:iCs/>
          <w:sz w:val="20"/>
          <w:szCs w:val="20"/>
        </w:rPr>
        <w:t xml:space="preserve">Pab </w:t>
      </w:r>
      <w:r w:rsidR="00EF36C2">
        <w:rPr>
          <w:rFonts w:ascii="Calibri" w:hAnsi="Calibri" w:cs="Calibri"/>
          <w:i/>
          <w:iCs/>
          <w:sz w:val="20"/>
          <w:szCs w:val="20"/>
        </w:rPr>
        <w:t>pawg</w:t>
      </w:r>
      <w:r w:rsidR="00EF36C2" w:rsidRPr="00EF36C2">
        <w:rPr>
          <w:rFonts w:ascii="Calibri" w:hAnsi="Calibri" w:cs="Calibri"/>
          <w:i/>
          <w:iCs/>
          <w:sz w:val="20"/>
          <w:szCs w:val="20"/>
        </w:rPr>
        <w:t xml:space="preserve"> yuav </w:t>
      </w:r>
      <w:r w:rsidR="00EF36C2">
        <w:rPr>
          <w:rFonts w:ascii="Calibri" w:hAnsi="Calibri" w:cs="Calibri"/>
          <w:i/>
          <w:iCs/>
          <w:sz w:val="20"/>
          <w:szCs w:val="20"/>
        </w:rPr>
        <w:t>ntuam</w:t>
      </w:r>
      <w:r w:rsidR="00EF36C2" w:rsidRPr="00EF36C2">
        <w:rPr>
          <w:rFonts w:ascii="Calibri" w:hAnsi="Calibri" w:cs="Calibri"/>
          <w:i/>
          <w:iCs/>
          <w:sz w:val="20"/>
          <w:szCs w:val="20"/>
        </w:rPr>
        <w:t xml:space="preserve"> xyuas cov hom phiaj thiab </w:t>
      </w:r>
      <w:r w:rsidR="00EF36C2">
        <w:rPr>
          <w:rFonts w:ascii="Calibri" w:hAnsi="Calibri" w:cs="Calibri"/>
          <w:i/>
          <w:iCs/>
          <w:sz w:val="20"/>
          <w:szCs w:val="20"/>
        </w:rPr>
        <w:t>qhov muab tso rau hauv IEP Kev Npaj txhua xyoo.</w:t>
      </w:r>
    </w:p>
    <w:p w14:paraId="5356B466" w14:textId="011C436C" w:rsidR="006735E4" w:rsidRDefault="00D503A2" w:rsidP="00D33C93">
      <w:pPr>
        <w:rPr>
          <w:rFonts w:ascii="Calibri" w:hAnsi="Calibri" w:cs="Calibri"/>
          <w:i/>
          <w:iCs/>
          <w:sz w:val="20"/>
          <w:szCs w:val="20"/>
        </w:rPr>
      </w:pPr>
      <w:r w:rsidRPr="00D503A2">
        <w:rPr>
          <w:rFonts w:ascii="Calibri" w:hAnsi="Calibri" w:cs="Calibri"/>
          <w:i/>
          <w:iCs/>
          <w:sz w:val="20"/>
          <w:szCs w:val="20"/>
        </w:rPr>
        <w:t xml:space="preserve">Xam tias: Tsis muaj </w:t>
      </w:r>
      <w:ins w:id="944" w:author="Fong RERHANG" w:date="2021-06-08T14:11:00Z">
        <w:r w:rsidR="00A54400">
          <w:rPr>
            <w:rFonts w:ascii="Calibri" w:hAnsi="Calibri" w:cs="Calibri"/>
            <w:i/>
            <w:iCs/>
            <w:sz w:val="20"/>
            <w:szCs w:val="20"/>
          </w:rPr>
          <w:t>kev pom sij</w:t>
        </w:r>
      </w:ins>
      <w:del w:id="945" w:author="Fong RERHANG" w:date="2021-06-08T14:11:00Z">
        <w:r w:rsidRPr="00D503A2" w:rsidDel="00A54400">
          <w:rPr>
            <w:rFonts w:ascii="Calibri" w:hAnsi="Calibri" w:cs="Calibri"/>
            <w:i/>
            <w:iCs/>
            <w:sz w:val="20"/>
            <w:szCs w:val="20"/>
          </w:rPr>
          <w:delText>mob</w:delText>
        </w:r>
        <w:r w:rsidR="00D33C93" w:rsidDel="00A54400">
          <w:rPr>
            <w:rFonts w:ascii="Calibri" w:hAnsi="Calibri" w:cs="Calibri"/>
            <w:i/>
            <w:iCs/>
            <w:sz w:val="20"/>
            <w:szCs w:val="20"/>
          </w:rPr>
          <w:delText xml:space="preserve"> </w:delText>
        </w:r>
      </w:del>
      <w:r w:rsidR="00D33C93">
        <w:rPr>
          <w:rFonts w:ascii="Calibri" w:hAnsi="Calibri" w:cs="Calibri"/>
          <w:i/>
          <w:iCs/>
          <w:sz w:val="20"/>
          <w:szCs w:val="20"/>
        </w:rPr>
        <w:t xml:space="preserve">                                                                                                                                                                                            </w:t>
      </w:r>
      <w:del w:id="946" w:author="Fong RERHANG" w:date="2021-06-08T14:14:00Z">
        <w:r w:rsidDel="00433BF0">
          <w:rPr>
            <w:rFonts w:ascii="Calibri" w:hAnsi="Calibri" w:cs="Calibri"/>
            <w:i/>
            <w:iCs/>
            <w:sz w:val="20"/>
            <w:szCs w:val="20"/>
          </w:rPr>
          <w:delText>Txwv tsis pub txawj vag koos</w:delText>
        </w:r>
        <w:r w:rsidRPr="00D503A2" w:rsidDel="00433BF0">
          <w:rPr>
            <w:rFonts w:ascii="Calibri" w:hAnsi="Calibri" w:cs="Calibri"/>
            <w:i/>
            <w:iCs/>
            <w:sz w:val="20"/>
            <w:szCs w:val="20"/>
          </w:rPr>
          <w:delText>Tsawg:</w:delText>
        </w:r>
      </w:del>
      <w:ins w:id="947" w:author="Fong RERHANG" w:date="2021-06-08T14:14:00Z">
        <w:r w:rsidR="00433BF0">
          <w:rPr>
            <w:rFonts w:ascii="Calibri" w:hAnsi="Calibri" w:cs="Calibri"/>
            <w:i/>
            <w:iCs/>
            <w:sz w:val="20"/>
            <w:szCs w:val="20"/>
          </w:rPr>
          <w:t xml:space="preserve">Kev Txwv Ib Puag </w:t>
        </w:r>
      </w:ins>
      <w:ins w:id="948" w:author="Fong RERHANG" w:date="2021-06-08T14:15:00Z">
        <w:r w:rsidR="00433BF0">
          <w:rPr>
            <w:rFonts w:ascii="Calibri" w:hAnsi="Calibri" w:cs="Calibri"/>
            <w:i/>
            <w:iCs/>
            <w:sz w:val="20"/>
            <w:szCs w:val="20"/>
          </w:rPr>
          <w:t>N</w:t>
        </w:r>
      </w:ins>
      <w:ins w:id="949" w:author="Fong RERHANG" w:date="2021-06-08T14:14:00Z">
        <w:r w:rsidR="00433BF0">
          <w:rPr>
            <w:rFonts w:ascii="Calibri" w:hAnsi="Calibri" w:cs="Calibri"/>
            <w:i/>
            <w:iCs/>
            <w:sz w:val="20"/>
            <w:szCs w:val="20"/>
          </w:rPr>
          <w:t xml:space="preserve">cig </w:t>
        </w:r>
      </w:ins>
      <w:ins w:id="950" w:author="Fong RERHANG" w:date="2021-06-08T14:15:00Z">
        <w:r w:rsidR="00433BF0">
          <w:rPr>
            <w:rFonts w:ascii="Calibri" w:hAnsi="Calibri" w:cs="Calibri"/>
            <w:i/>
            <w:iCs/>
            <w:sz w:val="20"/>
            <w:szCs w:val="20"/>
          </w:rPr>
          <w:t>U</w:t>
        </w:r>
      </w:ins>
      <w:ins w:id="951" w:author="Fong RERHANG" w:date="2021-06-08T14:14:00Z">
        <w:r w:rsidR="00433BF0">
          <w:rPr>
            <w:rFonts w:ascii="Calibri" w:hAnsi="Calibri" w:cs="Calibri"/>
            <w:i/>
            <w:iCs/>
            <w:sz w:val="20"/>
            <w:szCs w:val="20"/>
          </w:rPr>
          <w:t xml:space="preserve">as </w:t>
        </w:r>
      </w:ins>
      <w:ins w:id="952" w:author="Fong RERHANG" w:date="2021-06-08T14:15:00Z">
        <w:r w:rsidR="00433BF0">
          <w:rPr>
            <w:rFonts w:ascii="Calibri" w:hAnsi="Calibri" w:cs="Calibri"/>
            <w:i/>
            <w:iCs/>
            <w:sz w:val="20"/>
            <w:szCs w:val="20"/>
          </w:rPr>
          <w:t>T</w:t>
        </w:r>
      </w:ins>
      <w:ins w:id="953" w:author="Fong RERHANG" w:date="2021-06-08T14:14:00Z">
        <w:r w:rsidR="00433BF0">
          <w:rPr>
            <w:rFonts w:ascii="Calibri" w:hAnsi="Calibri" w:cs="Calibri"/>
            <w:i/>
            <w:iCs/>
            <w:sz w:val="20"/>
            <w:szCs w:val="20"/>
          </w:rPr>
          <w:t xml:space="preserve">sawg </w:t>
        </w:r>
      </w:ins>
      <w:ins w:id="954" w:author="Fong RERHANG" w:date="2021-06-08T14:15:00Z">
        <w:r w:rsidR="00433BF0">
          <w:rPr>
            <w:rFonts w:ascii="Calibri" w:hAnsi="Calibri" w:cs="Calibri"/>
            <w:i/>
            <w:iCs/>
            <w:sz w:val="20"/>
            <w:szCs w:val="20"/>
          </w:rPr>
          <w:t>K</w:t>
        </w:r>
      </w:ins>
      <w:ins w:id="955" w:author="Fong RERHANG" w:date="2021-06-08T14:14:00Z">
        <w:r w:rsidR="00433BF0">
          <w:rPr>
            <w:rFonts w:ascii="Calibri" w:hAnsi="Calibri" w:cs="Calibri"/>
            <w:i/>
            <w:iCs/>
            <w:sz w:val="20"/>
            <w:szCs w:val="20"/>
          </w:rPr>
          <w:t xml:space="preserve">awg: </w:t>
        </w:r>
      </w:ins>
      <w:r w:rsidRPr="00D503A2">
        <w:rPr>
          <w:rFonts w:ascii="Calibri" w:hAnsi="Calibri" w:cs="Calibri"/>
          <w:i/>
          <w:iCs/>
          <w:sz w:val="20"/>
          <w:szCs w:val="20"/>
        </w:rPr>
        <w:t xml:space="preserve"> Gen Ed</w:t>
      </w:r>
      <w:r w:rsidR="00D33C93">
        <w:rPr>
          <w:rFonts w:ascii="Calibri" w:hAnsi="Calibri" w:cs="Calibri"/>
          <w:i/>
          <w:iCs/>
          <w:sz w:val="20"/>
          <w:szCs w:val="20"/>
        </w:rPr>
        <w:t xml:space="preserve">                                                                                                                                                           </w:t>
      </w:r>
      <w:r w:rsidRPr="00D503A2">
        <w:rPr>
          <w:rFonts w:ascii="Calibri" w:hAnsi="Calibri" w:cs="Calibri"/>
          <w:i/>
          <w:iCs/>
          <w:sz w:val="20"/>
          <w:szCs w:val="20"/>
        </w:rPr>
        <w:t>C</w:t>
      </w:r>
      <w:r w:rsidR="00D33C93">
        <w:rPr>
          <w:rFonts w:ascii="Calibri" w:hAnsi="Calibri" w:cs="Calibri"/>
          <w:i/>
          <w:iCs/>
          <w:sz w:val="20"/>
          <w:szCs w:val="20"/>
        </w:rPr>
        <w:t>haw nyob</w:t>
      </w:r>
      <w:r w:rsidRPr="00D503A2">
        <w:rPr>
          <w:rFonts w:ascii="Calibri" w:hAnsi="Calibri" w:cs="Calibri"/>
          <w:i/>
          <w:iCs/>
          <w:sz w:val="20"/>
          <w:szCs w:val="20"/>
        </w:rPr>
        <w:t xml:space="preserve">: </w:t>
      </w:r>
      <w:ins w:id="956" w:author="Fong RERHANG" w:date="2021-06-08T14:15:00Z">
        <w:r w:rsidR="00433BF0">
          <w:rPr>
            <w:rFonts w:ascii="Calibri" w:hAnsi="Calibri" w:cs="Calibri"/>
            <w:i/>
            <w:iCs/>
            <w:sz w:val="20"/>
            <w:szCs w:val="20"/>
          </w:rPr>
          <w:t>Tseem yuav</w:t>
        </w:r>
      </w:ins>
      <w:ins w:id="957" w:author="Fong RERHANG" w:date="2021-06-08T14:16:00Z">
        <w:r w:rsidR="00433BF0">
          <w:rPr>
            <w:rFonts w:ascii="Calibri" w:hAnsi="Calibri" w:cs="Calibri"/>
            <w:i/>
            <w:iCs/>
            <w:sz w:val="20"/>
            <w:szCs w:val="20"/>
          </w:rPr>
          <w:t xml:space="preserve"> sau xwb</w:t>
        </w:r>
      </w:ins>
      <w:del w:id="958" w:author="Fong RERHANG" w:date="2021-06-08T14:16:00Z">
        <w:r w:rsidRPr="00D503A2" w:rsidDel="00433BF0">
          <w:rPr>
            <w:rFonts w:ascii="Calibri" w:hAnsi="Calibri" w:cs="Calibri"/>
            <w:i/>
            <w:iCs/>
            <w:sz w:val="20"/>
            <w:szCs w:val="20"/>
          </w:rPr>
          <w:delText>Remoin os sau</w:delText>
        </w:r>
      </w:del>
      <w:r w:rsidRPr="00D503A2">
        <w:rPr>
          <w:rFonts w:ascii="Calibri" w:hAnsi="Calibri" w:cs="Calibri"/>
          <w:i/>
          <w:iCs/>
          <w:sz w:val="20"/>
          <w:szCs w:val="20"/>
        </w:rPr>
        <w:t xml:space="preserve"> </w:t>
      </w:r>
      <w:r w:rsidR="00D33C93">
        <w:rPr>
          <w:rFonts w:ascii="Calibri" w:hAnsi="Calibri" w:cs="Calibri"/>
          <w:i/>
          <w:iCs/>
          <w:sz w:val="20"/>
          <w:szCs w:val="20"/>
        </w:rPr>
        <w:t xml:space="preserve">                                                                                                                                                                                 </w:t>
      </w:r>
      <w:r w:rsidRPr="00D503A2">
        <w:rPr>
          <w:rFonts w:ascii="Calibri" w:hAnsi="Calibri" w:cs="Calibri"/>
          <w:i/>
          <w:iCs/>
          <w:sz w:val="20"/>
          <w:szCs w:val="20"/>
        </w:rPr>
        <w:t>Cov Qauv Hloov</w:t>
      </w:r>
      <w:ins w:id="959" w:author="Fong RERHANG" w:date="2021-06-08T14:16:00Z">
        <w:r w:rsidR="00433BF0">
          <w:rPr>
            <w:rFonts w:ascii="Calibri" w:hAnsi="Calibri" w:cs="Calibri"/>
            <w:i/>
            <w:iCs/>
            <w:sz w:val="20"/>
            <w:szCs w:val="20"/>
          </w:rPr>
          <w:t>:</w:t>
        </w:r>
      </w:ins>
      <w:r w:rsidRPr="00D503A2">
        <w:rPr>
          <w:rFonts w:ascii="Calibri" w:hAnsi="Calibri" w:cs="Calibri"/>
          <w:i/>
          <w:iCs/>
          <w:sz w:val="20"/>
          <w:szCs w:val="20"/>
        </w:rPr>
        <w:t xml:space="preserve"> Mus Rau </w:t>
      </w:r>
      <w:ins w:id="960" w:author="Fong RERHANG" w:date="2021-06-08T14:16:00Z">
        <w:r w:rsidR="00433BF0">
          <w:rPr>
            <w:rFonts w:ascii="Calibri" w:hAnsi="Calibri" w:cs="Calibri"/>
            <w:i/>
            <w:iCs/>
            <w:sz w:val="20"/>
            <w:szCs w:val="20"/>
          </w:rPr>
          <w:t>Rov Yav P</w:t>
        </w:r>
      </w:ins>
      <w:del w:id="961" w:author="Fong RERHANG" w:date="2021-06-08T14:16:00Z">
        <w:r w:rsidRPr="00D503A2" w:rsidDel="00433BF0">
          <w:rPr>
            <w:rFonts w:ascii="Calibri" w:hAnsi="Calibri" w:cs="Calibri"/>
            <w:i/>
            <w:iCs/>
            <w:sz w:val="20"/>
            <w:szCs w:val="20"/>
          </w:rPr>
          <w:delText>p</w:delText>
        </w:r>
      </w:del>
      <w:r w:rsidRPr="00D503A2">
        <w:rPr>
          <w:rFonts w:ascii="Calibri" w:hAnsi="Calibri" w:cs="Calibri"/>
          <w:i/>
          <w:iCs/>
          <w:sz w:val="20"/>
          <w:szCs w:val="20"/>
        </w:rPr>
        <w:t xml:space="preserve">em </w:t>
      </w:r>
      <w:ins w:id="962" w:author="Fong RERHANG" w:date="2021-06-08T14:16:00Z">
        <w:r w:rsidR="00433BF0">
          <w:rPr>
            <w:rFonts w:ascii="Calibri" w:hAnsi="Calibri" w:cs="Calibri"/>
            <w:i/>
            <w:iCs/>
            <w:sz w:val="20"/>
            <w:szCs w:val="20"/>
          </w:rPr>
          <w:t>S</w:t>
        </w:r>
      </w:ins>
      <w:del w:id="963" w:author="Fong RERHANG" w:date="2021-06-08T14:16:00Z">
        <w:r w:rsidRPr="00D503A2" w:rsidDel="00433BF0">
          <w:rPr>
            <w:rFonts w:ascii="Calibri" w:hAnsi="Calibri" w:cs="Calibri"/>
            <w:i/>
            <w:iCs/>
            <w:sz w:val="20"/>
            <w:szCs w:val="20"/>
          </w:rPr>
          <w:delText>s</w:delText>
        </w:r>
      </w:del>
      <w:r w:rsidRPr="00D503A2">
        <w:rPr>
          <w:rFonts w:ascii="Calibri" w:hAnsi="Calibri" w:cs="Calibri"/>
          <w:i/>
          <w:iCs/>
          <w:sz w:val="20"/>
          <w:szCs w:val="20"/>
        </w:rPr>
        <w:t>uab</w:t>
      </w:r>
      <w:r w:rsidR="00D33C93">
        <w:rPr>
          <w:rFonts w:ascii="Calibri" w:hAnsi="Calibri" w:cs="Calibri"/>
          <w:i/>
          <w:iCs/>
          <w:sz w:val="20"/>
          <w:szCs w:val="20"/>
        </w:rPr>
        <w:t xml:space="preserve">                                                                                                                                                                                 </w:t>
      </w:r>
      <w:r w:rsidRPr="00D503A2">
        <w:rPr>
          <w:rFonts w:ascii="Calibri" w:hAnsi="Calibri" w:cs="Calibri"/>
          <w:i/>
          <w:iCs/>
          <w:sz w:val="20"/>
          <w:szCs w:val="20"/>
        </w:rPr>
        <w:t>Lwm Cov Kev Pab Txhawb</w:t>
      </w:r>
      <w:ins w:id="964" w:author="Fong RERHANG" w:date="2021-06-08T14:16:00Z">
        <w:r w:rsidR="00433BF0">
          <w:rPr>
            <w:rFonts w:ascii="Calibri" w:hAnsi="Calibri" w:cs="Calibri"/>
            <w:i/>
            <w:iCs/>
            <w:sz w:val="20"/>
            <w:szCs w:val="20"/>
          </w:rPr>
          <w:t>:</w:t>
        </w:r>
      </w:ins>
      <w:r w:rsidRPr="00D503A2">
        <w:rPr>
          <w:rFonts w:ascii="Calibri" w:hAnsi="Calibri" w:cs="Calibri"/>
          <w:i/>
          <w:iCs/>
          <w:sz w:val="20"/>
          <w:szCs w:val="20"/>
        </w:rPr>
        <w:t xml:space="preserve"> Tsis Muaj</w:t>
      </w:r>
      <w:r w:rsidR="00D33C93">
        <w:rPr>
          <w:rFonts w:ascii="Calibri" w:hAnsi="Calibri" w:cs="Calibri"/>
          <w:i/>
          <w:iCs/>
          <w:sz w:val="20"/>
          <w:szCs w:val="20"/>
        </w:rPr>
        <w:t xml:space="preserve">                                                                                                                                                                            </w:t>
      </w:r>
      <w:r w:rsidRPr="00D503A2">
        <w:rPr>
          <w:rFonts w:ascii="Calibri" w:hAnsi="Calibri" w:cs="Calibri"/>
          <w:i/>
          <w:iCs/>
          <w:sz w:val="20"/>
          <w:szCs w:val="20"/>
        </w:rPr>
        <w:t xml:space="preserve">Pab </w:t>
      </w:r>
      <w:ins w:id="965" w:author="Fong RERHANG" w:date="2021-06-08T14:17:00Z">
        <w:r w:rsidR="00433BF0">
          <w:rPr>
            <w:rFonts w:ascii="Calibri" w:hAnsi="Calibri" w:cs="Calibri"/>
            <w:i/>
            <w:iCs/>
            <w:sz w:val="20"/>
            <w:szCs w:val="20"/>
          </w:rPr>
          <w:t>S</w:t>
        </w:r>
      </w:ins>
      <w:del w:id="966" w:author="Fong RERHANG" w:date="2021-06-08T14:17:00Z">
        <w:r w:rsidRPr="00D503A2" w:rsidDel="00433BF0">
          <w:rPr>
            <w:rFonts w:ascii="Calibri" w:hAnsi="Calibri" w:cs="Calibri"/>
            <w:i/>
            <w:iCs/>
            <w:sz w:val="20"/>
            <w:szCs w:val="20"/>
          </w:rPr>
          <w:delText>s</w:delText>
        </w:r>
      </w:del>
      <w:r w:rsidRPr="00D503A2">
        <w:rPr>
          <w:rFonts w:ascii="Calibri" w:hAnsi="Calibri" w:cs="Calibri"/>
          <w:i/>
          <w:iCs/>
          <w:sz w:val="20"/>
          <w:szCs w:val="20"/>
        </w:rPr>
        <w:t xml:space="preserve">ab </w:t>
      </w:r>
      <w:ins w:id="967" w:author="Fong RERHANG" w:date="2021-06-08T14:17:00Z">
        <w:r w:rsidR="00433BF0">
          <w:rPr>
            <w:rFonts w:ascii="Calibri" w:hAnsi="Calibri" w:cs="Calibri"/>
            <w:i/>
            <w:iCs/>
            <w:sz w:val="20"/>
            <w:szCs w:val="20"/>
          </w:rPr>
          <w:t>L</w:t>
        </w:r>
      </w:ins>
      <w:del w:id="968" w:author="Fong RERHANG" w:date="2021-06-08T14:17:00Z">
        <w:r w:rsidRPr="00D503A2" w:rsidDel="00433BF0">
          <w:rPr>
            <w:rFonts w:ascii="Calibri" w:hAnsi="Calibri" w:cs="Calibri"/>
            <w:i/>
            <w:iCs/>
            <w:sz w:val="20"/>
            <w:szCs w:val="20"/>
          </w:rPr>
          <w:delText>l</w:delText>
        </w:r>
      </w:del>
      <w:r w:rsidRPr="00D503A2">
        <w:rPr>
          <w:rFonts w:ascii="Calibri" w:hAnsi="Calibri" w:cs="Calibri"/>
          <w:i/>
          <w:iCs/>
          <w:sz w:val="20"/>
          <w:szCs w:val="20"/>
        </w:rPr>
        <w:t xml:space="preserve">aj </w:t>
      </w:r>
      <w:del w:id="969" w:author="Fong RERHANG" w:date="2021-06-08T14:17:00Z">
        <w:r w:rsidRPr="00D503A2" w:rsidDel="00433BF0">
          <w:rPr>
            <w:rFonts w:ascii="Calibri" w:hAnsi="Calibri" w:cs="Calibri"/>
            <w:i/>
            <w:iCs/>
            <w:sz w:val="20"/>
            <w:szCs w:val="20"/>
          </w:rPr>
          <w:delText>n</w:delText>
        </w:r>
      </w:del>
      <w:ins w:id="970" w:author="Fong RERHANG" w:date="2021-06-08T14:17:00Z">
        <w:r w:rsidR="00433BF0">
          <w:rPr>
            <w:rFonts w:ascii="Calibri" w:hAnsi="Calibri" w:cs="Calibri"/>
            <w:i/>
            <w:iCs/>
            <w:sz w:val="20"/>
            <w:szCs w:val="20"/>
          </w:rPr>
          <w:t>N</w:t>
        </w:r>
      </w:ins>
      <w:r w:rsidRPr="00D503A2">
        <w:rPr>
          <w:rFonts w:ascii="Calibri" w:hAnsi="Calibri" w:cs="Calibri"/>
          <w:i/>
          <w:iCs/>
          <w:sz w:val="20"/>
          <w:szCs w:val="20"/>
        </w:rPr>
        <w:t xml:space="preserve">caj </w:t>
      </w:r>
      <w:del w:id="971" w:author="Fong RERHANG" w:date="2021-06-08T14:17:00Z">
        <w:r w:rsidRPr="00D503A2" w:rsidDel="00433BF0">
          <w:rPr>
            <w:rFonts w:ascii="Calibri" w:hAnsi="Calibri" w:cs="Calibri"/>
            <w:i/>
            <w:iCs/>
            <w:sz w:val="20"/>
            <w:szCs w:val="20"/>
          </w:rPr>
          <w:delText>q</w:delText>
        </w:r>
      </w:del>
      <w:ins w:id="972" w:author="Fong RERHANG" w:date="2021-06-08T14:17:00Z">
        <w:r w:rsidR="00433BF0">
          <w:rPr>
            <w:rFonts w:ascii="Calibri" w:hAnsi="Calibri" w:cs="Calibri"/>
            <w:i/>
            <w:iCs/>
            <w:sz w:val="20"/>
            <w:szCs w:val="20"/>
          </w:rPr>
          <w:t>Q</w:t>
        </w:r>
      </w:ins>
      <w:r w:rsidRPr="00D503A2">
        <w:rPr>
          <w:rFonts w:ascii="Calibri" w:hAnsi="Calibri" w:cs="Calibri"/>
          <w:i/>
          <w:iCs/>
          <w:sz w:val="20"/>
          <w:szCs w:val="20"/>
        </w:rPr>
        <w:t>ha</w:t>
      </w:r>
      <w:ins w:id="973" w:author="Fong RERHANG" w:date="2021-06-08T14:17:00Z">
        <w:r w:rsidR="00433BF0">
          <w:rPr>
            <w:rFonts w:ascii="Calibri" w:hAnsi="Calibri" w:cs="Calibri"/>
            <w:i/>
            <w:iCs/>
            <w:sz w:val="20"/>
            <w:szCs w:val="20"/>
          </w:rPr>
          <w:t>: Sab laj</w:t>
        </w:r>
      </w:ins>
    </w:p>
    <w:p w14:paraId="07D848F5" w14:textId="0F738810" w:rsidR="000F0204" w:rsidRDefault="000F0204" w:rsidP="00D33C93">
      <w:pPr>
        <w:rPr>
          <w:rFonts w:ascii="Calibri" w:hAnsi="Calibri" w:cs="Calibri"/>
          <w:i/>
          <w:iCs/>
          <w:sz w:val="20"/>
          <w:szCs w:val="20"/>
        </w:rPr>
      </w:pPr>
    </w:p>
    <w:p w14:paraId="5C701391" w14:textId="0CBB6279" w:rsidR="000F0204" w:rsidRPr="000F0204" w:rsidRDefault="00F951AC" w:rsidP="000F0204">
      <w:pPr>
        <w:rPr>
          <w:rFonts w:ascii="Calibri" w:hAnsi="Calibri" w:cs="Calibri"/>
          <w:i/>
          <w:iCs/>
          <w:sz w:val="20"/>
          <w:szCs w:val="20"/>
        </w:rPr>
      </w:pPr>
      <w:r w:rsidRPr="000F0204">
        <w:rPr>
          <w:rFonts w:ascii="Calibri" w:hAnsi="Calibri" w:cs="Calibri"/>
          <w:i/>
          <w:iCs/>
          <w:sz w:val="20"/>
          <w:szCs w:val="20"/>
        </w:rPr>
        <w:t xml:space="preserve">Kev Thauj Mus Los </w:t>
      </w:r>
      <w:r w:rsidR="000F0204" w:rsidRPr="000F0204">
        <w:rPr>
          <w:rFonts w:ascii="Calibri" w:hAnsi="Calibri" w:cs="Calibri"/>
          <w:i/>
          <w:iCs/>
          <w:sz w:val="20"/>
          <w:szCs w:val="20"/>
        </w:rPr>
        <w:t xml:space="preserve">Kev Kawm Tshwj Xeeb: </w:t>
      </w:r>
      <w:ins w:id="974" w:author="Fong RERHANG" w:date="2021-06-08T14:18:00Z">
        <w:r w:rsidR="00433BF0">
          <w:rPr>
            <w:rFonts w:ascii="Calibri" w:hAnsi="Calibri" w:cs="Calibri"/>
            <w:i/>
            <w:iCs/>
            <w:sz w:val="20"/>
            <w:szCs w:val="20"/>
          </w:rPr>
          <w:t xml:space="preserve">Tsis Muaj </w:t>
        </w:r>
      </w:ins>
      <w:del w:id="975" w:author="Fong RERHANG" w:date="2021-06-08T14:18:00Z">
        <w:r w:rsidR="000F0204" w:rsidRPr="000F0204" w:rsidDel="00433BF0">
          <w:rPr>
            <w:rFonts w:ascii="Calibri" w:hAnsi="Calibri" w:cs="Calibri"/>
            <w:i/>
            <w:iCs/>
            <w:sz w:val="20"/>
            <w:szCs w:val="20"/>
          </w:rPr>
          <w:delText>N / A</w:delText>
        </w:r>
      </w:del>
    </w:p>
    <w:p w14:paraId="52AB8F5F" w14:textId="12ADE5BF"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Pab </w:t>
      </w:r>
      <w:r w:rsidR="00F951AC">
        <w:rPr>
          <w:rFonts w:ascii="Calibri" w:hAnsi="Calibri" w:cs="Calibri"/>
          <w:i/>
          <w:iCs/>
          <w:sz w:val="20"/>
          <w:szCs w:val="20"/>
        </w:rPr>
        <w:t>pawg</w:t>
      </w:r>
      <w:r w:rsidRPr="000F0204">
        <w:rPr>
          <w:rFonts w:ascii="Calibri" w:hAnsi="Calibri" w:cs="Calibri"/>
          <w:i/>
          <w:iCs/>
          <w:sz w:val="20"/>
          <w:szCs w:val="20"/>
        </w:rPr>
        <w:t xml:space="preserve"> tau sib tham txog Kev Ncua Sij</w:t>
      </w:r>
      <w:r w:rsidR="00F951AC">
        <w:rPr>
          <w:rFonts w:ascii="Calibri" w:hAnsi="Calibri" w:cs="Calibri"/>
          <w:i/>
          <w:iCs/>
          <w:sz w:val="20"/>
          <w:szCs w:val="20"/>
        </w:rPr>
        <w:t xml:space="preserve"> </w:t>
      </w:r>
      <w:r w:rsidRPr="000F0204">
        <w:rPr>
          <w:rFonts w:ascii="Calibri" w:hAnsi="Calibri" w:cs="Calibri"/>
          <w:i/>
          <w:iCs/>
          <w:sz w:val="20"/>
          <w:szCs w:val="20"/>
        </w:rPr>
        <w:t>hawm</w:t>
      </w:r>
      <w:ins w:id="976" w:author="Fong RERHANG" w:date="2021-06-08T14:18:00Z">
        <w:r w:rsidR="00433BF0">
          <w:rPr>
            <w:rFonts w:ascii="Calibri" w:hAnsi="Calibri" w:cs="Calibri"/>
            <w:i/>
            <w:iCs/>
            <w:sz w:val="20"/>
            <w:szCs w:val="20"/>
          </w:rPr>
          <w:t xml:space="preserve"> Xyoo</w:t>
        </w:r>
      </w:ins>
      <w:r w:rsidRPr="000F0204">
        <w:rPr>
          <w:rFonts w:ascii="Calibri" w:hAnsi="Calibri" w:cs="Calibri"/>
          <w:i/>
          <w:iCs/>
          <w:sz w:val="20"/>
          <w:szCs w:val="20"/>
        </w:rPr>
        <w:t xml:space="preserve"> Kawm </w:t>
      </w:r>
      <w:del w:id="977" w:author="Fong RERHANG" w:date="2021-06-08T14:18:00Z">
        <w:r w:rsidRPr="000F0204" w:rsidDel="00433BF0">
          <w:rPr>
            <w:rFonts w:ascii="Calibri" w:hAnsi="Calibri" w:cs="Calibri"/>
            <w:i/>
            <w:iCs/>
            <w:sz w:val="20"/>
            <w:szCs w:val="20"/>
          </w:rPr>
          <w:delText>Xyoo</w:delText>
        </w:r>
      </w:del>
      <w:r w:rsidRPr="000F0204">
        <w:rPr>
          <w:rFonts w:ascii="Calibri" w:hAnsi="Calibri" w:cs="Calibri"/>
          <w:i/>
          <w:iCs/>
          <w:sz w:val="20"/>
          <w:szCs w:val="20"/>
        </w:rPr>
        <w:t xml:space="preserve">. TUB NTXHAIS KAWM NTAWV tsis </w:t>
      </w:r>
      <w:ins w:id="978" w:author="Fong RERHANG" w:date="2021-06-08T14:19:00Z">
        <w:r w:rsidR="00433BF0">
          <w:rPr>
            <w:rFonts w:ascii="Calibri" w:hAnsi="Calibri" w:cs="Calibri"/>
            <w:i/>
            <w:iCs/>
            <w:sz w:val="20"/>
            <w:szCs w:val="20"/>
          </w:rPr>
          <w:t>tsim nyog</w:t>
        </w:r>
      </w:ins>
      <w:del w:id="979" w:author="Fong RERHANG" w:date="2021-06-08T14:19:00Z">
        <w:r w:rsidRPr="000F0204" w:rsidDel="00433BF0">
          <w:rPr>
            <w:rFonts w:ascii="Calibri" w:hAnsi="Calibri" w:cs="Calibri"/>
            <w:i/>
            <w:iCs/>
            <w:sz w:val="20"/>
            <w:szCs w:val="20"/>
          </w:rPr>
          <w:delText>tau lees paub</w:delText>
        </w:r>
      </w:del>
      <w:r w:rsidRPr="000F0204">
        <w:rPr>
          <w:rFonts w:ascii="Calibri" w:hAnsi="Calibri" w:cs="Calibri"/>
          <w:i/>
          <w:iCs/>
          <w:sz w:val="20"/>
          <w:szCs w:val="20"/>
        </w:rPr>
        <w:t>, vim nws tsis yog kev ph</w:t>
      </w:r>
      <w:r w:rsidR="00F951AC">
        <w:rPr>
          <w:rFonts w:ascii="Calibri" w:hAnsi="Calibri" w:cs="Calibri"/>
          <w:i/>
          <w:iCs/>
          <w:sz w:val="20"/>
          <w:szCs w:val="20"/>
        </w:rPr>
        <w:t>om sij</w:t>
      </w:r>
      <w:r w:rsidRPr="000F0204">
        <w:rPr>
          <w:rFonts w:ascii="Calibri" w:hAnsi="Calibri" w:cs="Calibri"/>
          <w:i/>
          <w:iCs/>
          <w:sz w:val="20"/>
          <w:szCs w:val="20"/>
        </w:rPr>
        <w:t xml:space="preserve"> ntawm </w:t>
      </w:r>
      <w:r w:rsidR="00F951AC">
        <w:rPr>
          <w:rFonts w:ascii="Calibri" w:hAnsi="Calibri" w:cs="Calibri"/>
          <w:i/>
          <w:iCs/>
          <w:sz w:val="20"/>
          <w:szCs w:val="20"/>
        </w:rPr>
        <w:t>tus kheej nyob rau</w:t>
      </w:r>
      <w:r w:rsidRPr="000F0204">
        <w:rPr>
          <w:rFonts w:ascii="Calibri" w:hAnsi="Calibri" w:cs="Calibri"/>
          <w:i/>
          <w:iCs/>
          <w:sz w:val="20"/>
          <w:szCs w:val="20"/>
        </w:rPr>
        <w:t xml:space="preserve"> lub caij</w:t>
      </w:r>
      <w:ins w:id="980" w:author="Fong RERHANG" w:date="2021-06-08T14:19:00Z">
        <w:r w:rsidR="00433BF0">
          <w:rPr>
            <w:rFonts w:ascii="Calibri" w:hAnsi="Calibri" w:cs="Calibri"/>
            <w:i/>
            <w:iCs/>
            <w:sz w:val="20"/>
            <w:szCs w:val="20"/>
          </w:rPr>
          <w:t xml:space="preserve"> so</w:t>
        </w:r>
      </w:ins>
      <w:r w:rsidRPr="000F0204">
        <w:rPr>
          <w:rFonts w:ascii="Calibri" w:hAnsi="Calibri" w:cs="Calibri"/>
          <w:i/>
          <w:iCs/>
          <w:sz w:val="20"/>
          <w:szCs w:val="20"/>
        </w:rPr>
        <w:t xml:space="preserve"> ntuj sov</w:t>
      </w:r>
      <w:del w:id="981" w:author="Fong RERHANG" w:date="2021-06-08T14:19:00Z">
        <w:r w:rsidRPr="000F0204" w:rsidDel="00433BF0">
          <w:rPr>
            <w:rFonts w:ascii="Calibri" w:hAnsi="Calibri" w:cs="Calibri"/>
            <w:i/>
            <w:iCs/>
            <w:sz w:val="20"/>
            <w:szCs w:val="20"/>
          </w:rPr>
          <w:delText xml:space="preserve"> so</w:delText>
        </w:r>
      </w:del>
      <w:r w:rsidRPr="000F0204">
        <w:rPr>
          <w:rFonts w:ascii="Calibri" w:hAnsi="Calibri" w:cs="Calibri"/>
          <w:i/>
          <w:iCs/>
          <w:sz w:val="20"/>
          <w:szCs w:val="20"/>
        </w:rPr>
        <w:t>.</w:t>
      </w:r>
    </w:p>
    <w:p w14:paraId="1AA8065B" w14:textId="793C4C44"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Niam Txiv Cov Lus Nug</w:t>
      </w:r>
      <w:del w:id="982" w:author="Fong RERHANG" w:date="2021-06-08T14:19:00Z">
        <w:r w:rsidRPr="000F0204" w:rsidDel="00433BF0">
          <w:rPr>
            <w:rFonts w:ascii="Calibri" w:hAnsi="Calibri" w:cs="Calibri"/>
            <w:i/>
            <w:iCs/>
            <w:sz w:val="20"/>
            <w:szCs w:val="20"/>
          </w:rPr>
          <w:delText xml:space="preserve"> </w:delText>
        </w:r>
      </w:del>
      <w:r w:rsidRPr="000F0204">
        <w:rPr>
          <w:rFonts w:ascii="Calibri" w:hAnsi="Calibri" w:cs="Calibri"/>
          <w:i/>
          <w:iCs/>
          <w:sz w:val="20"/>
          <w:szCs w:val="20"/>
        </w:rPr>
        <w:t>/</w:t>
      </w:r>
      <w:del w:id="983" w:author="Fong RERHANG" w:date="2021-06-08T14:19:00Z">
        <w:r w:rsidRPr="000F0204" w:rsidDel="00433BF0">
          <w:rPr>
            <w:rFonts w:ascii="Calibri" w:hAnsi="Calibri" w:cs="Calibri"/>
            <w:i/>
            <w:iCs/>
            <w:sz w:val="20"/>
            <w:szCs w:val="20"/>
          </w:rPr>
          <w:delText xml:space="preserve"> </w:delText>
        </w:r>
      </w:del>
      <w:r w:rsidRPr="000F0204">
        <w:rPr>
          <w:rFonts w:ascii="Calibri" w:hAnsi="Calibri" w:cs="Calibri"/>
          <w:i/>
          <w:iCs/>
          <w:sz w:val="20"/>
          <w:szCs w:val="20"/>
        </w:rPr>
        <w:t xml:space="preserve">Kev txhawj xeeb txog </w:t>
      </w:r>
      <w:del w:id="984" w:author="Fong RERHANG" w:date="2021-06-08T14:20:00Z">
        <w:r w:rsidRPr="000F0204" w:rsidDel="00433BF0">
          <w:rPr>
            <w:rFonts w:ascii="Calibri" w:hAnsi="Calibri" w:cs="Calibri"/>
            <w:i/>
            <w:iCs/>
            <w:sz w:val="20"/>
            <w:szCs w:val="20"/>
          </w:rPr>
          <w:delText>kev teev</w:delText>
        </w:r>
      </w:del>
      <w:r w:rsidRPr="000F0204">
        <w:rPr>
          <w:rFonts w:ascii="Calibri" w:hAnsi="Calibri" w:cs="Calibri"/>
          <w:i/>
          <w:iCs/>
          <w:sz w:val="20"/>
          <w:szCs w:val="20"/>
        </w:rPr>
        <w:t xml:space="preserve"> FAPE:</w:t>
      </w:r>
    </w:p>
    <w:p w14:paraId="3B08988A" w14:textId="405A812C"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Pab pawg IEP tau hais tawm thiab rov saib Daim Ntawv Ntsuas Xyuas Thoob Plaws-Tsis muaj dab tsi tshiab los tham vim yog Covid-19.</w:t>
      </w:r>
    </w:p>
    <w:p w14:paraId="53D0CAE9" w14:textId="1280A564"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w:t>
      </w:r>
      <w:r w:rsidR="000849D4">
        <w:rPr>
          <w:rFonts w:ascii="Calibri" w:hAnsi="Calibri" w:cs="Calibri"/>
          <w:i/>
          <w:iCs/>
          <w:sz w:val="20"/>
          <w:szCs w:val="20"/>
        </w:rPr>
        <w:t xml:space="preserve">Pab </w:t>
      </w:r>
      <w:r w:rsidRPr="000F0204">
        <w:rPr>
          <w:rFonts w:ascii="Calibri" w:hAnsi="Calibri" w:cs="Calibri"/>
          <w:i/>
          <w:iCs/>
          <w:sz w:val="20"/>
          <w:szCs w:val="20"/>
        </w:rPr>
        <w:t>Pawg txhawb pab Hauv Paus Tsev Kawm Ntawv Qhov Tsim Nyog</w:t>
      </w:r>
      <w:r w:rsidR="006B5D1E">
        <w:rPr>
          <w:rFonts w:ascii="Calibri" w:hAnsi="Calibri" w:cs="Calibri"/>
          <w:i/>
          <w:iCs/>
          <w:sz w:val="20"/>
          <w:szCs w:val="20"/>
        </w:rPr>
        <w:t xml:space="preserve"> rau</w:t>
      </w:r>
      <w:r w:rsidRPr="000F0204">
        <w:rPr>
          <w:rFonts w:ascii="Calibri" w:hAnsi="Calibri" w:cs="Calibri"/>
          <w:i/>
          <w:iCs/>
          <w:sz w:val="20"/>
          <w:szCs w:val="20"/>
        </w:rPr>
        <w:t xml:space="preserve"> Kev Kawm Pub Dawb / muaj ntawm</w:t>
      </w:r>
      <w:r w:rsidR="006B5D1E" w:rsidRPr="006B5D1E">
        <w:rPr>
          <w:rFonts w:ascii="Calibri" w:hAnsi="Calibri" w:cs="Calibri"/>
          <w:i/>
          <w:iCs/>
          <w:sz w:val="20"/>
          <w:szCs w:val="20"/>
        </w:rPr>
        <w:t xml:space="preserve"> </w:t>
      </w:r>
      <w:r w:rsidR="006B5D1E" w:rsidRPr="000F0204">
        <w:rPr>
          <w:rFonts w:ascii="Calibri" w:hAnsi="Calibri" w:cs="Calibri"/>
          <w:i/>
          <w:iCs/>
          <w:sz w:val="20"/>
          <w:szCs w:val="20"/>
        </w:rPr>
        <w:t>FAPE</w:t>
      </w:r>
      <w:r w:rsidRPr="000F0204">
        <w:rPr>
          <w:rFonts w:ascii="Calibri" w:hAnsi="Calibri" w:cs="Calibri"/>
          <w:i/>
          <w:iCs/>
          <w:sz w:val="20"/>
          <w:szCs w:val="20"/>
        </w:rPr>
        <w:t>:</w:t>
      </w:r>
    </w:p>
    <w:p w14:paraId="0C053240" w14:textId="69DBB0FF" w:rsidR="000F0204" w:rsidRPr="000F0204" w:rsidRDefault="000F0204" w:rsidP="000F0204">
      <w:pPr>
        <w:rPr>
          <w:rFonts w:ascii="Calibri" w:hAnsi="Calibri" w:cs="Calibri"/>
          <w:i/>
          <w:iCs/>
          <w:sz w:val="20"/>
          <w:szCs w:val="20"/>
        </w:rPr>
      </w:pPr>
      <w:r w:rsidRPr="000F0204">
        <w:rPr>
          <w:rFonts w:ascii="Calibri" w:hAnsi="Calibri" w:cs="Calibri"/>
          <w:i/>
          <w:iCs/>
          <w:sz w:val="20"/>
          <w:szCs w:val="20"/>
        </w:rPr>
        <w:t xml:space="preserve"> Rooj sib tham</w:t>
      </w:r>
      <w:r w:rsidR="007807F0">
        <w:rPr>
          <w:rFonts w:ascii="Calibri" w:hAnsi="Calibri" w:cs="Calibri"/>
          <w:i/>
          <w:iCs/>
          <w:sz w:val="20"/>
          <w:szCs w:val="20"/>
        </w:rPr>
        <w:t xml:space="preserve"> Xaus</w:t>
      </w:r>
      <w:r w:rsidRPr="000F0204">
        <w:rPr>
          <w:rFonts w:ascii="Calibri" w:hAnsi="Calibri" w:cs="Calibri"/>
          <w:i/>
          <w:iCs/>
          <w:sz w:val="20"/>
          <w:szCs w:val="20"/>
        </w:rPr>
        <w:t>:</w:t>
      </w:r>
    </w:p>
    <w:p w14:paraId="5E378E58" w14:textId="108DC91A" w:rsidR="000F0204" w:rsidRDefault="007807F0" w:rsidP="000F0204">
      <w:pPr>
        <w:rPr>
          <w:rFonts w:ascii="Calibri" w:hAnsi="Calibri" w:cs="Calibri"/>
          <w:i/>
          <w:iCs/>
          <w:sz w:val="20"/>
          <w:szCs w:val="20"/>
        </w:rPr>
      </w:pPr>
      <w:r w:rsidRPr="007807F0">
        <w:rPr>
          <w:rFonts w:ascii="Calibri" w:hAnsi="Calibri" w:cs="Calibri"/>
          <w:i/>
          <w:iCs/>
          <w:sz w:val="20"/>
          <w:szCs w:val="20"/>
        </w:rPr>
        <w:t>IEP</w:t>
      </w:r>
      <w:r w:rsidR="007630CE">
        <w:rPr>
          <w:rFonts w:ascii="Calibri" w:hAnsi="Calibri" w:cs="Calibri"/>
          <w:i/>
          <w:iCs/>
          <w:sz w:val="20"/>
          <w:szCs w:val="20"/>
        </w:rPr>
        <w:t xml:space="preserve"> tau</w:t>
      </w:r>
      <w:r w:rsidRPr="007807F0">
        <w:rPr>
          <w:rFonts w:ascii="Calibri" w:hAnsi="Calibri" w:cs="Calibri"/>
          <w:i/>
          <w:iCs/>
          <w:sz w:val="20"/>
          <w:szCs w:val="20"/>
        </w:rPr>
        <w:t xml:space="preserve"> xa rau kev pom zoo los ntawm </w:t>
      </w:r>
      <w:r w:rsidR="007630CE">
        <w:rPr>
          <w:rFonts w:ascii="Calibri" w:hAnsi="Calibri" w:cs="Calibri"/>
          <w:i/>
          <w:iCs/>
          <w:sz w:val="20"/>
          <w:szCs w:val="20"/>
        </w:rPr>
        <w:t xml:space="preserve">kev </w:t>
      </w:r>
      <w:r w:rsidR="007630CE" w:rsidRPr="007807F0">
        <w:rPr>
          <w:rFonts w:ascii="Calibri" w:hAnsi="Calibri" w:cs="Calibri"/>
          <w:i/>
          <w:iCs/>
          <w:sz w:val="20"/>
          <w:szCs w:val="20"/>
        </w:rPr>
        <w:t>kos npe</w:t>
      </w:r>
      <w:ins w:id="985" w:author="Fong RERHANG" w:date="2021-06-08T14:21:00Z">
        <w:r w:rsidR="00433BF0">
          <w:rPr>
            <w:rFonts w:ascii="Calibri" w:hAnsi="Calibri" w:cs="Calibri"/>
            <w:i/>
            <w:iCs/>
            <w:sz w:val="20"/>
            <w:szCs w:val="20"/>
          </w:rPr>
          <w:t xml:space="preserve"> hluav taw xob (e-signature)</w:t>
        </w:r>
      </w:ins>
      <w:r w:rsidR="000F0204" w:rsidRPr="000F0204">
        <w:rPr>
          <w:rFonts w:ascii="Calibri" w:hAnsi="Calibri" w:cs="Calibri"/>
          <w:i/>
          <w:iCs/>
          <w:sz w:val="20"/>
          <w:szCs w:val="20"/>
        </w:rPr>
        <w:t>.</w:t>
      </w:r>
    </w:p>
    <w:p w14:paraId="4EAABD68" w14:textId="77777777" w:rsidR="009D5AF9" w:rsidRDefault="009D5AF9" w:rsidP="009D5AF9">
      <w:pPr>
        <w:jc w:val="both"/>
        <w:rPr>
          <w:rFonts w:ascii="Arial" w:hAnsi="Arial" w:cs="Arial"/>
          <w:sz w:val="16"/>
          <w:szCs w:val="16"/>
        </w:rPr>
      </w:pPr>
    </w:p>
    <w:p w14:paraId="07312031" w14:textId="77777777" w:rsidR="009D5AF9" w:rsidRDefault="009D5AF9" w:rsidP="009D5AF9">
      <w:pPr>
        <w:jc w:val="both"/>
        <w:rPr>
          <w:rFonts w:ascii="Arial" w:hAnsi="Arial" w:cs="Arial"/>
          <w:sz w:val="16"/>
          <w:szCs w:val="16"/>
        </w:rPr>
      </w:pPr>
    </w:p>
    <w:p w14:paraId="22001E85" w14:textId="7B3D6A39" w:rsidR="009D5AF9" w:rsidRDefault="009D5AF9" w:rsidP="008D6FBB">
      <w:pPr>
        <w:jc w:val="both"/>
        <w:rPr>
          <w:rFonts w:ascii="Arial" w:hAnsi="Arial" w:cs="Arial"/>
          <w:sz w:val="16"/>
          <w:szCs w:val="16"/>
        </w:rPr>
      </w:pPr>
    </w:p>
    <w:p w14:paraId="7E20FDFF" w14:textId="52BD120D" w:rsidR="006056F8" w:rsidRDefault="006056F8" w:rsidP="008D6FBB">
      <w:pPr>
        <w:jc w:val="both"/>
        <w:rPr>
          <w:rFonts w:ascii="Arial" w:hAnsi="Arial" w:cs="Arial"/>
          <w:sz w:val="16"/>
          <w:szCs w:val="16"/>
        </w:rPr>
      </w:pPr>
    </w:p>
    <w:p w14:paraId="3A6A64A6" w14:textId="1EA40BAC" w:rsidR="006056F8" w:rsidRDefault="006056F8" w:rsidP="008D6FBB">
      <w:pPr>
        <w:jc w:val="both"/>
        <w:rPr>
          <w:rFonts w:ascii="Arial" w:hAnsi="Arial" w:cs="Arial"/>
          <w:sz w:val="16"/>
          <w:szCs w:val="16"/>
        </w:rPr>
      </w:pPr>
    </w:p>
    <w:p w14:paraId="16609762" w14:textId="129C5289" w:rsidR="006056F8" w:rsidRDefault="006056F8" w:rsidP="008D6FBB">
      <w:pPr>
        <w:jc w:val="both"/>
        <w:rPr>
          <w:rFonts w:ascii="Arial" w:hAnsi="Arial" w:cs="Arial"/>
          <w:sz w:val="16"/>
          <w:szCs w:val="16"/>
        </w:rPr>
      </w:pPr>
    </w:p>
    <w:p w14:paraId="121713A2" w14:textId="1A58FABB" w:rsidR="006056F8" w:rsidRDefault="006056F8" w:rsidP="008D6FBB">
      <w:pPr>
        <w:jc w:val="both"/>
        <w:rPr>
          <w:rFonts w:ascii="Arial" w:hAnsi="Arial" w:cs="Arial"/>
          <w:sz w:val="16"/>
          <w:szCs w:val="16"/>
        </w:rPr>
      </w:pPr>
    </w:p>
    <w:p w14:paraId="62979958" w14:textId="6CE2B4C2" w:rsidR="006056F8" w:rsidRDefault="006056F8" w:rsidP="008D6FBB">
      <w:pPr>
        <w:jc w:val="both"/>
        <w:rPr>
          <w:rFonts w:ascii="Arial" w:hAnsi="Arial" w:cs="Arial"/>
          <w:sz w:val="16"/>
          <w:szCs w:val="16"/>
        </w:rPr>
      </w:pPr>
    </w:p>
    <w:p w14:paraId="503D76FA" w14:textId="610A4270" w:rsidR="006056F8" w:rsidRDefault="006056F8" w:rsidP="008D6FBB">
      <w:pPr>
        <w:jc w:val="both"/>
        <w:rPr>
          <w:rFonts w:ascii="Arial" w:hAnsi="Arial" w:cs="Arial"/>
          <w:sz w:val="16"/>
          <w:szCs w:val="16"/>
        </w:rPr>
      </w:pPr>
    </w:p>
    <w:p w14:paraId="61A3B8EC" w14:textId="60FA27B3" w:rsidR="006056F8" w:rsidRDefault="006056F8" w:rsidP="008D6FBB">
      <w:pPr>
        <w:jc w:val="both"/>
        <w:rPr>
          <w:rFonts w:ascii="Arial" w:hAnsi="Arial" w:cs="Arial"/>
          <w:sz w:val="16"/>
          <w:szCs w:val="16"/>
        </w:rPr>
      </w:pPr>
    </w:p>
    <w:p w14:paraId="77D1E26E" w14:textId="49E87F16" w:rsidR="006056F8" w:rsidRDefault="006056F8" w:rsidP="008D6FBB">
      <w:pPr>
        <w:jc w:val="both"/>
        <w:rPr>
          <w:rFonts w:ascii="Arial" w:hAnsi="Arial" w:cs="Arial"/>
          <w:sz w:val="16"/>
          <w:szCs w:val="16"/>
        </w:rPr>
      </w:pPr>
    </w:p>
    <w:p w14:paraId="776042D5" w14:textId="421D23D2" w:rsidR="006056F8" w:rsidRDefault="006056F8" w:rsidP="008D6FBB">
      <w:pPr>
        <w:jc w:val="both"/>
        <w:rPr>
          <w:rFonts w:ascii="Arial" w:hAnsi="Arial" w:cs="Arial"/>
          <w:sz w:val="16"/>
          <w:szCs w:val="16"/>
        </w:rPr>
      </w:pPr>
    </w:p>
    <w:p w14:paraId="72F3FAD0" w14:textId="77777777" w:rsidR="00DF15A0" w:rsidRDefault="00DF15A0" w:rsidP="008D6FBB">
      <w:pPr>
        <w:jc w:val="both"/>
        <w:rPr>
          <w:rFonts w:ascii="Arial" w:hAnsi="Arial" w:cs="Arial"/>
          <w:sz w:val="16"/>
          <w:szCs w:val="16"/>
        </w:rPr>
      </w:pPr>
    </w:p>
    <w:p w14:paraId="5292B96B" w14:textId="61E01550" w:rsidR="006056F8" w:rsidRDefault="006056F8" w:rsidP="008D6FBB">
      <w:pPr>
        <w:jc w:val="both"/>
        <w:rPr>
          <w:rFonts w:ascii="Arial" w:hAnsi="Arial" w:cs="Arial"/>
          <w:sz w:val="16"/>
          <w:szCs w:val="16"/>
        </w:rPr>
      </w:pPr>
    </w:p>
    <w:p w14:paraId="16454C46" w14:textId="77777777" w:rsidR="006056F8" w:rsidRPr="006C69B3" w:rsidRDefault="006056F8" w:rsidP="006056F8">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0B0434C7" w14:textId="2FA8DB67" w:rsidR="007A533E" w:rsidRPr="006C69B3" w:rsidRDefault="007A533E" w:rsidP="007A533E">
      <w:pPr>
        <w:tabs>
          <w:tab w:val="left" w:pos="2086"/>
        </w:tabs>
        <w:jc w:val="center"/>
        <w:rPr>
          <w:rFonts w:ascii="Arial" w:hAnsi="Arial" w:cs="Arial"/>
          <w:b/>
          <w:bCs/>
          <w:sz w:val="22"/>
          <w:szCs w:val="22"/>
        </w:rPr>
      </w:pPr>
      <w:r w:rsidRPr="006C69B3">
        <w:rPr>
          <w:rFonts w:ascii="Arial" w:hAnsi="Arial" w:cs="Arial"/>
          <w:b/>
          <w:bCs/>
          <w:sz w:val="22"/>
          <w:szCs w:val="22"/>
        </w:rPr>
        <w:t xml:space="preserve">KEV </w:t>
      </w:r>
      <w:r>
        <w:rPr>
          <w:rFonts w:ascii="Arial" w:hAnsi="Arial" w:cs="Arial"/>
          <w:b/>
          <w:bCs/>
          <w:sz w:val="22"/>
          <w:szCs w:val="22"/>
        </w:rPr>
        <w:t xml:space="preserve">PAB </w:t>
      </w:r>
      <w:r w:rsidRPr="006C69B3">
        <w:rPr>
          <w:rFonts w:ascii="Arial" w:hAnsi="Arial" w:cs="Arial"/>
          <w:b/>
          <w:bCs/>
          <w:sz w:val="22"/>
          <w:szCs w:val="22"/>
        </w:rPr>
        <w:t>TAWM NTAWM FAPE-</w:t>
      </w:r>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3F79D859" w14:textId="77777777" w:rsidR="006056F8" w:rsidRPr="006C69B3" w:rsidRDefault="006056F8" w:rsidP="006056F8">
      <w:pPr>
        <w:tabs>
          <w:tab w:val="left" w:pos="2086"/>
        </w:tabs>
        <w:jc w:val="center"/>
        <w:rPr>
          <w:rFonts w:ascii="Arial" w:hAnsi="Arial" w:cs="Arial"/>
          <w:b/>
          <w:bCs/>
          <w:sz w:val="22"/>
          <w:szCs w:val="22"/>
        </w:rPr>
      </w:pPr>
    </w:p>
    <w:p w14:paraId="09918F90" w14:textId="77777777" w:rsidR="00AF124A" w:rsidRDefault="00AF124A" w:rsidP="00AF124A">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380F23E" w14:textId="77777777" w:rsidR="00F5123B" w:rsidRPr="00F5123B" w:rsidRDefault="00F5123B" w:rsidP="00F5123B">
      <w:pPr>
        <w:spacing w:after="0"/>
        <w:rPr>
          <w:rFonts w:ascii="Arial" w:hAnsi="Arial" w:cs="Arial"/>
          <w:i/>
          <w:iCs/>
          <w:sz w:val="20"/>
          <w:szCs w:val="20"/>
          <w:u w:val="single"/>
        </w:rPr>
      </w:pPr>
    </w:p>
    <w:p w14:paraId="2E4E832B" w14:textId="09272B38"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Kev Kawm Txog Lub Cev:</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522CEF78" wp14:editId="20EBAFDA">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7A533E">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CC60F32" wp14:editId="2541B234">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Tsim </w:t>
      </w:r>
      <w:r w:rsidR="00A1097A">
        <w:rPr>
          <w:rFonts w:ascii="Arial" w:hAnsi="Arial" w:cs="Arial"/>
          <w:sz w:val="20"/>
          <w:szCs w:val="20"/>
        </w:rPr>
        <w:t>T</w:t>
      </w:r>
      <w:r w:rsidRPr="006C69B3">
        <w:rPr>
          <w:rFonts w:ascii="Arial" w:hAnsi="Arial" w:cs="Arial"/>
          <w:sz w:val="20"/>
          <w:szCs w:val="20"/>
        </w:rPr>
        <w:t xml:space="preserve">awm </w:t>
      </w:r>
      <w:r w:rsidR="00A1097A">
        <w:rPr>
          <w:rFonts w:ascii="Arial" w:hAnsi="Arial" w:cs="Arial"/>
          <w:sz w:val="20"/>
          <w:szCs w:val="20"/>
        </w:rPr>
        <w:t>T</w:t>
      </w:r>
      <w:r w:rsidRPr="006C69B3">
        <w:rPr>
          <w:rFonts w:ascii="Arial" w:hAnsi="Arial" w:cs="Arial"/>
          <w:sz w:val="20"/>
          <w:szCs w:val="20"/>
        </w:rPr>
        <w:t xml:space="preserve">shwj </w:t>
      </w:r>
      <w:r w:rsidR="00A1097A">
        <w:rPr>
          <w:rFonts w:ascii="Arial" w:hAnsi="Arial" w:cs="Arial"/>
          <w:sz w:val="20"/>
          <w:szCs w:val="20"/>
        </w:rPr>
        <w:t>X</w:t>
      </w:r>
      <w:r w:rsidRPr="006C69B3">
        <w:rPr>
          <w:rFonts w:ascii="Arial" w:hAnsi="Arial" w:cs="Arial"/>
          <w:sz w:val="20"/>
          <w:szCs w:val="20"/>
        </w:rPr>
        <w:t>eeb</w:t>
      </w:r>
      <w:r w:rsidRPr="006C69B3">
        <w:rPr>
          <w:rFonts w:ascii="Arial" w:hAnsi="Arial" w:cs="Arial"/>
          <w:noProof/>
          <w:sz w:val="20"/>
          <w:szCs w:val="20"/>
          <w:lang w:eastAsia="zh-CN"/>
        </w:rPr>
        <w:drawing>
          <wp:inline distT="0" distB="0" distL="0" distR="0" wp14:anchorId="645E41D7" wp14:editId="0F10C3DA">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A1097A">
        <w:rPr>
          <w:rFonts w:ascii="Arial" w:hAnsi="Arial" w:cs="Arial"/>
          <w:sz w:val="20"/>
          <w:szCs w:val="20"/>
        </w:rPr>
        <w:t>L</w:t>
      </w:r>
      <w:r w:rsidRPr="006C69B3">
        <w:rPr>
          <w:rFonts w:ascii="Arial" w:hAnsi="Arial" w:cs="Arial"/>
          <w:sz w:val="20"/>
          <w:szCs w:val="20"/>
        </w:rPr>
        <w:t xml:space="preserve">wm </w:t>
      </w:r>
      <w:r w:rsidR="00A1097A">
        <w:rPr>
          <w:rFonts w:ascii="Arial" w:hAnsi="Arial" w:cs="Arial"/>
          <w:sz w:val="20"/>
          <w:szCs w:val="20"/>
        </w:rPr>
        <w:t>Y</w:t>
      </w:r>
      <w:r w:rsidRPr="006C69B3">
        <w:rPr>
          <w:rFonts w:ascii="Arial" w:hAnsi="Arial" w:cs="Arial"/>
          <w:sz w:val="20"/>
          <w:szCs w:val="20"/>
        </w:rPr>
        <w:t xml:space="preserve">am </w:t>
      </w:r>
    </w:p>
    <w:p w14:paraId="150AC744" w14:textId="0E02CDA4"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Lub Nroog </w:t>
      </w:r>
      <w:ins w:id="986" w:author="Fong RERHANG" w:date="2021-06-08T14:25:00Z">
        <w:r w:rsidR="008C60E2">
          <w:rPr>
            <w:rFonts w:ascii="Arial" w:hAnsi="Arial" w:cs="Arial"/>
            <w:b/>
            <w:bCs/>
            <w:sz w:val="20"/>
            <w:szCs w:val="20"/>
          </w:rPr>
          <w:t>K</w:t>
        </w:r>
      </w:ins>
      <w:del w:id="987" w:author="Fong RERHANG" w:date="2021-06-08T14:25:00Z">
        <w:r w:rsidR="007A533E" w:rsidDel="008C60E2">
          <w:rPr>
            <w:rFonts w:ascii="Arial" w:hAnsi="Arial" w:cs="Arial"/>
            <w:b/>
            <w:bCs/>
            <w:sz w:val="20"/>
            <w:szCs w:val="20"/>
          </w:rPr>
          <w:delText>k</w:delText>
        </w:r>
      </w:del>
      <w:r w:rsidR="007A533E">
        <w:rPr>
          <w:rFonts w:ascii="Arial" w:hAnsi="Arial" w:cs="Arial"/>
          <w:b/>
          <w:bCs/>
          <w:sz w:val="20"/>
          <w:szCs w:val="20"/>
        </w:rPr>
        <w:t xml:space="preserve">ev </w:t>
      </w:r>
      <w:ins w:id="988" w:author="Fong RERHANG" w:date="2021-06-08T14:25:00Z">
        <w:r w:rsidR="008C60E2">
          <w:rPr>
            <w:rFonts w:ascii="Arial" w:hAnsi="Arial" w:cs="Arial"/>
            <w:b/>
            <w:bCs/>
            <w:sz w:val="20"/>
            <w:szCs w:val="20"/>
          </w:rPr>
          <w:t>P</w:t>
        </w:r>
      </w:ins>
      <w:del w:id="989" w:author="Fong RERHANG" w:date="2021-06-08T14:25:00Z">
        <w:r w:rsidRPr="006C69B3" w:rsidDel="008C60E2">
          <w:rPr>
            <w:rFonts w:ascii="Arial" w:hAnsi="Arial" w:cs="Arial"/>
            <w:b/>
            <w:bCs/>
            <w:sz w:val="20"/>
            <w:szCs w:val="20"/>
          </w:rPr>
          <w:delText>p</w:delText>
        </w:r>
      </w:del>
      <w:r w:rsidRPr="006C69B3">
        <w:rPr>
          <w:rFonts w:ascii="Arial" w:hAnsi="Arial" w:cs="Arial"/>
          <w:b/>
          <w:bCs/>
          <w:sz w:val="20"/>
          <w:szCs w:val="20"/>
        </w:rPr>
        <w:t>ab</w:t>
      </w:r>
      <w:r>
        <w:rPr>
          <w:rFonts w:ascii="Arial" w:hAnsi="Arial" w:cs="Arial"/>
          <w:b/>
          <w:bCs/>
          <w:sz w:val="20"/>
          <w:szCs w:val="20"/>
        </w:rPr>
        <w:t xml:space="preserve"> </w:t>
      </w:r>
      <w:ins w:id="990" w:author="Fong RERHANG" w:date="2021-06-08T14:25:00Z">
        <w:r w:rsidR="008C60E2">
          <w:rPr>
            <w:rFonts w:ascii="Arial" w:hAnsi="Arial" w:cs="Arial"/>
            <w:b/>
            <w:bCs/>
            <w:sz w:val="20"/>
            <w:szCs w:val="20"/>
          </w:rPr>
          <w:t>C</w:t>
        </w:r>
      </w:ins>
      <w:del w:id="991" w:author="Fong RERHANG" w:date="2021-06-08T14:25:00Z">
        <w:r w:rsidRPr="006C69B3" w:rsidDel="008C60E2">
          <w:rPr>
            <w:rFonts w:ascii="Arial" w:hAnsi="Arial" w:cs="Arial"/>
            <w:b/>
            <w:bCs/>
            <w:sz w:val="20"/>
            <w:szCs w:val="20"/>
          </w:rPr>
          <w:delText>c</w:delText>
        </w:r>
      </w:del>
      <w:r w:rsidRPr="006C69B3">
        <w:rPr>
          <w:rFonts w:ascii="Arial" w:hAnsi="Arial" w:cs="Arial"/>
          <w:b/>
          <w:bCs/>
          <w:sz w:val="20"/>
          <w:szCs w:val="20"/>
        </w:rPr>
        <w:t>uam:</w:t>
      </w:r>
      <w:r w:rsidRPr="006C69B3">
        <w:rPr>
          <w:rFonts w:ascii="Arial" w:hAnsi="Arial" w:cs="Arial"/>
          <w:sz w:val="20"/>
          <w:szCs w:val="20"/>
        </w:rPr>
        <w:t xml:space="preserve"> </w:t>
      </w:r>
      <w:r w:rsidR="007A533E">
        <w:rPr>
          <w:rFonts w:ascii="Arial" w:hAnsi="Arial" w:cs="Arial"/>
          <w:i/>
          <w:iCs/>
          <w:sz w:val="20"/>
          <w:szCs w:val="20"/>
          <w:u w:val="single"/>
        </w:rPr>
        <w:t xml:space="preserve">Cheeb Tsam </w:t>
      </w:r>
      <w:r w:rsidR="00F73B31">
        <w:rPr>
          <w:rFonts w:ascii="Arial" w:hAnsi="Arial" w:cs="Arial"/>
          <w:i/>
          <w:iCs/>
          <w:sz w:val="20"/>
          <w:szCs w:val="20"/>
          <w:u w:val="single"/>
        </w:rPr>
        <w:t>Tsev Kawm Ntawv Hauv Nroog Scramento City Unified</w:t>
      </w:r>
    </w:p>
    <w:p w14:paraId="598B297C" w14:textId="54F08980" w:rsidR="006056F8" w:rsidRPr="006C69B3" w:rsidRDefault="006056F8" w:rsidP="006056F8">
      <w:pPr>
        <w:tabs>
          <w:tab w:val="left" w:pos="2086"/>
        </w:tabs>
        <w:rPr>
          <w:rFonts w:ascii="Arial" w:hAnsi="Arial" w:cs="Arial"/>
          <w:i/>
          <w:iCs/>
          <w:sz w:val="20"/>
          <w:szCs w:val="20"/>
          <w:u w:val="single"/>
        </w:rPr>
      </w:pPr>
      <w:r w:rsidRPr="006C69B3">
        <w:rPr>
          <w:rFonts w:ascii="Arial" w:hAnsi="Arial" w:cs="Arial"/>
          <w:b/>
          <w:bCs/>
          <w:sz w:val="20"/>
          <w:szCs w:val="20"/>
        </w:rPr>
        <w:t xml:space="preserve">Lub </w:t>
      </w:r>
      <w:ins w:id="992" w:author="Fong RERHANG" w:date="2021-06-08T14:25:00Z">
        <w:r w:rsidR="008C60E2">
          <w:rPr>
            <w:rFonts w:ascii="Arial" w:hAnsi="Arial" w:cs="Arial"/>
            <w:b/>
            <w:bCs/>
            <w:sz w:val="20"/>
            <w:szCs w:val="20"/>
          </w:rPr>
          <w:t>T</w:t>
        </w:r>
      </w:ins>
      <w:del w:id="993" w:author="Fong RERHANG" w:date="2021-06-08T14:25:00Z">
        <w:r w:rsidRPr="006C69B3" w:rsidDel="008C60E2">
          <w:rPr>
            <w:rFonts w:ascii="Arial" w:hAnsi="Arial" w:cs="Arial"/>
            <w:b/>
            <w:bCs/>
            <w:sz w:val="20"/>
            <w:szCs w:val="20"/>
          </w:rPr>
          <w:delText>t</w:delText>
        </w:r>
      </w:del>
      <w:r w:rsidRPr="006C69B3">
        <w:rPr>
          <w:rFonts w:ascii="Arial" w:hAnsi="Arial" w:cs="Arial"/>
          <w:b/>
          <w:bCs/>
          <w:sz w:val="20"/>
          <w:szCs w:val="20"/>
        </w:rPr>
        <w:t xml:space="preserve">sev </w:t>
      </w:r>
      <w:ins w:id="994" w:author="Fong RERHANG" w:date="2021-06-08T14:25:00Z">
        <w:r w:rsidR="008C60E2">
          <w:rPr>
            <w:rFonts w:ascii="Arial" w:hAnsi="Arial" w:cs="Arial"/>
            <w:b/>
            <w:bCs/>
            <w:sz w:val="20"/>
            <w:szCs w:val="20"/>
          </w:rPr>
          <w:t>K</w:t>
        </w:r>
      </w:ins>
      <w:del w:id="995" w:author="Fong RERHANG" w:date="2021-06-08T14:25:00Z">
        <w:r w:rsidRPr="006C69B3" w:rsidDel="008C60E2">
          <w:rPr>
            <w:rFonts w:ascii="Arial" w:hAnsi="Arial" w:cs="Arial"/>
            <w:b/>
            <w:bCs/>
            <w:sz w:val="20"/>
            <w:szCs w:val="20"/>
          </w:rPr>
          <w:delText>k</w:delText>
        </w:r>
      </w:del>
      <w:r w:rsidRPr="006C69B3">
        <w:rPr>
          <w:rFonts w:ascii="Arial" w:hAnsi="Arial" w:cs="Arial"/>
          <w:b/>
          <w:bCs/>
          <w:sz w:val="20"/>
          <w:szCs w:val="20"/>
        </w:rPr>
        <w:t xml:space="preserve">awm </w:t>
      </w:r>
      <w:ins w:id="996" w:author="Fong RERHANG" w:date="2021-06-08T14:25:00Z">
        <w:r w:rsidR="008C60E2">
          <w:rPr>
            <w:rFonts w:ascii="Arial" w:hAnsi="Arial" w:cs="Arial"/>
            <w:b/>
            <w:bCs/>
            <w:sz w:val="20"/>
            <w:szCs w:val="20"/>
          </w:rPr>
          <w:t>N</w:t>
        </w:r>
      </w:ins>
      <w:del w:id="997" w:author="Fong RERHANG" w:date="2021-06-08T14:25:00Z">
        <w:r w:rsidRPr="006C69B3" w:rsidDel="008C60E2">
          <w:rPr>
            <w:rFonts w:ascii="Arial" w:hAnsi="Arial" w:cs="Arial"/>
            <w:b/>
            <w:bCs/>
            <w:sz w:val="20"/>
            <w:szCs w:val="20"/>
          </w:rPr>
          <w:delText>n</w:delText>
        </w:r>
      </w:del>
      <w:r w:rsidRPr="006C69B3">
        <w:rPr>
          <w:rFonts w:ascii="Arial" w:hAnsi="Arial" w:cs="Arial"/>
          <w:b/>
          <w:bCs/>
          <w:sz w:val="20"/>
          <w:szCs w:val="20"/>
        </w:rPr>
        <w:t>tawm ua</w:t>
      </w:r>
      <w:r w:rsidR="007A533E">
        <w:rPr>
          <w:rFonts w:ascii="Arial" w:hAnsi="Arial" w:cs="Arial"/>
          <w:b/>
          <w:bCs/>
          <w:sz w:val="20"/>
          <w:szCs w:val="20"/>
        </w:rPr>
        <w:t>s</w:t>
      </w:r>
      <w:r w:rsidRPr="006C69B3">
        <w:rPr>
          <w:rFonts w:ascii="Arial" w:hAnsi="Arial" w:cs="Arial"/>
          <w:b/>
          <w:bCs/>
          <w:sz w:val="20"/>
          <w:szCs w:val="20"/>
        </w:rPr>
        <w:t xml:space="preserve"> </w:t>
      </w:r>
      <w:ins w:id="998" w:author="Fong RERHANG" w:date="2021-06-08T14:25:00Z">
        <w:r w:rsidR="008C60E2">
          <w:rPr>
            <w:rFonts w:ascii="Arial" w:hAnsi="Arial" w:cs="Arial"/>
            <w:b/>
            <w:bCs/>
            <w:sz w:val="20"/>
            <w:szCs w:val="20"/>
          </w:rPr>
          <w:t>T</w:t>
        </w:r>
      </w:ins>
      <w:del w:id="999" w:author="Fong RERHANG" w:date="2021-06-08T14:25:00Z">
        <w:r w:rsidRPr="006C69B3" w:rsidDel="008C60E2">
          <w:rPr>
            <w:rFonts w:ascii="Arial" w:hAnsi="Arial" w:cs="Arial"/>
            <w:b/>
            <w:bCs/>
            <w:sz w:val="20"/>
            <w:szCs w:val="20"/>
          </w:rPr>
          <w:delText>t</w:delText>
        </w:r>
      </w:del>
      <w:r w:rsidRPr="006C69B3">
        <w:rPr>
          <w:rFonts w:ascii="Arial" w:hAnsi="Arial" w:cs="Arial"/>
          <w:b/>
          <w:bCs/>
          <w:sz w:val="20"/>
          <w:szCs w:val="20"/>
        </w:rPr>
        <w:t xml:space="preserve">uaj </w:t>
      </w:r>
      <w:ins w:id="1000" w:author="Fong RERHANG" w:date="2021-06-08T14:25:00Z">
        <w:r w:rsidR="008C60E2">
          <w:rPr>
            <w:rFonts w:ascii="Arial" w:hAnsi="Arial" w:cs="Arial"/>
            <w:b/>
            <w:bCs/>
            <w:sz w:val="20"/>
            <w:szCs w:val="20"/>
          </w:rPr>
          <w:t>K</w:t>
        </w:r>
      </w:ins>
      <w:del w:id="1001" w:author="Fong RERHANG" w:date="2021-06-08T14:25:00Z">
        <w:r w:rsidRPr="006C69B3" w:rsidDel="008C60E2">
          <w:rPr>
            <w:rFonts w:ascii="Arial" w:hAnsi="Arial" w:cs="Arial"/>
            <w:b/>
            <w:bCs/>
            <w:sz w:val="20"/>
            <w:szCs w:val="20"/>
          </w:rPr>
          <w:delText>k</w:delText>
        </w:r>
      </w:del>
      <w:r w:rsidRPr="006C69B3">
        <w:rPr>
          <w:rFonts w:ascii="Arial" w:hAnsi="Arial" w:cs="Arial"/>
          <w:b/>
          <w:bCs/>
          <w:sz w:val="20"/>
          <w:szCs w:val="20"/>
        </w:rPr>
        <w:t>oom:</w:t>
      </w:r>
      <w:r w:rsidRPr="006C69B3">
        <w:rPr>
          <w:rFonts w:ascii="Arial" w:hAnsi="Arial" w:cs="Arial"/>
          <w:sz w:val="20"/>
          <w:szCs w:val="20"/>
        </w:rPr>
        <w:t xml:space="preserve"> </w:t>
      </w:r>
      <w:r w:rsidR="00DB66A4">
        <w:rPr>
          <w:rFonts w:ascii="Arial" w:hAnsi="Arial" w:cs="Arial"/>
          <w:i/>
          <w:iCs/>
          <w:sz w:val="20"/>
          <w:szCs w:val="20"/>
          <w:u w:val="single"/>
        </w:rPr>
        <w:t>Luther Burbank</w:t>
      </w:r>
    </w:p>
    <w:p w14:paraId="4AC35336" w14:textId="70AB7822" w:rsidR="006056F8" w:rsidRPr="006C69B3" w:rsidRDefault="008C60E2" w:rsidP="006056F8">
      <w:pPr>
        <w:pBdr>
          <w:bottom w:val="single" w:sz="12" w:space="1" w:color="auto"/>
        </w:pBdr>
        <w:tabs>
          <w:tab w:val="left" w:pos="2086"/>
        </w:tabs>
        <w:rPr>
          <w:rFonts w:ascii="Arial" w:hAnsi="Arial" w:cs="Arial"/>
          <w:i/>
          <w:iCs/>
          <w:sz w:val="20"/>
          <w:szCs w:val="20"/>
        </w:rPr>
      </w:pPr>
      <w:ins w:id="1002" w:author="Fong RERHANG" w:date="2021-06-08T14:26:00Z">
        <w:r>
          <w:rPr>
            <w:rFonts w:ascii="Arial" w:hAnsi="Arial" w:cs="Arial"/>
            <w:b/>
            <w:bCs/>
            <w:sz w:val="20"/>
            <w:szCs w:val="20"/>
          </w:rPr>
          <w:t>Pua yog t</w:t>
        </w:r>
      </w:ins>
      <w:del w:id="1003" w:author="Fong RERHANG" w:date="2021-06-08T14:26:00Z">
        <w:r w:rsidR="006056F8" w:rsidRPr="006C69B3" w:rsidDel="008C60E2">
          <w:rPr>
            <w:rFonts w:ascii="Arial" w:hAnsi="Arial" w:cs="Arial"/>
            <w:b/>
            <w:bCs/>
            <w:sz w:val="20"/>
            <w:szCs w:val="20"/>
          </w:rPr>
          <w:delText>T</w:delText>
        </w:r>
      </w:del>
      <w:r w:rsidR="006056F8" w:rsidRPr="006C69B3">
        <w:rPr>
          <w:rFonts w:ascii="Arial" w:hAnsi="Arial" w:cs="Arial"/>
          <w:b/>
          <w:bCs/>
          <w:sz w:val="20"/>
          <w:szCs w:val="20"/>
        </w:rPr>
        <w:t>xhua yam</w:t>
      </w:r>
      <w:r w:rsidR="006B0A92">
        <w:rPr>
          <w:rFonts w:ascii="Arial" w:hAnsi="Arial" w:cs="Arial"/>
          <w:b/>
          <w:bCs/>
          <w:sz w:val="20"/>
          <w:szCs w:val="20"/>
        </w:rPr>
        <w:t xml:space="preserve"> </w:t>
      </w:r>
      <w:r w:rsidR="006056F8" w:rsidRPr="006C69B3">
        <w:rPr>
          <w:rFonts w:ascii="Arial" w:hAnsi="Arial" w:cs="Arial"/>
          <w:b/>
          <w:bCs/>
          <w:sz w:val="20"/>
          <w:szCs w:val="20"/>
        </w:rPr>
        <w:t>kev pab</w:t>
      </w:r>
      <w:r w:rsidR="006B0A92">
        <w:rPr>
          <w:rFonts w:ascii="Arial" w:hAnsi="Arial" w:cs="Arial"/>
          <w:b/>
          <w:bCs/>
          <w:sz w:val="20"/>
          <w:szCs w:val="20"/>
        </w:rPr>
        <w:t xml:space="preserve"> </w:t>
      </w:r>
      <w:r w:rsidR="006056F8" w:rsidRPr="006C69B3">
        <w:rPr>
          <w:rFonts w:ascii="Arial" w:hAnsi="Arial" w:cs="Arial"/>
          <w:b/>
          <w:bCs/>
          <w:sz w:val="20"/>
          <w:szCs w:val="20"/>
        </w:rPr>
        <w:t>cuam kev kawm tshwj xeeb muaj nyob rau ntawm cov tub ntxhais kawm lub tsev kawm ntawm chaw nyob?</w:t>
      </w:r>
      <w:r w:rsidR="006056F8" w:rsidRPr="006C69B3">
        <w:rPr>
          <w:rFonts w:ascii="Arial" w:hAnsi="Arial" w:cs="Arial"/>
          <w:sz w:val="20"/>
          <w:szCs w:val="20"/>
        </w:rPr>
        <w:t xml:space="preserve">  </w:t>
      </w:r>
      <w:r w:rsidR="00222E07" w:rsidRPr="006C69B3">
        <w:rPr>
          <w:rFonts w:ascii="Arial" w:hAnsi="Arial" w:cs="Arial"/>
          <w:noProof/>
          <w:sz w:val="20"/>
          <w:szCs w:val="20"/>
          <w:lang w:eastAsia="zh-CN"/>
        </w:rPr>
        <w:drawing>
          <wp:inline distT="0" distB="0" distL="0" distR="0" wp14:anchorId="29072C7B" wp14:editId="134232B1">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Yog </w:t>
      </w:r>
      <w:r w:rsidR="00222E07" w:rsidRPr="006C69B3">
        <w:rPr>
          <w:rFonts w:ascii="Arial" w:hAnsi="Arial" w:cs="Arial"/>
          <w:noProof/>
          <w:sz w:val="20"/>
          <w:szCs w:val="20"/>
          <w:lang w:eastAsia="zh-CN"/>
        </w:rPr>
        <w:drawing>
          <wp:inline distT="0" distB="0" distL="0" distR="0" wp14:anchorId="5CD29CF9" wp14:editId="16DCD327">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Tsis yog (puav pheej) </w:t>
      </w:r>
    </w:p>
    <w:p w14:paraId="425C1E4D" w14:textId="02E28FB3" w:rsidR="006056F8" w:rsidRPr="006C69B3" w:rsidRDefault="008C60E2" w:rsidP="00026AB8">
      <w:pPr>
        <w:tabs>
          <w:tab w:val="left" w:pos="2086"/>
        </w:tabs>
        <w:jc w:val="both"/>
        <w:rPr>
          <w:rFonts w:ascii="Arial" w:hAnsi="Arial" w:cs="Arial"/>
          <w:b/>
          <w:bCs/>
          <w:sz w:val="20"/>
          <w:szCs w:val="20"/>
        </w:rPr>
      </w:pPr>
      <w:ins w:id="1004" w:author="Fong RERHANG" w:date="2021-06-08T14:27:00Z">
        <w:r>
          <w:rPr>
            <w:rFonts w:ascii="Arial" w:hAnsi="Arial" w:cs="Arial"/>
            <w:b/>
            <w:bCs/>
            <w:sz w:val="20"/>
            <w:szCs w:val="20"/>
          </w:rPr>
          <w:t>Kev Teeb Tsa Khoos Kas Ua Ntej Kawm Ntawv</w:t>
        </w:r>
      </w:ins>
      <w:del w:id="1005" w:author="Fong RERHANG" w:date="2021-06-08T14:27:00Z">
        <w:r w:rsidR="006056F8" w:rsidRPr="006C69B3" w:rsidDel="008C60E2">
          <w:rPr>
            <w:rFonts w:ascii="Arial" w:hAnsi="Arial" w:cs="Arial"/>
            <w:b/>
            <w:bCs/>
            <w:sz w:val="20"/>
            <w:szCs w:val="20"/>
          </w:rPr>
          <w:delText>C</w:delText>
        </w:r>
      </w:del>
      <w:del w:id="1006" w:author="Fong RERHANG" w:date="2021-06-08T14:28:00Z">
        <w:r w:rsidR="006056F8" w:rsidRPr="006C69B3" w:rsidDel="008C60E2">
          <w:rPr>
            <w:rFonts w:ascii="Arial" w:hAnsi="Arial" w:cs="Arial"/>
            <w:b/>
            <w:bCs/>
            <w:sz w:val="20"/>
            <w:szCs w:val="20"/>
          </w:rPr>
          <w:delText>haw kho program(program) ua ntej xyuav kawm</w:delText>
        </w:r>
      </w:del>
      <w:r w:rsidR="006056F8" w:rsidRPr="006C69B3">
        <w:rPr>
          <w:rFonts w:ascii="Arial" w:hAnsi="Arial" w:cs="Arial"/>
          <w:b/>
          <w:bCs/>
          <w:sz w:val="20"/>
          <w:szCs w:val="20"/>
        </w:rPr>
        <w:t xml:space="preserve"> </w:t>
      </w:r>
      <w:r w:rsidR="006056F8" w:rsidRPr="00C826F5">
        <w:rPr>
          <w:rFonts w:ascii="Arial" w:hAnsi="Arial" w:cs="Arial"/>
          <w:sz w:val="19"/>
          <w:szCs w:val="19"/>
        </w:rPr>
        <w:t>(</w:t>
      </w:r>
      <w:ins w:id="1007" w:author="Fong RERHANG" w:date="2021-06-08T14:28:00Z">
        <w:r w:rsidRPr="00C826F5">
          <w:rPr>
            <w:rFonts w:ascii="Arial" w:hAnsi="Arial" w:cs="Arial"/>
            <w:sz w:val="19"/>
            <w:szCs w:val="19"/>
          </w:rPr>
          <w:t xml:space="preserve">me nyuam yaus </w:t>
        </w:r>
      </w:ins>
      <w:r w:rsidR="006056F8" w:rsidRPr="00C826F5">
        <w:rPr>
          <w:rFonts w:ascii="Arial" w:hAnsi="Arial" w:cs="Arial"/>
          <w:sz w:val="19"/>
          <w:szCs w:val="19"/>
        </w:rPr>
        <w:t>3-5 xyoos</w:t>
      </w:r>
      <w:ins w:id="1008" w:author="Fong RERHANG" w:date="2021-06-08T14:28:00Z">
        <w:r>
          <w:rPr>
            <w:rFonts w:ascii="Arial" w:hAnsi="Arial" w:cs="Arial"/>
            <w:sz w:val="19"/>
            <w:szCs w:val="19"/>
          </w:rPr>
          <w:t xml:space="preserve"> ua</w:t>
        </w:r>
      </w:ins>
      <w:ins w:id="1009" w:author="Fong RERHANG" w:date="2021-06-08T14:29:00Z">
        <w:r>
          <w:rPr>
            <w:rFonts w:ascii="Arial" w:hAnsi="Arial" w:cs="Arial"/>
            <w:sz w:val="19"/>
            <w:szCs w:val="19"/>
          </w:rPr>
          <w:t xml:space="preserve"> ntej </w:t>
        </w:r>
      </w:ins>
      <w:del w:id="1010" w:author="Fong RERHANG" w:date="2021-06-08T14:29:00Z">
        <w:r w:rsidR="006056F8" w:rsidRPr="00C826F5" w:rsidDel="008C60E2">
          <w:rPr>
            <w:rFonts w:ascii="Arial" w:hAnsi="Arial" w:cs="Arial"/>
            <w:sz w:val="19"/>
            <w:szCs w:val="19"/>
          </w:rPr>
          <w:delText xml:space="preserve"> tsev</w:delText>
        </w:r>
      </w:del>
      <w:r w:rsidR="006056F8" w:rsidRPr="00C826F5">
        <w:rPr>
          <w:rFonts w:ascii="Arial" w:hAnsi="Arial" w:cs="Arial"/>
          <w:sz w:val="19"/>
          <w:szCs w:val="19"/>
        </w:rPr>
        <w:t xml:space="preserve"> kawm ntawv </w:t>
      </w:r>
      <w:del w:id="1011" w:author="Fong RERHANG" w:date="2021-06-08T14:28:00Z">
        <w:r w:rsidR="006056F8" w:rsidRPr="00C826F5" w:rsidDel="008C60E2">
          <w:rPr>
            <w:rFonts w:ascii="Arial" w:hAnsi="Arial" w:cs="Arial"/>
            <w:sz w:val="19"/>
            <w:szCs w:val="19"/>
          </w:rPr>
          <w:delText xml:space="preserve">me nyuam yaus </w:delText>
        </w:r>
      </w:del>
      <w:r w:rsidR="006056F8" w:rsidRPr="00C826F5">
        <w:rPr>
          <w:rFonts w:ascii="Arial" w:hAnsi="Arial" w:cs="Arial"/>
          <w:sz w:val="19"/>
          <w:szCs w:val="19"/>
        </w:rPr>
        <w:t>thiab 4 xyoo TK / Kgn):</w:t>
      </w:r>
    </w:p>
    <w:p w14:paraId="63034816" w14:textId="78E9567A" w:rsidR="006056F8" w:rsidRPr="006C69B3" w:rsidRDefault="006056F8" w:rsidP="006056F8">
      <w:pPr>
        <w:pBdr>
          <w:bottom w:val="single" w:sz="12" w:space="1" w:color="auto"/>
        </w:pBdr>
        <w:tabs>
          <w:tab w:val="left" w:pos="2086"/>
        </w:tabs>
        <w:rPr>
          <w:rFonts w:ascii="Arial" w:hAnsi="Arial" w:cs="Arial"/>
          <w:sz w:val="20"/>
          <w:szCs w:val="20"/>
        </w:rPr>
      </w:pPr>
      <w:r w:rsidRPr="008C60E2">
        <w:rPr>
          <w:rFonts w:ascii="Arial" w:hAnsi="Arial" w:cs="Arial"/>
          <w:i/>
          <w:iCs/>
          <w:sz w:val="20"/>
          <w:szCs w:val="20"/>
          <w:rPrChange w:id="1012" w:author="Fong RERHANG" w:date="2021-06-08T14:29:00Z">
            <w:rPr>
              <w:rFonts w:ascii="Arial" w:hAnsi="Arial" w:cs="Arial"/>
              <w:sz w:val="20"/>
              <w:szCs w:val="20"/>
            </w:rPr>
          </w:rPrChange>
        </w:rPr>
        <w:t>(</w:t>
      </w:r>
      <w:ins w:id="1013" w:author="Fong RERHANG" w:date="2021-06-08T14:29:00Z">
        <w:r w:rsidR="008C60E2">
          <w:rPr>
            <w:rFonts w:ascii="Arial" w:hAnsi="Arial" w:cs="Arial"/>
            <w:i/>
            <w:iCs/>
            <w:sz w:val="20"/>
            <w:szCs w:val="20"/>
          </w:rPr>
          <w:t>Nco Cia</w:t>
        </w:r>
      </w:ins>
      <w:del w:id="1014" w:author="Fong RERHANG" w:date="2021-06-08T14:29:00Z">
        <w:r w:rsidRPr="008C60E2" w:rsidDel="008C60E2">
          <w:rPr>
            <w:rFonts w:ascii="Arial" w:hAnsi="Arial" w:cs="Arial"/>
            <w:i/>
            <w:iCs/>
            <w:sz w:val="20"/>
            <w:szCs w:val="20"/>
            <w:rPrChange w:id="1015" w:author="Fong RERHANG" w:date="2021-06-08T14:29:00Z">
              <w:rPr>
                <w:rFonts w:ascii="Arial" w:hAnsi="Arial" w:cs="Arial"/>
                <w:sz w:val="20"/>
                <w:szCs w:val="20"/>
              </w:rPr>
            </w:rPrChange>
          </w:rPr>
          <w:delText>Faj seeb</w:delText>
        </w:r>
      </w:del>
      <w:r w:rsidRPr="008C60E2">
        <w:rPr>
          <w:rFonts w:ascii="Arial" w:hAnsi="Arial" w:cs="Arial"/>
          <w:i/>
          <w:iCs/>
          <w:sz w:val="20"/>
          <w:szCs w:val="20"/>
          <w:rPrChange w:id="1016" w:author="Fong RERHANG" w:date="2021-06-08T14:29:00Z">
            <w:rPr>
              <w:rFonts w:ascii="Arial" w:hAnsi="Arial" w:cs="Arial"/>
              <w:sz w:val="20"/>
              <w:szCs w:val="20"/>
            </w:rPr>
          </w:rPrChange>
        </w:rPr>
        <w:t xml:space="preserve">: Teb cov lus hauv qab no rau cov tub ntxhais kawm uas </w:t>
      </w:r>
      <w:ins w:id="1017" w:author="Fong RERHANG" w:date="2021-06-08T14:30:00Z">
        <w:r w:rsidR="008C60E2" w:rsidRPr="003A7B97">
          <w:rPr>
            <w:rFonts w:ascii="Arial" w:hAnsi="Arial" w:cs="Arial"/>
            <w:i/>
            <w:iCs/>
            <w:sz w:val="20"/>
            <w:szCs w:val="20"/>
          </w:rPr>
          <w:t xml:space="preserve">Me Nyuam Yaus </w:t>
        </w:r>
      </w:ins>
      <w:r w:rsidRPr="008C60E2">
        <w:rPr>
          <w:rFonts w:ascii="Arial" w:hAnsi="Arial" w:cs="Arial"/>
          <w:i/>
          <w:iCs/>
          <w:sz w:val="20"/>
          <w:szCs w:val="20"/>
          <w:rPrChange w:id="1018" w:author="Fong RERHANG" w:date="2021-06-08T14:29:00Z">
            <w:rPr>
              <w:rFonts w:ascii="Arial" w:hAnsi="Arial" w:cs="Arial"/>
              <w:sz w:val="20"/>
              <w:szCs w:val="20"/>
            </w:rPr>
          </w:rPrChange>
        </w:rPr>
        <w:t xml:space="preserve">hnub nyoog 3-5 xyoos </w:t>
      </w:r>
      <w:ins w:id="1019" w:author="Fong RERHANG" w:date="2021-06-08T14:30:00Z">
        <w:r w:rsidR="008C60E2">
          <w:rPr>
            <w:rFonts w:ascii="Arial" w:hAnsi="Arial" w:cs="Arial"/>
            <w:i/>
            <w:iCs/>
            <w:sz w:val="20"/>
            <w:szCs w:val="20"/>
          </w:rPr>
          <w:t xml:space="preserve">ua ntej </w:t>
        </w:r>
      </w:ins>
      <w:del w:id="1020" w:author="Fong RERHANG" w:date="2021-06-08T14:30:00Z">
        <w:r w:rsidRPr="008C60E2" w:rsidDel="008C60E2">
          <w:rPr>
            <w:rFonts w:ascii="Arial" w:hAnsi="Arial" w:cs="Arial"/>
            <w:i/>
            <w:iCs/>
            <w:sz w:val="20"/>
            <w:szCs w:val="20"/>
            <w:rPrChange w:id="1021" w:author="Fong RERHANG" w:date="2021-06-08T14:29:00Z">
              <w:rPr>
                <w:rFonts w:ascii="Arial" w:hAnsi="Arial" w:cs="Arial"/>
                <w:sz w:val="20"/>
                <w:szCs w:val="20"/>
              </w:rPr>
            </w:rPrChange>
          </w:rPr>
          <w:delText>hauv</w:delText>
        </w:r>
      </w:del>
      <w:r w:rsidRPr="008C60E2">
        <w:rPr>
          <w:rFonts w:ascii="Arial" w:hAnsi="Arial" w:cs="Arial"/>
          <w:i/>
          <w:iCs/>
          <w:sz w:val="20"/>
          <w:szCs w:val="20"/>
          <w:rPrChange w:id="1022" w:author="Fong RERHANG" w:date="2021-06-08T14:29:00Z">
            <w:rPr>
              <w:rFonts w:ascii="Arial" w:hAnsi="Arial" w:cs="Arial"/>
              <w:sz w:val="20"/>
              <w:szCs w:val="20"/>
            </w:rPr>
          </w:rPrChange>
        </w:rPr>
        <w:t xml:space="preserve"> Kev Kawm Ntawv </w:t>
      </w:r>
      <w:del w:id="1023" w:author="Fong RERHANG" w:date="2021-06-08T14:30:00Z">
        <w:r w:rsidRPr="008C60E2" w:rsidDel="008C60E2">
          <w:rPr>
            <w:rFonts w:ascii="Arial" w:hAnsi="Arial" w:cs="Arial"/>
            <w:i/>
            <w:iCs/>
            <w:sz w:val="20"/>
            <w:szCs w:val="20"/>
            <w:rPrChange w:id="1024" w:author="Fong RERHANG" w:date="2021-06-08T14:29:00Z">
              <w:rPr>
                <w:rFonts w:ascii="Arial" w:hAnsi="Arial" w:cs="Arial"/>
                <w:sz w:val="20"/>
                <w:szCs w:val="20"/>
              </w:rPr>
            </w:rPrChange>
          </w:rPr>
          <w:delText xml:space="preserve">Me Nyuam Yaus </w:delText>
        </w:r>
      </w:del>
      <w:r w:rsidRPr="008C60E2">
        <w:rPr>
          <w:rFonts w:ascii="Arial" w:hAnsi="Arial" w:cs="Arial"/>
          <w:i/>
          <w:iCs/>
          <w:sz w:val="20"/>
          <w:szCs w:val="20"/>
          <w:rPrChange w:id="1025" w:author="Fong RERHANG" w:date="2021-06-08T14:29:00Z">
            <w:rPr>
              <w:rFonts w:ascii="Arial" w:hAnsi="Arial" w:cs="Arial"/>
              <w:sz w:val="20"/>
              <w:szCs w:val="20"/>
            </w:rPr>
          </w:rPrChange>
        </w:rPr>
        <w:t>thiab 4 xyoo TK/Kgn</w:t>
      </w:r>
      <w:r w:rsidRPr="006C69B3">
        <w:rPr>
          <w:rFonts w:ascii="Arial" w:hAnsi="Arial" w:cs="Arial"/>
          <w:sz w:val="20"/>
          <w:szCs w:val="20"/>
        </w:rPr>
        <w:t>)</w:t>
      </w:r>
    </w:p>
    <w:p w14:paraId="0FF16536" w14:textId="77777777" w:rsidR="006056F8" w:rsidRPr="006C69B3" w:rsidRDefault="006056F8" w:rsidP="006056F8">
      <w:pPr>
        <w:tabs>
          <w:tab w:val="left" w:pos="2086"/>
        </w:tabs>
        <w:rPr>
          <w:rFonts w:ascii="Arial" w:hAnsi="Arial" w:cs="Arial"/>
          <w:b/>
          <w:bCs/>
          <w:sz w:val="20"/>
          <w:szCs w:val="20"/>
        </w:rPr>
      </w:pPr>
      <w:r w:rsidRPr="006C69B3">
        <w:rPr>
          <w:rFonts w:ascii="Arial" w:hAnsi="Arial" w:cs="Arial"/>
          <w:b/>
          <w:bCs/>
          <w:sz w:val="20"/>
          <w:szCs w:val="20"/>
        </w:rPr>
        <w:t>Qhov chaw uas tus tub ntxhais kawm tau txais feem ntau ntawm lawv cov kev kawm tshwj xeeb zoo ib yam li saum toj no:</w:t>
      </w:r>
    </w:p>
    <w:p w14:paraId="3AC48DB4" w14:textId="6B6FEA82" w:rsidR="006056F8" w:rsidRPr="006C69B3" w:rsidRDefault="00FB32AE" w:rsidP="006056F8">
      <w:pPr>
        <w:tabs>
          <w:tab w:val="left" w:pos="2086"/>
        </w:tabs>
        <w:rPr>
          <w:rFonts w:ascii="Arial" w:hAnsi="Arial" w:cs="Arial"/>
          <w:sz w:val="20"/>
          <w:szCs w:val="20"/>
        </w:rPr>
      </w:pPr>
      <w:r>
        <w:pict w14:anchorId="0E1346BE">
          <v:shape id="_x0000_i1065" type="#_x0000_t75" style="width:12.1pt;height:9.1pt;visibility:visible;mso-wrap-style:square">
            <v:imagedata r:id="rId10" o:title=""/>
          </v:shape>
        </w:pict>
      </w:r>
      <w:r w:rsidR="006056F8" w:rsidRPr="006C69B3">
        <w:rPr>
          <w:rFonts w:ascii="Arial" w:hAnsi="Arial" w:cs="Arial"/>
          <w:sz w:val="20"/>
          <w:szCs w:val="20"/>
        </w:rPr>
        <w:t xml:space="preserve"> Tib yam li saum toj no   </w:t>
      </w:r>
      <w:r w:rsidR="006056F8" w:rsidRPr="006C69B3">
        <w:rPr>
          <w:rFonts w:ascii="Arial" w:hAnsi="Arial" w:cs="Arial"/>
          <w:noProof/>
          <w:sz w:val="20"/>
          <w:szCs w:val="20"/>
          <w:lang w:eastAsia="zh-CN"/>
        </w:rPr>
        <w:drawing>
          <wp:inline distT="0" distB="0" distL="0" distR="0" wp14:anchorId="4560AACE" wp14:editId="28856C37">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6056F8" w:rsidRPr="006C69B3">
        <w:rPr>
          <w:rFonts w:ascii="Arial" w:hAnsi="Arial" w:cs="Arial"/>
          <w:sz w:val="20"/>
          <w:szCs w:val="20"/>
        </w:rPr>
        <w:t xml:space="preserve"> Sib txawv qhov saum toj no</w:t>
      </w:r>
    </w:p>
    <w:p w14:paraId="217CF800" w14:textId="639497EE" w:rsidR="006056F8" w:rsidRPr="006C69B3" w:rsidRDefault="006056F8" w:rsidP="006056F8">
      <w:pPr>
        <w:pBdr>
          <w:bottom w:val="single" w:sz="12" w:space="1" w:color="auto"/>
        </w:pBdr>
        <w:tabs>
          <w:tab w:val="left" w:pos="2086"/>
        </w:tabs>
        <w:rPr>
          <w:rFonts w:ascii="Arial" w:hAnsi="Arial" w:cs="Arial"/>
          <w:sz w:val="20"/>
          <w:szCs w:val="20"/>
        </w:rPr>
      </w:pPr>
      <w:r w:rsidRPr="006C69B3">
        <w:rPr>
          <w:rFonts w:ascii="Arial" w:hAnsi="Arial" w:cs="Arial"/>
          <w:b/>
          <w:bCs/>
          <w:sz w:val="20"/>
          <w:szCs w:val="20"/>
        </w:rPr>
        <w:t xml:space="preserve">Puas Yog Qhov Kev </w:t>
      </w:r>
      <w:r w:rsidR="004B6AA7">
        <w:rPr>
          <w:rFonts w:ascii="Arial" w:hAnsi="Arial" w:cs="Arial"/>
          <w:b/>
          <w:bCs/>
          <w:sz w:val="20"/>
          <w:szCs w:val="20"/>
        </w:rPr>
        <w:t>Kawm Ntawv</w:t>
      </w:r>
      <w:r w:rsidRPr="006C69B3">
        <w:rPr>
          <w:rFonts w:ascii="Arial" w:hAnsi="Arial" w:cs="Arial"/>
          <w:b/>
          <w:bCs/>
          <w:sz w:val="20"/>
          <w:szCs w:val="20"/>
        </w:rPr>
        <w:t xml:space="preserve"> Me Nyuam xws lis kaum teev</w:t>
      </w:r>
      <w:r w:rsidR="00026AB8">
        <w:rPr>
          <w:rFonts w:ascii="Arial" w:hAnsi="Arial" w:cs="Arial"/>
          <w:b/>
          <w:bCs/>
          <w:sz w:val="20"/>
          <w:szCs w:val="20"/>
        </w:rPr>
        <w:t xml:space="preserve"> </w:t>
      </w:r>
      <w:r w:rsidR="004B6AA7">
        <w:rPr>
          <w:rFonts w:ascii="Arial" w:hAnsi="Arial" w:cs="Arial"/>
          <w:b/>
          <w:bCs/>
          <w:sz w:val="20"/>
          <w:szCs w:val="20"/>
        </w:rPr>
        <w:t xml:space="preserve">rau </w:t>
      </w:r>
      <w:r w:rsidRPr="006C69B3">
        <w:rPr>
          <w:rFonts w:ascii="Arial" w:hAnsi="Arial" w:cs="Arial"/>
          <w:b/>
          <w:bCs/>
          <w:sz w:val="20"/>
          <w:szCs w:val="20"/>
        </w:rPr>
        <w:t>ib lim tiam los yog ntau dua?</w:t>
      </w:r>
      <w:r w:rsidRPr="006C69B3">
        <w:rPr>
          <w:rFonts w:ascii="Arial" w:hAnsi="Arial" w:cs="Arial"/>
          <w:sz w:val="20"/>
          <w:szCs w:val="20"/>
        </w:rPr>
        <w:t xml:space="preserve"> </w:t>
      </w:r>
      <w:r w:rsidR="00026AB8">
        <w:rPr>
          <w:rFonts w:ascii="Arial" w:hAnsi="Arial" w:cs="Arial"/>
          <w:sz w:val="20"/>
          <w:szCs w:val="20"/>
        </w:rPr>
        <w:t xml:space="preserve">                  </w:t>
      </w:r>
      <w:r w:rsidR="0044589E" w:rsidRPr="006C69B3">
        <w:rPr>
          <w:rFonts w:ascii="Arial" w:hAnsi="Arial" w:cs="Arial"/>
          <w:noProof/>
          <w:sz w:val="20"/>
          <w:szCs w:val="20"/>
          <w:lang w:eastAsia="zh-CN"/>
        </w:rPr>
        <w:drawing>
          <wp:inline distT="0" distB="0" distL="0" distR="0" wp14:anchorId="54A5268F" wp14:editId="5EC51291">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r w:rsidRPr="006C69B3">
        <w:rPr>
          <w:rFonts w:ascii="Arial" w:hAnsi="Arial" w:cs="Arial"/>
          <w:sz w:val="20"/>
          <w:szCs w:val="20"/>
        </w:rPr>
        <w:t>Yog</w:t>
      </w:r>
      <w:r w:rsidRPr="006C69B3">
        <w:rPr>
          <w:rFonts w:ascii="Arial" w:hAnsi="Arial" w:cs="Arial"/>
          <w:noProof/>
          <w:sz w:val="20"/>
          <w:szCs w:val="20"/>
          <w:lang w:eastAsia="zh-CN"/>
        </w:rPr>
        <w:drawing>
          <wp:inline distT="0" distB="0" distL="0" distR="0" wp14:anchorId="24AE51D9" wp14:editId="4E86B2CB">
            <wp:extent cx="157480"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Tsis yog</w:t>
      </w:r>
      <w:r w:rsidR="00026AB8">
        <w:rPr>
          <w:rFonts w:ascii="Arial" w:hAnsi="Arial" w:cs="Arial"/>
          <w:sz w:val="20"/>
          <w:szCs w:val="20"/>
        </w:rPr>
        <w:t>s</w:t>
      </w:r>
    </w:p>
    <w:p w14:paraId="5242E806" w14:textId="1E6858D6" w:rsidR="006056F8" w:rsidRPr="006C69B3" w:rsidRDefault="006056F8" w:rsidP="006056F8">
      <w:pPr>
        <w:tabs>
          <w:tab w:val="left" w:pos="2086"/>
        </w:tabs>
        <w:jc w:val="both"/>
        <w:rPr>
          <w:rFonts w:ascii="Arial" w:hAnsi="Arial" w:cs="Arial"/>
          <w:i/>
          <w:iCs/>
          <w:sz w:val="20"/>
          <w:szCs w:val="20"/>
          <w:u w:val="single"/>
        </w:rPr>
      </w:pPr>
      <w:r w:rsidRPr="006C69B3">
        <w:rPr>
          <w:rFonts w:ascii="Arial" w:hAnsi="Arial" w:cs="Arial"/>
          <w:b/>
          <w:bCs/>
          <w:sz w:val="20"/>
          <w:szCs w:val="20"/>
        </w:rPr>
        <w:t>Txheej Txheem Qhia:</w:t>
      </w:r>
      <w:r w:rsidRPr="006C69B3">
        <w:rPr>
          <w:rFonts w:ascii="Arial" w:hAnsi="Arial" w:cs="Arial"/>
          <w:sz w:val="20"/>
          <w:szCs w:val="20"/>
        </w:rPr>
        <w:t xml:space="preserve"> (TK/Kng los</w:t>
      </w:r>
      <w:r>
        <w:rPr>
          <w:rFonts w:ascii="Arial" w:hAnsi="Arial" w:cs="Arial"/>
          <w:sz w:val="20"/>
          <w:szCs w:val="20"/>
        </w:rPr>
        <w:t xml:space="preserve"> </w:t>
      </w:r>
      <w:r w:rsidRPr="006C69B3">
        <w:rPr>
          <w:rFonts w:ascii="Arial" w:hAnsi="Arial" w:cs="Arial"/>
          <w:sz w:val="20"/>
          <w:szCs w:val="20"/>
        </w:rPr>
        <w:t>sis ntau dua, hnub nyug 5</w:t>
      </w:r>
      <w:r>
        <w:rPr>
          <w:rFonts w:ascii="Arial" w:hAnsi="Arial" w:cs="Arial"/>
          <w:sz w:val="20"/>
          <w:szCs w:val="20"/>
        </w:rPr>
        <w:t>-22):</w:t>
      </w:r>
      <w:r w:rsidR="004B6AA7">
        <w:rPr>
          <w:rFonts w:ascii="Arial" w:hAnsi="Arial" w:cs="Arial"/>
          <w:sz w:val="20"/>
          <w:szCs w:val="20"/>
        </w:rPr>
        <w:t xml:space="preserve"> </w:t>
      </w:r>
      <w:r w:rsidRPr="00616266">
        <w:rPr>
          <w:rFonts w:ascii="Arial" w:hAnsi="Arial" w:cs="Arial"/>
          <w:i/>
          <w:iCs/>
          <w:sz w:val="18"/>
          <w:szCs w:val="18"/>
          <w:u w:val="single"/>
          <w:rPrChange w:id="1026" w:author="Fong RERHANG" w:date="2021-06-08T14:35:00Z">
            <w:rPr>
              <w:rFonts w:ascii="Arial" w:hAnsi="Arial" w:cs="Arial"/>
              <w:i/>
              <w:iCs/>
              <w:sz w:val="14"/>
              <w:szCs w:val="14"/>
              <w:u w:val="single"/>
            </w:rPr>
          </w:rPrChange>
        </w:rPr>
        <w:t>Cov Chav Kawm Ib Txwm Muaj/</w:t>
      </w:r>
      <w:r w:rsidR="006B0A92" w:rsidRPr="00616266">
        <w:rPr>
          <w:rFonts w:ascii="Arial" w:hAnsi="Arial" w:cs="Arial"/>
          <w:i/>
          <w:iCs/>
          <w:sz w:val="18"/>
          <w:szCs w:val="18"/>
          <w:u w:val="single"/>
          <w:rPrChange w:id="1027" w:author="Fong RERHANG" w:date="2021-06-08T14:35:00Z">
            <w:rPr>
              <w:rFonts w:ascii="Arial" w:hAnsi="Arial" w:cs="Arial"/>
              <w:i/>
              <w:iCs/>
              <w:sz w:val="14"/>
              <w:szCs w:val="14"/>
              <w:u w:val="single"/>
            </w:rPr>
          </w:rPrChange>
        </w:rPr>
        <w:t>Tsev Kawm Ntawv Zej Tsoom Hnub</w:t>
      </w:r>
    </w:p>
    <w:p w14:paraId="6BCC07B7" w14:textId="178F4FA4" w:rsidR="006056F8" w:rsidRPr="006C69B3" w:rsidRDefault="006056F8" w:rsidP="006056F8">
      <w:pPr>
        <w:tabs>
          <w:tab w:val="left" w:pos="2086"/>
        </w:tabs>
        <w:rPr>
          <w:rFonts w:ascii="Arial" w:hAnsi="Arial" w:cs="Arial"/>
          <w:i/>
          <w:iCs/>
          <w:sz w:val="20"/>
          <w:szCs w:val="20"/>
        </w:rPr>
      </w:pPr>
      <w:r w:rsidRPr="006C69B3">
        <w:rPr>
          <w:rFonts w:ascii="Arial" w:hAnsi="Arial" w:cs="Arial"/>
          <w:i/>
          <w:iCs/>
          <w:sz w:val="20"/>
          <w:szCs w:val="20"/>
        </w:rPr>
        <w:t>(</w:t>
      </w:r>
      <w:ins w:id="1028" w:author="Fong RERHANG" w:date="2021-06-08T14:36:00Z">
        <w:r w:rsidR="00616266">
          <w:rPr>
            <w:rFonts w:ascii="Arial" w:hAnsi="Arial" w:cs="Arial"/>
            <w:i/>
            <w:iCs/>
            <w:sz w:val="20"/>
            <w:szCs w:val="20"/>
          </w:rPr>
          <w:t>Nco cia</w:t>
        </w:r>
      </w:ins>
      <w:del w:id="1029" w:author="Fong RERHANG" w:date="2021-06-08T14:36:00Z">
        <w:r w:rsidRPr="006C69B3" w:rsidDel="00616266">
          <w:rPr>
            <w:rFonts w:ascii="Arial" w:hAnsi="Arial" w:cs="Arial"/>
            <w:i/>
            <w:iCs/>
            <w:sz w:val="20"/>
            <w:szCs w:val="20"/>
          </w:rPr>
          <w:delText>Faj seeb</w:delText>
        </w:r>
      </w:del>
      <w:r w:rsidRPr="006B0A92">
        <w:rPr>
          <w:rFonts w:ascii="Arial" w:hAnsi="Arial" w:cs="Arial"/>
          <w:i/>
          <w:iCs/>
          <w:sz w:val="20"/>
          <w:szCs w:val="20"/>
        </w:rPr>
        <w:t xml:space="preserve">: </w:t>
      </w:r>
      <w:r w:rsidRPr="00F81731">
        <w:rPr>
          <w:rFonts w:ascii="Arial" w:hAnsi="Arial" w:cs="Arial"/>
          <w:i/>
          <w:iCs/>
          <w:sz w:val="20"/>
          <w:szCs w:val="20"/>
        </w:rPr>
        <w:t xml:space="preserve">Feem pua ntawm cov sij hawm yog qhov tsim nyog rau cov uas yuav muaj 5 xyoo thiab hauv tsev kawm ntawv </w:t>
      </w:r>
      <w:ins w:id="1030" w:author="Fong RERHANG" w:date="2021-06-08T14:37:00Z">
        <w:r w:rsidR="00616266">
          <w:rPr>
            <w:rFonts w:ascii="Arial" w:hAnsi="Arial" w:cs="Arial"/>
            <w:i/>
            <w:iCs/>
            <w:sz w:val="20"/>
            <w:szCs w:val="20"/>
          </w:rPr>
          <w:t xml:space="preserve">as nub npa </w:t>
        </w:r>
      </w:ins>
      <w:del w:id="1031" w:author="Fong RERHANG" w:date="2021-06-08T14:37:00Z">
        <w:r w:rsidRPr="00F81731" w:rsidDel="00616266">
          <w:rPr>
            <w:rFonts w:ascii="Arial" w:hAnsi="Arial" w:cs="Arial"/>
            <w:i/>
            <w:iCs/>
            <w:sz w:val="20"/>
            <w:szCs w:val="20"/>
          </w:rPr>
          <w:delText>me nyuam yaus</w:delText>
        </w:r>
      </w:del>
      <w:ins w:id="1032" w:author="Fong RERHANG" w:date="2021-06-08T14:37:00Z">
        <w:r w:rsidR="00616266">
          <w:rPr>
            <w:rFonts w:ascii="Arial" w:hAnsi="Arial" w:cs="Arial"/>
            <w:i/>
            <w:iCs/>
            <w:sz w:val="20"/>
            <w:szCs w:val="20"/>
          </w:rPr>
          <w:t xml:space="preserve"> hloov pauv</w:t>
        </w:r>
      </w:ins>
      <w:del w:id="1033" w:author="Fong RERHANG" w:date="2021-06-08T14:37:00Z">
        <w:r w:rsidRPr="00F81731" w:rsidDel="00616266">
          <w:rPr>
            <w:rFonts w:ascii="Arial" w:hAnsi="Arial" w:cs="Arial"/>
            <w:i/>
            <w:iCs/>
            <w:sz w:val="20"/>
            <w:szCs w:val="20"/>
          </w:rPr>
          <w:delText xml:space="preserve"> </w:delText>
        </w:r>
      </w:del>
      <w:r w:rsidRPr="00F81731">
        <w:rPr>
          <w:rFonts w:ascii="Arial" w:hAnsi="Arial" w:cs="Arial"/>
          <w:i/>
          <w:iCs/>
          <w:sz w:val="20"/>
          <w:szCs w:val="20"/>
        </w:rPr>
        <w:t>/</w:t>
      </w:r>
      <w:del w:id="1034" w:author="Fong RERHANG" w:date="2021-06-08T14:37:00Z">
        <w:r w:rsidRPr="00F81731" w:rsidDel="00616266">
          <w:rPr>
            <w:rFonts w:ascii="Arial" w:hAnsi="Arial" w:cs="Arial"/>
            <w:i/>
            <w:iCs/>
            <w:sz w:val="20"/>
            <w:szCs w:val="20"/>
          </w:rPr>
          <w:delText xml:space="preserve"> </w:delText>
        </w:r>
      </w:del>
      <w:r w:rsidRPr="00F81731">
        <w:rPr>
          <w:rFonts w:ascii="Arial" w:hAnsi="Arial" w:cs="Arial"/>
          <w:i/>
          <w:iCs/>
          <w:sz w:val="20"/>
          <w:szCs w:val="20"/>
        </w:rPr>
        <w:t xml:space="preserve">tsev kawm ntawv </w:t>
      </w:r>
      <w:ins w:id="1035" w:author="Fong RERHANG" w:date="2021-06-08T14:38:00Z">
        <w:r w:rsidR="00616266">
          <w:rPr>
            <w:rFonts w:ascii="Arial" w:hAnsi="Arial" w:cs="Arial"/>
            <w:i/>
            <w:iCs/>
            <w:sz w:val="20"/>
            <w:szCs w:val="20"/>
          </w:rPr>
          <w:t>as nub npa</w:t>
        </w:r>
      </w:ins>
      <w:del w:id="1036" w:author="Fong RERHANG" w:date="2021-06-08T14:38:00Z">
        <w:r w:rsidRPr="00F81731" w:rsidDel="00616266">
          <w:rPr>
            <w:rFonts w:ascii="Arial" w:hAnsi="Arial" w:cs="Arial"/>
            <w:i/>
            <w:iCs/>
            <w:sz w:val="20"/>
            <w:szCs w:val="20"/>
          </w:rPr>
          <w:delText>me nyuam yaus</w:delText>
        </w:r>
      </w:del>
      <w:r w:rsidRPr="00F81731">
        <w:rPr>
          <w:rFonts w:ascii="Arial" w:hAnsi="Arial" w:cs="Arial"/>
          <w:i/>
          <w:iCs/>
          <w:sz w:val="20"/>
          <w:szCs w:val="20"/>
        </w:rPr>
        <w:t xml:space="preserve"> los</w:t>
      </w:r>
      <w:ins w:id="1037" w:author="Fong RERHANG" w:date="2021-06-08T14:38:00Z">
        <w:r w:rsidR="00616266">
          <w:rPr>
            <w:rFonts w:ascii="Arial" w:hAnsi="Arial" w:cs="Arial"/>
            <w:i/>
            <w:iCs/>
            <w:sz w:val="20"/>
            <w:szCs w:val="20"/>
          </w:rPr>
          <w:t xml:space="preserve"> </w:t>
        </w:r>
      </w:ins>
      <w:r w:rsidRPr="00F81731">
        <w:rPr>
          <w:rFonts w:ascii="Arial" w:hAnsi="Arial" w:cs="Arial"/>
          <w:i/>
          <w:iCs/>
          <w:sz w:val="20"/>
          <w:szCs w:val="20"/>
        </w:rPr>
        <w:t>sis ntau dua hauv lub sij</w:t>
      </w:r>
      <w:ins w:id="1038" w:author="Fong RERHANG" w:date="2021-06-08T14:38:00Z">
        <w:r w:rsidR="00616266">
          <w:rPr>
            <w:rFonts w:ascii="Arial" w:hAnsi="Arial" w:cs="Arial"/>
            <w:i/>
            <w:iCs/>
            <w:sz w:val="20"/>
            <w:szCs w:val="20"/>
          </w:rPr>
          <w:t xml:space="preserve"> </w:t>
        </w:r>
      </w:ins>
      <w:r w:rsidRPr="00F81731">
        <w:rPr>
          <w:rFonts w:ascii="Arial" w:hAnsi="Arial" w:cs="Arial"/>
          <w:i/>
          <w:iCs/>
          <w:sz w:val="20"/>
          <w:szCs w:val="20"/>
        </w:rPr>
        <w:t>hawm</w:t>
      </w:r>
      <w:ins w:id="1039" w:author="Fong RERHANG" w:date="2021-06-08T14:38:00Z">
        <w:r w:rsidR="00616266">
          <w:rPr>
            <w:rFonts w:ascii="Arial" w:hAnsi="Arial" w:cs="Arial"/>
            <w:i/>
            <w:iCs/>
            <w:sz w:val="20"/>
            <w:szCs w:val="20"/>
          </w:rPr>
          <w:t xml:space="preserve"> ntawm </w:t>
        </w:r>
      </w:ins>
      <w:del w:id="1040" w:author="Fong RERHANG" w:date="2021-06-08T14:38:00Z">
        <w:r w:rsidRPr="00F81731" w:rsidDel="00616266">
          <w:rPr>
            <w:rFonts w:ascii="Arial" w:hAnsi="Arial" w:cs="Arial"/>
            <w:i/>
            <w:iCs/>
            <w:sz w:val="20"/>
            <w:szCs w:val="20"/>
          </w:rPr>
          <w:delText xml:space="preserve"> </w:delText>
        </w:r>
      </w:del>
      <w:r w:rsidRPr="00F81731">
        <w:rPr>
          <w:rFonts w:ascii="Arial" w:hAnsi="Arial" w:cs="Arial"/>
          <w:i/>
          <w:iCs/>
          <w:sz w:val="20"/>
          <w:szCs w:val="20"/>
        </w:rPr>
        <w:t>IEP)</w:t>
      </w:r>
    </w:p>
    <w:p w14:paraId="0D50FA02" w14:textId="267F0CB8" w:rsidR="006056F8" w:rsidRPr="006C69B3" w:rsidRDefault="00127B14" w:rsidP="006056F8">
      <w:pPr>
        <w:tabs>
          <w:tab w:val="left" w:pos="2086"/>
        </w:tabs>
        <w:rPr>
          <w:rFonts w:ascii="Arial" w:hAnsi="Arial" w:cs="Arial"/>
          <w:b/>
          <w:bCs/>
          <w:sz w:val="20"/>
          <w:szCs w:val="20"/>
        </w:rPr>
      </w:pPr>
      <w:r>
        <w:rPr>
          <w:rFonts w:ascii="Arial" w:hAnsi="Arial" w:cs="Arial"/>
          <w:i/>
          <w:iCs/>
          <w:sz w:val="20"/>
          <w:szCs w:val="20"/>
          <w:u w:val="single"/>
        </w:rPr>
        <w:t>0</w:t>
      </w:r>
      <w:ins w:id="1041" w:author="Fong RERHANG" w:date="2021-06-08T14:38:00Z">
        <w:r w:rsidR="00616266">
          <w:rPr>
            <w:rFonts w:ascii="Arial" w:hAnsi="Arial" w:cs="Arial"/>
            <w:b/>
            <w:bCs/>
            <w:sz w:val="20"/>
            <w:szCs w:val="20"/>
          </w:rPr>
          <w:t>%</w:t>
        </w:r>
      </w:ins>
      <w:del w:id="1042" w:author="Fong RERHANG" w:date="2021-06-08T14:38:00Z">
        <w:r w:rsidR="006056F8" w:rsidRPr="006C69B3" w:rsidDel="00616266">
          <w:rPr>
            <w:rFonts w:ascii="Arial" w:hAnsi="Arial" w:cs="Arial"/>
            <w:b/>
            <w:bCs/>
            <w:sz w:val="20"/>
            <w:szCs w:val="20"/>
          </w:rPr>
          <w:delText xml:space="preserve"> feem puas</w:delText>
        </w:r>
      </w:del>
      <w:r w:rsidR="006056F8" w:rsidRPr="006C69B3">
        <w:rPr>
          <w:rFonts w:ascii="Arial" w:hAnsi="Arial" w:cs="Arial"/>
          <w:b/>
          <w:bCs/>
          <w:sz w:val="20"/>
          <w:szCs w:val="20"/>
        </w:rPr>
        <w:t xml:space="preserve"> ntawm tus neeg kawm lub sij</w:t>
      </w:r>
      <w:r w:rsidR="004B6AA7">
        <w:rPr>
          <w:rFonts w:ascii="Arial" w:hAnsi="Arial" w:cs="Arial"/>
          <w:b/>
          <w:bCs/>
          <w:sz w:val="20"/>
          <w:szCs w:val="20"/>
        </w:rPr>
        <w:t xml:space="preserve"> </w:t>
      </w:r>
      <w:r w:rsidR="006056F8" w:rsidRPr="006C69B3">
        <w:rPr>
          <w:rFonts w:ascii="Arial" w:hAnsi="Arial" w:cs="Arial"/>
          <w:b/>
          <w:bCs/>
          <w:sz w:val="20"/>
          <w:szCs w:val="20"/>
        </w:rPr>
        <w:t>hawm nyob sab nrau</w:t>
      </w:r>
      <w:r w:rsidR="004B6AA7">
        <w:rPr>
          <w:rFonts w:ascii="Arial" w:hAnsi="Arial" w:cs="Arial"/>
          <w:b/>
          <w:bCs/>
          <w:sz w:val="20"/>
          <w:szCs w:val="20"/>
        </w:rPr>
        <w:t>v</w:t>
      </w:r>
      <w:r w:rsidR="006056F8" w:rsidRPr="006C69B3">
        <w:rPr>
          <w:rFonts w:ascii="Arial" w:hAnsi="Arial" w:cs="Arial"/>
          <w:b/>
          <w:bCs/>
          <w:sz w:val="20"/>
          <w:szCs w:val="20"/>
        </w:rPr>
        <w:t xml:space="preserve"> chav kawm ib txwm kawm &amp; chav kawm ntxiv &amp; cov hauj</w:t>
      </w:r>
      <w:r w:rsidR="006B0A92">
        <w:rPr>
          <w:rFonts w:ascii="Arial" w:hAnsi="Arial" w:cs="Arial"/>
          <w:b/>
          <w:bCs/>
          <w:sz w:val="20"/>
          <w:szCs w:val="20"/>
        </w:rPr>
        <w:t xml:space="preserve"> </w:t>
      </w:r>
      <w:r w:rsidR="006056F8" w:rsidRPr="006C69B3">
        <w:rPr>
          <w:rFonts w:ascii="Arial" w:hAnsi="Arial" w:cs="Arial"/>
          <w:b/>
          <w:bCs/>
          <w:sz w:val="20"/>
          <w:szCs w:val="20"/>
        </w:rPr>
        <w:t>lwm tsis yog kawm ntawv.</w:t>
      </w:r>
    </w:p>
    <w:p w14:paraId="7693E262" w14:textId="469B2157" w:rsidR="006056F8" w:rsidRDefault="00127B14" w:rsidP="006056F8">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100</w:t>
      </w:r>
      <w:ins w:id="1043" w:author="Fong RERHANG" w:date="2021-06-08T14:39:00Z">
        <w:r w:rsidR="00616266">
          <w:rPr>
            <w:rFonts w:ascii="Arial" w:hAnsi="Arial" w:cs="Arial"/>
            <w:b/>
            <w:bCs/>
            <w:sz w:val="20"/>
            <w:szCs w:val="20"/>
          </w:rPr>
          <w:t>%</w:t>
        </w:r>
      </w:ins>
      <w:del w:id="1044" w:author="Fong RERHANG" w:date="2021-06-08T14:39:00Z">
        <w:r w:rsidR="006056F8" w:rsidRPr="006C69B3" w:rsidDel="00616266">
          <w:rPr>
            <w:rFonts w:ascii="Arial" w:hAnsi="Arial" w:cs="Arial"/>
            <w:b/>
            <w:bCs/>
            <w:sz w:val="20"/>
            <w:szCs w:val="20"/>
          </w:rPr>
          <w:delText xml:space="preserve"> feem puas</w:delText>
        </w:r>
      </w:del>
      <w:r w:rsidR="006056F8" w:rsidRPr="006C69B3">
        <w:rPr>
          <w:rFonts w:ascii="Arial" w:hAnsi="Arial" w:cs="Arial"/>
          <w:b/>
          <w:bCs/>
          <w:sz w:val="20"/>
          <w:szCs w:val="20"/>
        </w:rPr>
        <w:t xml:space="preserve"> ntawm lub sij</w:t>
      </w:r>
      <w:r w:rsidR="004B6AA7">
        <w:rPr>
          <w:rFonts w:ascii="Arial" w:hAnsi="Arial" w:cs="Arial"/>
          <w:b/>
          <w:bCs/>
          <w:sz w:val="20"/>
          <w:szCs w:val="20"/>
        </w:rPr>
        <w:t xml:space="preserve"> </w:t>
      </w:r>
      <w:r w:rsidR="006056F8" w:rsidRPr="006C69B3">
        <w:rPr>
          <w:rFonts w:ascii="Arial" w:hAnsi="Arial" w:cs="Arial"/>
          <w:b/>
          <w:bCs/>
          <w:sz w:val="20"/>
          <w:szCs w:val="20"/>
        </w:rPr>
        <w:t>hawm kawm nyob hauv cov chav kawm ib txwm &amp; chav kawm ntxiv &amp; cov hauj</w:t>
      </w:r>
      <w:r w:rsidR="006B0A92">
        <w:rPr>
          <w:rFonts w:ascii="Arial" w:hAnsi="Arial" w:cs="Arial"/>
          <w:b/>
          <w:bCs/>
          <w:sz w:val="20"/>
          <w:szCs w:val="20"/>
        </w:rPr>
        <w:t xml:space="preserve"> </w:t>
      </w:r>
      <w:r w:rsidR="006056F8" w:rsidRPr="006C69B3">
        <w:rPr>
          <w:rFonts w:ascii="Arial" w:hAnsi="Arial" w:cs="Arial"/>
          <w:b/>
          <w:bCs/>
          <w:sz w:val="20"/>
          <w:szCs w:val="20"/>
        </w:rPr>
        <w:t xml:space="preserve">lwm </w:t>
      </w:r>
      <w:r w:rsidR="006B0A92">
        <w:rPr>
          <w:rFonts w:ascii="Arial" w:hAnsi="Arial" w:cs="Arial"/>
          <w:b/>
          <w:bCs/>
          <w:sz w:val="20"/>
          <w:szCs w:val="20"/>
        </w:rPr>
        <w:t xml:space="preserve">tsis yog </w:t>
      </w:r>
      <w:r w:rsidR="006056F8" w:rsidRPr="006C69B3">
        <w:rPr>
          <w:rFonts w:ascii="Arial" w:hAnsi="Arial" w:cs="Arial"/>
          <w:b/>
          <w:bCs/>
          <w:sz w:val="20"/>
          <w:szCs w:val="20"/>
        </w:rPr>
        <w:t>kawm</w:t>
      </w:r>
      <w:r w:rsidR="006B0A92">
        <w:rPr>
          <w:rFonts w:ascii="Arial" w:hAnsi="Arial" w:cs="Arial"/>
          <w:b/>
          <w:bCs/>
          <w:sz w:val="20"/>
          <w:szCs w:val="20"/>
        </w:rPr>
        <w:t xml:space="preserve"> ntawv</w:t>
      </w:r>
      <w:r w:rsidR="006056F8" w:rsidRPr="006C69B3">
        <w:rPr>
          <w:rFonts w:ascii="Arial" w:hAnsi="Arial" w:cs="Arial"/>
          <w:b/>
          <w:bCs/>
          <w:sz w:val="20"/>
          <w:szCs w:val="20"/>
        </w:rPr>
        <w:t>.</w:t>
      </w:r>
    </w:p>
    <w:p w14:paraId="2260CAA1" w14:textId="77777777" w:rsidR="006056F8" w:rsidRPr="00261998" w:rsidRDefault="006056F8" w:rsidP="006056F8">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764A543B" w14:textId="0D3BD8F4" w:rsidR="006056F8" w:rsidRPr="00D22422" w:rsidRDefault="006056F8" w:rsidP="006056F8">
      <w:pPr>
        <w:pBdr>
          <w:bottom w:val="single" w:sz="12" w:space="1" w:color="auto"/>
        </w:pBdr>
        <w:tabs>
          <w:tab w:val="left" w:pos="2086"/>
        </w:tabs>
        <w:rPr>
          <w:rFonts w:ascii="Arial" w:hAnsi="Arial" w:cs="Arial"/>
          <w:i/>
          <w:iCs/>
          <w:sz w:val="20"/>
          <w:szCs w:val="20"/>
        </w:rPr>
      </w:pPr>
      <w:r w:rsidRPr="006C69B3">
        <w:rPr>
          <w:rFonts w:ascii="Arial" w:hAnsi="Arial" w:cs="Arial"/>
          <w:b/>
          <w:bCs/>
          <w:sz w:val="22"/>
          <w:szCs w:val="22"/>
        </w:rPr>
        <w:t xml:space="preserve">Cov tub ntxhais kawm yuav tsis koom nrog hauv chav kawm </w:t>
      </w:r>
      <w:r w:rsidR="004B6AA7">
        <w:rPr>
          <w:rFonts w:ascii="Arial" w:hAnsi="Arial" w:cs="Arial"/>
          <w:b/>
          <w:bCs/>
          <w:sz w:val="22"/>
          <w:szCs w:val="22"/>
        </w:rPr>
        <w:t xml:space="preserve">ib txwm </w:t>
      </w:r>
      <w:r w:rsidRPr="006C69B3">
        <w:rPr>
          <w:rFonts w:ascii="Arial" w:hAnsi="Arial" w:cs="Arial"/>
          <w:b/>
          <w:bCs/>
          <w:sz w:val="22"/>
          <w:szCs w:val="22"/>
        </w:rPr>
        <w:t>thiab / los</w:t>
      </w:r>
      <w:r w:rsidR="004B6AA7">
        <w:rPr>
          <w:rFonts w:ascii="Arial" w:hAnsi="Arial" w:cs="Arial"/>
          <w:b/>
          <w:bCs/>
          <w:sz w:val="22"/>
          <w:szCs w:val="22"/>
        </w:rPr>
        <w:t xml:space="preserve"> </w:t>
      </w:r>
      <w:r w:rsidRPr="006C69B3">
        <w:rPr>
          <w:rFonts w:ascii="Arial" w:hAnsi="Arial" w:cs="Arial"/>
          <w:b/>
          <w:bCs/>
          <w:sz w:val="22"/>
          <w:szCs w:val="22"/>
        </w:rPr>
        <w:t xml:space="preserve">sis cov chav kawm ntxiv thiab / </w:t>
      </w:r>
      <w:r w:rsidRPr="00F81731">
        <w:rPr>
          <w:rFonts w:ascii="Arial" w:hAnsi="Arial" w:cs="Arial"/>
          <w:b/>
          <w:bCs/>
          <w:sz w:val="22"/>
          <w:szCs w:val="22"/>
        </w:rPr>
        <w:t>los</w:t>
      </w:r>
      <w:r w:rsidR="004B6AA7" w:rsidRPr="00F81731">
        <w:rPr>
          <w:rFonts w:ascii="Arial" w:hAnsi="Arial" w:cs="Arial"/>
          <w:b/>
          <w:bCs/>
          <w:sz w:val="22"/>
          <w:szCs w:val="22"/>
        </w:rPr>
        <w:t xml:space="preserve"> </w:t>
      </w:r>
      <w:r w:rsidRPr="00F81731">
        <w:rPr>
          <w:rFonts w:ascii="Arial" w:hAnsi="Arial" w:cs="Arial"/>
          <w:b/>
          <w:bCs/>
          <w:sz w:val="22"/>
          <w:szCs w:val="22"/>
        </w:rPr>
        <w:t>sis cov hauj</w:t>
      </w:r>
      <w:r w:rsidR="004B6AA7" w:rsidRPr="00F81731">
        <w:rPr>
          <w:rFonts w:ascii="Arial" w:hAnsi="Arial" w:cs="Arial"/>
          <w:b/>
          <w:bCs/>
          <w:sz w:val="22"/>
          <w:szCs w:val="22"/>
        </w:rPr>
        <w:t xml:space="preserve"> </w:t>
      </w:r>
      <w:r w:rsidRPr="00F81731">
        <w:rPr>
          <w:rFonts w:ascii="Arial" w:hAnsi="Arial" w:cs="Arial"/>
          <w:b/>
          <w:bCs/>
          <w:sz w:val="22"/>
          <w:szCs w:val="22"/>
        </w:rPr>
        <w:t xml:space="preserve">lwm tsis </w:t>
      </w:r>
      <w:r w:rsidR="006B0A92" w:rsidRPr="00F81731">
        <w:rPr>
          <w:rFonts w:ascii="Arial" w:hAnsi="Arial" w:cs="Arial"/>
          <w:b/>
          <w:bCs/>
          <w:sz w:val="22"/>
          <w:szCs w:val="22"/>
        </w:rPr>
        <w:t>yog</w:t>
      </w:r>
      <w:r w:rsidRPr="00F81731">
        <w:rPr>
          <w:rFonts w:ascii="Arial" w:hAnsi="Arial" w:cs="Arial"/>
          <w:b/>
          <w:bCs/>
          <w:sz w:val="22"/>
          <w:szCs w:val="22"/>
        </w:rPr>
        <w:t xml:space="preserve"> kawm</w:t>
      </w:r>
      <w:r w:rsidR="006B0A92" w:rsidRPr="00F81731">
        <w:rPr>
          <w:rFonts w:ascii="Arial" w:hAnsi="Arial" w:cs="Arial"/>
          <w:b/>
          <w:bCs/>
          <w:sz w:val="22"/>
          <w:szCs w:val="22"/>
        </w:rPr>
        <w:t xml:space="preserve"> ntawv</w:t>
      </w:r>
      <w:r w:rsidRPr="00F81731">
        <w:rPr>
          <w:rFonts w:ascii="Arial" w:hAnsi="Arial" w:cs="Arial"/>
          <w:b/>
          <w:bCs/>
          <w:sz w:val="22"/>
          <w:szCs w:val="22"/>
        </w:rPr>
        <w:t>:</w:t>
      </w:r>
      <w:r w:rsidRPr="00F81731">
        <w:rPr>
          <w:rFonts w:ascii="Arial" w:hAnsi="Arial" w:cs="Arial"/>
          <w:sz w:val="22"/>
          <w:szCs w:val="22"/>
        </w:rPr>
        <w:t xml:space="preserve"> </w:t>
      </w:r>
      <w:ins w:id="1045" w:author="Fong RERHANG" w:date="2021-06-08T14:40:00Z">
        <w:r w:rsidR="00616266">
          <w:rPr>
            <w:rFonts w:ascii="Arial" w:hAnsi="Arial" w:cs="Arial"/>
            <w:i/>
            <w:iCs/>
            <w:sz w:val="22"/>
            <w:szCs w:val="22"/>
          </w:rPr>
          <w:t>tsis muaj</w:t>
        </w:r>
      </w:ins>
      <w:del w:id="1046" w:author="Fong RERHANG" w:date="2021-06-08T14:40:00Z">
        <w:r w:rsidR="009B3EF0" w:rsidDel="00616266">
          <w:rPr>
            <w:rFonts w:ascii="Arial" w:hAnsi="Arial" w:cs="Arial"/>
            <w:i/>
            <w:iCs/>
            <w:sz w:val="22"/>
            <w:szCs w:val="22"/>
          </w:rPr>
          <w:delText>n/a</w:delText>
        </w:r>
      </w:del>
      <w:r w:rsidR="009B3EF0">
        <w:rPr>
          <w:rFonts w:ascii="Arial" w:hAnsi="Arial" w:cs="Arial"/>
          <w:i/>
          <w:iCs/>
          <w:sz w:val="22"/>
          <w:szCs w:val="22"/>
        </w:rPr>
        <w:t xml:space="preserve"> Vi</w:t>
      </w:r>
      <w:r w:rsidR="002B2C0A" w:rsidRPr="00F81731">
        <w:rPr>
          <w:rFonts w:ascii="Arial" w:hAnsi="Arial" w:cs="Arial"/>
          <w:i/>
          <w:iCs/>
          <w:sz w:val="22"/>
          <w:szCs w:val="22"/>
        </w:rPr>
        <w:t>m hais tias</w:t>
      </w:r>
      <w:r w:rsidR="009B3EF0">
        <w:rPr>
          <w:rFonts w:ascii="Arial" w:hAnsi="Arial" w:cs="Arial"/>
          <w:i/>
          <w:iCs/>
          <w:sz w:val="22"/>
          <w:szCs w:val="22"/>
        </w:rPr>
        <w:t xml:space="preserve"> </w:t>
      </w:r>
      <w:ins w:id="1047" w:author="Fong RERHANG" w:date="2021-06-08T14:40:00Z">
        <w:r w:rsidR="00616266">
          <w:rPr>
            <w:rFonts w:ascii="Arial" w:hAnsi="Arial" w:cs="Arial"/>
            <w:i/>
            <w:iCs/>
            <w:sz w:val="22"/>
            <w:szCs w:val="22"/>
          </w:rPr>
          <w:t>tsis muaj</w:t>
        </w:r>
      </w:ins>
      <w:del w:id="1048" w:author="Fong RERHANG" w:date="2021-06-08T14:40:00Z">
        <w:r w:rsidR="009B3EF0" w:rsidDel="00616266">
          <w:rPr>
            <w:rFonts w:ascii="Arial" w:hAnsi="Arial" w:cs="Arial"/>
            <w:i/>
            <w:iCs/>
            <w:sz w:val="22"/>
            <w:szCs w:val="22"/>
          </w:rPr>
          <w:delText>n/a</w:delText>
        </w:r>
      </w:del>
    </w:p>
    <w:p w14:paraId="1C8E6228" w14:textId="46CF98BD" w:rsidR="006056F8" w:rsidRPr="006C69B3" w:rsidRDefault="004B6AA7" w:rsidP="006056F8">
      <w:pPr>
        <w:tabs>
          <w:tab w:val="left" w:pos="2086"/>
        </w:tabs>
        <w:rPr>
          <w:rFonts w:ascii="Arial" w:hAnsi="Arial" w:cs="Arial"/>
          <w:b/>
          <w:bCs/>
          <w:sz w:val="20"/>
          <w:szCs w:val="20"/>
        </w:rPr>
      </w:pPr>
      <w:r>
        <w:rPr>
          <w:rFonts w:ascii="Arial" w:hAnsi="Arial" w:cs="Arial"/>
          <w:b/>
          <w:bCs/>
          <w:sz w:val="20"/>
          <w:szCs w:val="20"/>
        </w:rPr>
        <w:t xml:space="preserve">Cov Kev </w:t>
      </w:r>
      <w:r w:rsidR="006056F8" w:rsidRPr="006C69B3">
        <w:rPr>
          <w:rFonts w:ascii="Arial" w:hAnsi="Arial" w:cs="Arial"/>
          <w:b/>
          <w:bCs/>
          <w:sz w:val="20"/>
          <w:szCs w:val="20"/>
        </w:rPr>
        <w:t>Pab</w:t>
      </w:r>
      <w:r>
        <w:rPr>
          <w:rFonts w:ascii="Arial" w:hAnsi="Arial" w:cs="Arial"/>
          <w:b/>
          <w:bCs/>
          <w:sz w:val="20"/>
          <w:szCs w:val="20"/>
        </w:rPr>
        <w:t xml:space="preserve"> C</w:t>
      </w:r>
      <w:r w:rsidR="006056F8" w:rsidRPr="006C69B3">
        <w:rPr>
          <w:rFonts w:ascii="Arial" w:hAnsi="Arial" w:cs="Arial"/>
          <w:b/>
          <w:bCs/>
          <w:sz w:val="20"/>
          <w:szCs w:val="20"/>
        </w:rPr>
        <w:t xml:space="preserve">uam </w:t>
      </w:r>
      <w:r>
        <w:rPr>
          <w:rFonts w:ascii="Arial" w:hAnsi="Arial" w:cs="Arial"/>
          <w:b/>
          <w:bCs/>
          <w:sz w:val="20"/>
          <w:szCs w:val="20"/>
        </w:rPr>
        <w:t>L</w:t>
      </w:r>
      <w:r w:rsidR="006056F8" w:rsidRPr="006C69B3">
        <w:rPr>
          <w:rFonts w:ascii="Arial" w:hAnsi="Arial" w:cs="Arial"/>
          <w:b/>
          <w:bCs/>
          <w:sz w:val="20"/>
          <w:szCs w:val="20"/>
        </w:rPr>
        <w:t xml:space="preserve">wm </w:t>
      </w:r>
      <w:r>
        <w:rPr>
          <w:rFonts w:ascii="Arial" w:hAnsi="Arial" w:cs="Arial"/>
          <w:b/>
          <w:bCs/>
          <w:sz w:val="20"/>
          <w:szCs w:val="20"/>
        </w:rPr>
        <w:t>L</w:t>
      </w:r>
      <w:r w:rsidR="006056F8" w:rsidRPr="006C69B3">
        <w:rPr>
          <w:rFonts w:ascii="Arial" w:hAnsi="Arial" w:cs="Arial"/>
          <w:b/>
          <w:bCs/>
          <w:sz w:val="20"/>
          <w:szCs w:val="20"/>
        </w:rPr>
        <w:t xml:space="preserve">ub </w:t>
      </w:r>
      <w:r>
        <w:rPr>
          <w:rFonts w:ascii="Arial" w:hAnsi="Arial" w:cs="Arial"/>
          <w:b/>
          <w:bCs/>
          <w:sz w:val="20"/>
          <w:szCs w:val="20"/>
        </w:rPr>
        <w:t>C</w:t>
      </w:r>
      <w:r w:rsidR="006056F8" w:rsidRPr="006C69B3">
        <w:rPr>
          <w:rFonts w:ascii="Arial" w:hAnsi="Arial" w:cs="Arial"/>
          <w:b/>
          <w:bCs/>
          <w:sz w:val="20"/>
          <w:szCs w:val="20"/>
        </w:rPr>
        <w:t xml:space="preserve">haw </w:t>
      </w:r>
      <w:r>
        <w:rPr>
          <w:rFonts w:ascii="Arial" w:hAnsi="Arial" w:cs="Arial"/>
          <w:b/>
          <w:bCs/>
          <w:sz w:val="20"/>
          <w:szCs w:val="20"/>
        </w:rPr>
        <w:t>U</w:t>
      </w:r>
      <w:r w:rsidR="006056F8" w:rsidRPr="006C69B3">
        <w:rPr>
          <w:rFonts w:ascii="Arial" w:hAnsi="Arial" w:cs="Arial"/>
          <w:b/>
          <w:bCs/>
          <w:sz w:val="20"/>
          <w:szCs w:val="20"/>
        </w:rPr>
        <w:t xml:space="preserve">a </w:t>
      </w:r>
      <w:r>
        <w:rPr>
          <w:rFonts w:ascii="Arial" w:hAnsi="Arial" w:cs="Arial"/>
          <w:b/>
          <w:bCs/>
          <w:sz w:val="20"/>
          <w:szCs w:val="20"/>
        </w:rPr>
        <w:t>H</w:t>
      </w:r>
      <w:r w:rsidR="006056F8" w:rsidRPr="006C69B3">
        <w:rPr>
          <w:rFonts w:ascii="Arial" w:hAnsi="Arial" w:cs="Arial"/>
          <w:b/>
          <w:bCs/>
          <w:sz w:val="20"/>
          <w:szCs w:val="20"/>
        </w:rPr>
        <w:t>auj</w:t>
      </w:r>
      <w:ins w:id="1049" w:author="Fong RERHANG" w:date="2021-06-08T14:42:00Z">
        <w:r w:rsidR="00616266">
          <w:rPr>
            <w:rFonts w:ascii="Arial" w:hAnsi="Arial" w:cs="Arial"/>
            <w:b/>
            <w:bCs/>
            <w:sz w:val="20"/>
            <w:szCs w:val="20"/>
          </w:rPr>
          <w:t xml:space="preserve"> </w:t>
        </w:r>
      </w:ins>
      <w:del w:id="1050" w:author="Fong RERHANG" w:date="2021-06-08T14:42:00Z">
        <w:r w:rsidR="006056F8" w:rsidRPr="006C69B3" w:rsidDel="00616266">
          <w:rPr>
            <w:rFonts w:ascii="Arial" w:hAnsi="Arial" w:cs="Arial"/>
            <w:b/>
            <w:bCs/>
            <w:sz w:val="20"/>
            <w:szCs w:val="20"/>
          </w:rPr>
          <w:delText>l</w:delText>
        </w:r>
      </w:del>
      <w:ins w:id="1051" w:author="Fong RERHANG" w:date="2021-06-08T14:42:00Z">
        <w:r w:rsidR="00616266">
          <w:rPr>
            <w:rFonts w:ascii="Arial" w:hAnsi="Arial" w:cs="Arial"/>
            <w:b/>
            <w:bCs/>
            <w:sz w:val="20"/>
            <w:szCs w:val="20"/>
          </w:rPr>
          <w:t>L</w:t>
        </w:r>
      </w:ins>
      <w:r w:rsidR="006056F8" w:rsidRPr="006C69B3">
        <w:rPr>
          <w:rFonts w:ascii="Arial" w:hAnsi="Arial" w:cs="Arial"/>
          <w:b/>
          <w:bCs/>
          <w:sz w:val="20"/>
          <w:szCs w:val="20"/>
        </w:rPr>
        <w:t>w</w:t>
      </w:r>
      <w:ins w:id="1052" w:author="Fong RERHANG" w:date="2021-06-08T14:42:00Z">
        <w:r w:rsidR="00616266">
          <w:rPr>
            <w:rFonts w:ascii="Arial" w:hAnsi="Arial" w:cs="Arial"/>
            <w:b/>
            <w:bCs/>
            <w:sz w:val="20"/>
            <w:szCs w:val="20"/>
          </w:rPr>
          <w:t>m</w:t>
        </w:r>
      </w:ins>
    </w:p>
    <w:p w14:paraId="1D5862CA" w14:textId="0252495D" w:rsidR="006056F8" w:rsidRPr="00A60083" w:rsidRDefault="00616266" w:rsidP="006056F8">
      <w:pPr>
        <w:pStyle w:val="ListParagraph"/>
        <w:numPr>
          <w:ilvl w:val="0"/>
          <w:numId w:val="9"/>
        </w:numPr>
        <w:tabs>
          <w:tab w:val="left" w:pos="2086"/>
        </w:tabs>
        <w:rPr>
          <w:rFonts w:ascii="Arial" w:hAnsi="Arial" w:cs="Arial"/>
          <w:sz w:val="20"/>
          <w:szCs w:val="20"/>
        </w:rPr>
      </w:pPr>
      <w:ins w:id="1053" w:author="Fong RERHANG" w:date="2021-06-08T14:43:00Z">
        <w:r>
          <w:rPr>
            <w:rFonts w:ascii="Arial" w:hAnsi="Arial" w:cs="Arial"/>
            <w:sz w:val="20"/>
            <w:szCs w:val="20"/>
          </w:rPr>
          <w:t xml:space="preserve">Chaw </w:t>
        </w:r>
      </w:ins>
      <w:r w:rsidR="006056F8" w:rsidRPr="00A60083">
        <w:rPr>
          <w:rFonts w:ascii="Arial" w:hAnsi="Arial" w:cs="Arial"/>
          <w:sz w:val="20"/>
          <w:szCs w:val="20"/>
        </w:rPr>
        <w:t xml:space="preserve">Kev </w:t>
      </w:r>
      <w:del w:id="1054" w:author="Fong RERHANG" w:date="2021-06-08T14:43:00Z">
        <w:r w:rsidR="006056F8" w:rsidRPr="00A60083" w:rsidDel="00616266">
          <w:rPr>
            <w:rFonts w:ascii="Arial" w:hAnsi="Arial" w:cs="Arial"/>
            <w:sz w:val="20"/>
            <w:szCs w:val="20"/>
          </w:rPr>
          <w:delText>n</w:delText>
        </w:r>
      </w:del>
      <w:ins w:id="1055" w:author="Fong RERHANG" w:date="2021-06-08T14:43:00Z">
        <w:r>
          <w:rPr>
            <w:rFonts w:ascii="Arial" w:hAnsi="Arial" w:cs="Arial"/>
            <w:sz w:val="20"/>
            <w:szCs w:val="20"/>
          </w:rPr>
          <w:t>N</w:t>
        </w:r>
      </w:ins>
      <w:r w:rsidR="006056F8" w:rsidRPr="00A60083">
        <w:rPr>
          <w:rFonts w:ascii="Arial" w:hAnsi="Arial" w:cs="Arial"/>
          <w:sz w:val="20"/>
          <w:szCs w:val="20"/>
        </w:rPr>
        <w:t xml:space="preserve">oj </w:t>
      </w:r>
      <w:del w:id="1056" w:author="Fong RERHANG" w:date="2021-06-08T14:43:00Z">
        <w:r w:rsidR="006056F8" w:rsidRPr="00A60083" w:rsidDel="00616266">
          <w:rPr>
            <w:rFonts w:ascii="Arial" w:hAnsi="Arial" w:cs="Arial"/>
            <w:sz w:val="20"/>
            <w:szCs w:val="20"/>
          </w:rPr>
          <w:delText>q</w:delText>
        </w:r>
      </w:del>
      <w:ins w:id="1057" w:author="Fong RERHANG" w:date="2021-06-08T14:43:00Z">
        <w:r>
          <w:rPr>
            <w:rFonts w:ascii="Arial" w:hAnsi="Arial" w:cs="Arial"/>
            <w:sz w:val="20"/>
            <w:szCs w:val="20"/>
          </w:rPr>
          <w:t>Q</w:t>
        </w:r>
      </w:ins>
      <w:r w:rsidR="006056F8" w:rsidRPr="00A60083">
        <w:rPr>
          <w:rFonts w:ascii="Arial" w:hAnsi="Arial" w:cs="Arial"/>
          <w:sz w:val="20"/>
          <w:szCs w:val="20"/>
        </w:rPr>
        <w:t xml:space="preserve">ab </w:t>
      </w:r>
      <w:del w:id="1058" w:author="Fong RERHANG" w:date="2021-06-08T14:44:00Z">
        <w:r w:rsidR="006056F8" w:rsidRPr="00A60083" w:rsidDel="00616266">
          <w:rPr>
            <w:rFonts w:ascii="Arial" w:hAnsi="Arial" w:cs="Arial"/>
            <w:sz w:val="20"/>
            <w:szCs w:val="20"/>
          </w:rPr>
          <w:delText>h</w:delText>
        </w:r>
      </w:del>
      <w:ins w:id="1059" w:author="Fong RERHANG" w:date="2021-06-08T14:44:00Z">
        <w:r>
          <w:rPr>
            <w:rFonts w:ascii="Arial" w:hAnsi="Arial" w:cs="Arial"/>
            <w:sz w:val="20"/>
            <w:szCs w:val="20"/>
          </w:rPr>
          <w:t>H</w:t>
        </w:r>
      </w:ins>
      <w:r w:rsidR="006056F8" w:rsidRPr="00A60083">
        <w:rPr>
          <w:rFonts w:ascii="Arial" w:hAnsi="Arial" w:cs="Arial"/>
          <w:sz w:val="20"/>
          <w:szCs w:val="20"/>
        </w:rPr>
        <w:t xml:space="preserve">aus </w:t>
      </w:r>
      <w:del w:id="1060" w:author="Fong RERHANG" w:date="2021-06-08T14:44:00Z">
        <w:r w:rsidR="006056F8" w:rsidRPr="00A60083" w:rsidDel="00616266">
          <w:rPr>
            <w:rFonts w:ascii="Arial" w:hAnsi="Arial" w:cs="Arial"/>
            <w:sz w:val="20"/>
            <w:szCs w:val="20"/>
          </w:rPr>
          <w:delText>h</w:delText>
        </w:r>
      </w:del>
      <w:ins w:id="1061" w:author="Fong RERHANG" w:date="2021-06-08T14:44:00Z">
        <w:r>
          <w:rPr>
            <w:rFonts w:ascii="Arial" w:hAnsi="Arial" w:cs="Arial"/>
            <w:sz w:val="20"/>
            <w:szCs w:val="20"/>
          </w:rPr>
          <w:t>H</w:t>
        </w:r>
      </w:ins>
      <w:r w:rsidR="006056F8" w:rsidRPr="00A60083">
        <w:rPr>
          <w:rFonts w:ascii="Arial" w:hAnsi="Arial" w:cs="Arial"/>
          <w:sz w:val="20"/>
          <w:szCs w:val="20"/>
        </w:rPr>
        <w:t xml:space="preserve">uv ntawm </w:t>
      </w:r>
      <w:del w:id="1062" w:author="Fong RERHANG" w:date="2021-06-08T14:44:00Z">
        <w:r w:rsidR="006056F8" w:rsidRPr="00A60083" w:rsidDel="00616266">
          <w:rPr>
            <w:rFonts w:ascii="Arial" w:hAnsi="Arial" w:cs="Arial"/>
            <w:sz w:val="20"/>
            <w:szCs w:val="20"/>
          </w:rPr>
          <w:delText>p</w:delText>
        </w:r>
      </w:del>
      <w:ins w:id="1063" w:author="Fong RERHANG" w:date="2021-06-08T14:44:00Z">
        <w:r>
          <w:rPr>
            <w:rFonts w:ascii="Arial" w:hAnsi="Arial" w:cs="Arial"/>
            <w:sz w:val="20"/>
            <w:szCs w:val="20"/>
          </w:rPr>
          <w:t>P</w:t>
        </w:r>
      </w:ins>
      <w:r w:rsidR="006056F8" w:rsidRPr="00A60083">
        <w:rPr>
          <w:rFonts w:ascii="Arial" w:hAnsi="Arial" w:cs="Arial"/>
          <w:sz w:val="20"/>
          <w:szCs w:val="20"/>
        </w:rPr>
        <w:t xml:space="preserve">aj </w:t>
      </w:r>
      <w:del w:id="1064" w:author="Fong RERHANG" w:date="2021-06-08T14:44:00Z">
        <w:r w:rsidR="006056F8" w:rsidRPr="00A60083" w:rsidDel="00616266">
          <w:rPr>
            <w:rFonts w:ascii="Arial" w:hAnsi="Arial" w:cs="Arial"/>
            <w:sz w:val="20"/>
            <w:szCs w:val="20"/>
          </w:rPr>
          <w:delText>h</w:delText>
        </w:r>
      </w:del>
      <w:ins w:id="1065" w:author="Fong RERHANG" w:date="2021-06-08T14:44:00Z">
        <w:r>
          <w:rPr>
            <w:rFonts w:ascii="Arial" w:hAnsi="Arial" w:cs="Arial"/>
            <w:sz w:val="20"/>
            <w:szCs w:val="20"/>
          </w:rPr>
          <w:t>H</w:t>
        </w:r>
      </w:ins>
      <w:r w:rsidR="006056F8" w:rsidRPr="00A60083">
        <w:rPr>
          <w:rFonts w:ascii="Arial" w:hAnsi="Arial" w:cs="Arial"/>
          <w:sz w:val="20"/>
          <w:szCs w:val="20"/>
        </w:rPr>
        <w:t>lwb</w:t>
      </w:r>
    </w:p>
    <w:p w14:paraId="62D29315" w14:textId="602B11FD"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Kev Pab</w:t>
      </w:r>
      <w:r w:rsidR="004B6AA7" w:rsidRPr="00A60083">
        <w:rPr>
          <w:rFonts w:ascii="Arial" w:hAnsi="Arial" w:cs="Arial"/>
          <w:sz w:val="20"/>
          <w:szCs w:val="20"/>
        </w:rPr>
        <w:t xml:space="preserve"> C</w:t>
      </w:r>
      <w:r w:rsidRPr="00A60083">
        <w:rPr>
          <w:rFonts w:ascii="Arial" w:hAnsi="Arial" w:cs="Arial"/>
          <w:sz w:val="20"/>
          <w:szCs w:val="20"/>
        </w:rPr>
        <w:t>uam Me</w:t>
      </w:r>
      <w:r w:rsidR="004B6AA7" w:rsidRPr="00A60083">
        <w:rPr>
          <w:rFonts w:ascii="Arial" w:hAnsi="Arial" w:cs="Arial"/>
          <w:sz w:val="20"/>
          <w:szCs w:val="20"/>
        </w:rPr>
        <w:t xml:space="preserve"> N</w:t>
      </w:r>
      <w:r w:rsidRPr="00A60083">
        <w:rPr>
          <w:rFonts w:ascii="Arial" w:hAnsi="Arial" w:cs="Arial"/>
          <w:sz w:val="20"/>
          <w:szCs w:val="20"/>
        </w:rPr>
        <w:t xml:space="preserve">yuam Yaus </w:t>
      </w:r>
      <w:r w:rsidR="004B6AA7" w:rsidRPr="00A60083">
        <w:rPr>
          <w:rFonts w:ascii="Arial" w:hAnsi="Arial" w:cs="Arial"/>
          <w:sz w:val="20"/>
          <w:szCs w:val="20"/>
        </w:rPr>
        <w:t>N</w:t>
      </w:r>
      <w:r w:rsidRPr="00A60083">
        <w:rPr>
          <w:rFonts w:ascii="Arial" w:hAnsi="Arial" w:cs="Arial"/>
          <w:sz w:val="20"/>
          <w:szCs w:val="20"/>
        </w:rPr>
        <w:t>tawm California (CCS)</w:t>
      </w:r>
    </w:p>
    <w:p w14:paraId="43D101D5" w14:textId="027980F6" w:rsidR="004B6AA7" w:rsidRPr="00A60083" w:rsidRDefault="006056F8" w:rsidP="004B6AA7">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Cheeb Tsam Hauv Lub Chaw Hau</w:t>
      </w:r>
      <w:r w:rsidR="004B6AA7" w:rsidRPr="00A60083">
        <w:rPr>
          <w:rFonts w:ascii="Arial" w:hAnsi="Arial" w:cs="Arial"/>
          <w:sz w:val="20"/>
          <w:szCs w:val="20"/>
        </w:rPr>
        <w:t>j Lwm</w:t>
      </w:r>
    </w:p>
    <w:p w14:paraId="6EE0D355" w14:textId="3366A7E4" w:rsidR="004B6AA7" w:rsidRPr="00A60083" w:rsidRDefault="004B6AA7" w:rsidP="004B6AA7">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Kev</w:t>
      </w:r>
      <w:ins w:id="1066" w:author="Fong RERHANG" w:date="2021-06-08T14:45:00Z">
        <w:r w:rsidR="00616266">
          <w:rPr>
            <w:rFonts w:ascii="Arial" w:hAnsi="Arial" w:cs="Arial"/>
            <w:sz w:val="20"/>
            <w:szCs w:val="20"/>
          </w:rPr>
          <w:t xml:space="preserve"> Tswj Cwj Pawm</w:t>
        </w:r>
      </w:ins>
      <w:del w:id="1067" w:author="Fong RERHANG" w:date="2021-06-08T14:45:00Z">
        <w:r w:rsidRPr="00A60083" w:rsidDel="00616266">
          <w:rPr>
            <w:rFonts w:ascii="Arial" w:hAnsi="Arial" w:cs="Arial"/>
            <w:sz w:val="20"/>
            <w:szCs w:val="20"/>
          </w:rPr>
          <w:delText xml:space="preserve"> sim</w:delText>
        </w:r>
      </w:del>
    </w:p>
    <w:p w14:paraId="3339F1F7" w14:textId="432EC67D" w:rsidR="004B6AA7" w:rsidRPr="00A60083" w:rsidRDefault="004B6AA7" w:rsidP="00F81731">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 xml:space="preserve">Feem ntawm Kev </w:t>
      </w:r>
      <w:del w:id="1068" w:author="Fong RERHANG" w:date="2021-06-08T14:46:00Z">
        <w:r w:rsidRPr="00A60083" w:rsidDel="00F65688">
          <w:rPr>
            <w:rFonts w:ascii="Arial" w:hAnsi="Arial" w:cs="Arial"/>
            <w:sz w:val="20"/>
            <w:szCs w:val="20"/>
          </w:rPr>
          <w:delText>Pab Kom Noj Qab Nyob Zoo</w:delText>
        </w:r>
      </w:del>
      <w:ins w:id="1069" w:author="Fong RERHANG" w:date="2021-06-08T14:46:00Z">
        <w:r w:rsidR="00F65688">
          <w:rPr>
            <w:rFonts w:ascii="Arial" w:hAnsi="Arial" w:cs="Arial"/>
            <w:sz w:val="20"/>
            <w:szCs w:val="20"/>
          </w:rPr>
          <w:t>Rov Tsim Kho</w:t>
        </w:r>
      </w:ins>
    </w:p>
    <w:p w14:paraId="035CFC58" w14:textId="57EDE0AD" w:rsidR="004B6AA7" w:rsidRPr="00A60083" w:rsidRDefault="004B6AA7"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Feem ntawm Kev Pab Cuam Kev Noj Nyob(DSS)</w:t>
      </w:r>
    </w:p>
    <w:p w14:paraId="04B73E6B" w14:textId="77777777" w:rsidR="006056F8" w:rsidRPr="00A60083" w:rsidRDefault="006056F8" w:rsidP="006056F8">
      <w:pPr>
        <w:pStyle w:val="ListParagraph"/>
        <w:numPr>
          <w:ilvl w:val="0"/>
          <w:numId w:val="9"/>
        </w:numPr>
        <w:tabs>
          <w:tab w:val="left" w:pos="2086"/>
        </w:tabs>
        <w:rPr>
          <w:rFonts w:ascii="Arial" w:hAnsi="Arial" w:cs="Arial"/>
          <w:sz w:val="20"/>
          <w:szCs w:val="20"/>
        </w:rPr>
      </w:pPr>
      <w:r w:rsidRPr="00A60083">
        <w:rPr>
          <w:rFonts w:ascii="Arial" w:hAnsi="Arial" w:cs="Arial"/>
          <w:sz w:val="20"/>
          <w:szCs w:val="20"/>
        </w:rPr>
        <w:t>Lwm yam</w:t>
      </w:r>
    </w:p>
    <w:p w14:paraId="04E24366" w14:textId="1B4D42E5" w:rsidR="006056F8" w:rsidRPr="006C69B3" w:rsidRDefault="006056F8" w:rsidP="006056F8">
      <w:pPr>
        <w:tabs>
          <w:tab w:val="left" w:pos="2086"/>
        </w:tabs>
        <w:rPr>
          <w:rFonts w:ascii="Arial" w:hAnsi="Arial" w:cs="Arial"/>
          <w:sz w:val="20"/>
          <w:szCs w:val="20"/>
        </w:rPr>
      </w:pPr>
      <w:r w:rsidRPr="006C69B3">
        <w:rPr>
          <w:rFonts w:ascii="Arial" w:hAnsi="Arial" w:cs="Arial"/>
          <w:b/>
          <w:bCs/>
          <w:sz w:val="20"/>
          <w:szCs w:val="20"/>
        </w:rPr>
        <w:t xml:space="preserve">Cov Qauv uas </w:t>
      </w:r>
      <w:r w:rsidR="004B6AA7">
        <w:rPr>
          <w:rFonts w:ascii="Arial" w:hAnsi="Arial" w:cs="Arial"/>
          <w:b/>
          <w:bCs/>
          <w:sz w:val="20"/>
          <w:szCs w:val="20"/>
        </w:rPr>
        <w:t>Txhawb Nqa</w:t>
      </w:r>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0860218" wp14:editId="500B1F38">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Cheeb tsam  </w:t>
      </w:r>
      <w:r w:rsidRPr="006C69B3">
        <w:rPr>
          <w:rFonts w:ascii="Arial" w:hAnsi="Arial" w:cs="Arial"/>
          <w:noProof/>
          <w:sz w:val="20"/>
          <w:szCs w:val="20"/>
          <w:lang w:eastAsia="zh-CN"/>
        </w:rPr>
        <w:drawing>
          <wp:inline distT="0" distB="0" distL="0" distR="0" wp14:anchorId="55B992A4" wp14:editId="4B3B7B9D">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Cov hom phiaj uas nce qib  </w:t>
      </w:r>
      <w:r w:rsidRPr="006C69B3">
        <w:rPr>
          <w:rFonts w:ascii="Arial" w:hAnsi="Arial" w:cs="Arial"/>
          <w:noProof/>
          <w:sz w:val="20"/>
          <w:szCs w:val="20"/>
          <w:lang w:eastAsia="zh-CN"/>
        </w:rPr>
        <w:drawing>
          <wp:inline distT="0" distB="0" distL="0" distR="0" wp14:anchorId="44020E4D" wp14:editId="1DEB78C4">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Lwm yam</w:t>
      </w:r>
    </w:p>
    <w:p w14:paraId="77406031" w14:textId="46BD84B0" w:rsidR="006056F8" w:rsidRDefault="006056F8" w:rsidP="006056F8">
      <w:pPr>
        <w:tabs>
          <w:tab w:val="left" w:pos="2086"/>
        </w:tabs>
        <w:rPr>
          <w:rFonts w:ascii="Arial" w:hAnsi="Arial" w:cs="Arial"/>
          <w:sz w:val="20"/>
          <w:szCs w:val="20"/>
        </w:rPr>
      </w:pPr>
      <w:r w:rsidRPr="006C69B3">
        <w:rPr>
          <w:rFonts w:ascii="Arial" w:hAnsi="Arial" w:cs="Arial"/>
          <w:b/>
          <w:bCs/>
          <w:sz w:val="20"/>
          <w:szCs w:val="20"/>
        </w:rPr>
        <w:t>Cov niam txiv yuav raug ceeb toom ntawm kev nce qib</w:t>
      </w:r>
      <w:r w:rsidRPr="006C69B3">
        <w:rPr>
          <w:rFonts w:ascii="Arial" w:hAnsi="Arial" w:cs="Arial"/>
          <w:sz w:val="20"/>
          <w:szCs w:val="20"/>
        </w:rPr>
        <w:t>:</w:t>
      </w:r>
      <w:r w:rsidRPr="006C69B3">
        <w:rPr>
          <w:rFonts w:ascii="Arial" w:hAnsi="Arial" w:cs="Arial"/>
          <w:noProof/>
          <w:sz w:val="20"/>
          <w:szCs w:val="20"/>
          <w:lang w:eastAsia="zh-CN"/>
        </w:rPr>
        <w:t xml:space="preserve"> </w:t>
      </w:r>
      <w:r w:rsidR="002D260C" w:rsidRPr="006C69B3">
        <w:rPr>
          <w:rFonts w:ascii="Arial" w:hAnsi="Arial" w:cs="Arial"/>
          <w:noProof/>
          <w:sz w:val="20"/>
          <w:szCs w:val="20"/>
          <w:lang w:eastAsia="zh-CN"/>
        </w:rPr>
        <w:drawing>
          <wp:inline distT="0" distB="0" distL="0" distR="0" wp14:anchorId="4218FC1F" wp14:editId="538D13CB">
            <wp:extent cx="157480" cy="11557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peb hlis </w:t>
      </w:r>
      <w:r w:rsidR="002D260C" w:rsidRPr="006C69B3">
        <w:rPr>
          <w:rFonts w:ascii="Arial" w:hAnsi="Arial" w:cs="Arial"/>
          <w:noProof/>
          <w:sz w:val="20"/>
          <w:szCs w:val="20"/>
          <w:lang w:eastAsia="zh-CN"/>
        </w:rPr>
        <w:drawing>
          <wp:inline distT="0" distB="0" distL="0" distR="0" wp14:anchorId="749104D3" wp14:editId="7A731639">
            <wp:extent cx="157480" cy="11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ins w:id="1070" w:author="Fong RERHANG" w:date="2021-06-08T14:47:00Z">
        <w:r w:rsidR="00F65688">
          <w:rPr>
            <w:rFonts w:ascii="Arial" w:hAnsi="Arial" w:cs="Arial"/>
            <w:sz w:val="20"/>
            <w:szCs w:val="20"/>
          </w:rPr>
          <w:t>P</w:t>
        </w:r>
      </w:ins>
      <w:del w:id="1071" w:author="Fong RERHANG" w:date="2021-06-08T14:47:00Z">
        <w:r w:rsidRPr="006C69B3" w:rsidDel="00F65688">
          <w:rPr>
            <w:rFonts w:ascii="Arial" w:hAnsi="Arial" w:cs="Arial"/>
            <w:sz w:val="20"/>
            <w:szCs w:val="20"/>
          </w:rPr>
          <w:delText>p</w:delText>
        </w:r>
      </w:del>
      <w:r w:rsidRPr="006C69B3">
        <w:rPr>
          <w:rFonts w:ascii="Arial" w:hAnsi="Arial" w:cs="Arial"/>
          <w:sz w:val="20"/>
          <w:szCs w:val="20"/>
        </w:rPr>
        <w:t xml:space="preserve">eb </w:t>
      </w:r>
      <w:r w:rsidR="00425181">
        <w:rPr>
          <w:rFonts w:ascii="Arial" w:hAnsi="Arial" w:cs="Arial"/>
          <w:sz w:val="20"/>
          <w:szCs w:val="20"/>
        </w:rPr>
        <w:t>ncua sij hawm kawm</w:t>
      </w:r>
      <w:r w:rsidR="00425181"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1DF3BC5" wp14:editId="3C04BB99">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ins w:id="1072" w:author="Fong RERHANG" w:date="2021-06-08T14:47:00Z">
        <w:r w:rsidR="00F65688">
          <w:rPr>
            <w:rFonts w:ascii="Arial" w:hAnsi="Arial" w:cs="Arial"/>
            <w:sz w:val="20"/>
            <w:szCs w:val="20"/>
          </w:rPr>
          <w:t>N</w:t>
        </w:r>
      </w:ins>
      <w:del w:id="1073" w:author="Fong RERHANG" w:date="2021-06-08T14:47:00Z">
        <w:r w:rsidR="00425181" w:rsidDel="00F65688">
          <w:rPr>
            <w:rFonts w:ascii="Arial" w:hAnsi="Arial" w:cs="Arial"/>
            <w:sz w:val="20"/>
            <w:szCs w:val="20"/>
          </w:rPr>
          <w:delText>n</w:delText>
        </w:r>
      </w:del>
      <w:r w:rsidR="00425181">
        <w:rPr>
          <w:rFonts w:ascii="Arial" w:hAnsi="Arial" w:cs="Arial"/>
          <w:sz w:val="20"/>
          <w:szCs w:val="20"/>
        </w:rPr>
        <w:t>cua sij hawm</w:t>
      </w:r>
      <w:r w:rsidR="00425181" w:rsidRPr="006C69B3">
        <w:rPr>
          <w:rFonts w:ascii="Arial" w:hAnsi="Arial" w:cs="Arial"/>
          <w:sz w:val="20"/>
          <w:szCs w:val="20"/>
        </w:rPr>
        <w:t xml:space="preserve"> </w:t>
      </w:r>
      <w:r w:rsidRPr="006C69B3">
        <w:rPr>
          <w:rFonts w:ascii="Arial" w:hAnsi="Arial" w:cs="Arial"/>
          <w:sz w:val="20"/>
          <w:szCs w:val="20"/>
        </w:rPr>
        <w:t xml:space="preserve">kawm </w:t>
      </w:r>
      <w:r w:rsidR="002D260C" w:rsidRPr="006C69B3">
        <w:rPr>
          <w:rFonts w:ascii="Arial" w:hAnsi="Arial" w:cs="Arial"/>
          <w:noProof/>
          <w:sz w:val="20"/>
          <w:szCs w:val="20"/>
          <w:lang w:eastAsia="zh-CN"/>
        </w:rPr>
        <w:drawing>
          <wp:inline distT="0" distB="0" distL="0" distR="0" wp14:anchorId="16637801" wp14:editId="00FF69D3">
            <wp:extent cx="157480" cy="11557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r w:rsidR="00425181">
        <w:rPr>
          <w:rFonts w:ascii="Arial" w:hAnsi="Arial" w:cs="Arial"/>
          <w:sz w:val="20"/>
          <w:szCs w:val="20"/>
        </w:rPr>
        <w:t>IEP l</w:t>
      </w:r>
      <w:r w:rsidRPr="006C69B3">
        <w:rPr>
          <w:rFonts w:ascii="Arial" w:hAnsi="Arial" w:cs="Arial"/>
          <w:sz w:val="20"/>
          <w:szCs w:val="20"/>
        </w:rPr>
        <w:t>wm yam</w:t>
      </w:r>
      <w:r w:rsidR="00425181">
        <w:rPr>
          <w:rFonts w:ascii="Arial" w:hAnsi="Arial" w:cs="Arial"/>
          <w:sz w:val="20"/>
          <w:szCs w:val="20"/>
        </w:rPr>
        <w:t xml:space="preserve"> kev sib tham, cov kev hu xov tooj, cov emails, cov ntawv qhia kev nce qib.</w:t>
      </w:r>
    </w:p>
    <w:p w14:paraId="7BB72438" w14:textId="1305B65C" w:rsidR="006056F8" w:rsidRPr="006C69B3" w:rsidDel="00F65688" w:rsidRDefault="006056F8" w:rsidP="006056F8">
      <w:pPr>
        <w:tabs>
          <w:tab w:val="left" w:pos="2086"/>
        </w:tabs>
        <w:rPr>
          <w:del w:id="1074" w:author="Fong RERHANG" w:date="2021-06-08T14:50:00Z"/>
          <w:rFonts w:ascii="Arial" w:hAnsi="Arial" w:cs="Arial"/>
          <w:sz w:val="20"/>
          <w:szCs w:val="20"/>
        </w:rPr>
      </w:pPr>
      <w:r w:rsidRPr="006C69B3">
        <w:rPr>
          <w:rFonts w:ascii="Arial" w:hAnsi="Arial" w:cs="Arial"/>
          <w:b/>
          <w:bCs/>
          <w:sz w:val="20"/>
          <w:szCs w:val="20"/>
        </w:rPr>
        <w:t>Li Cas?:</w:t>
      </w:r>
      <w:r w:rsidRPr="006C69B3">
        <w:rPr>
          <w:rFonts w:ascii="Arial" w:hAnsi="Arial" w:cs="Arial"/>
          <w:sz w:val="20"/>
          <w:szCs w:val="20"/>
        </w:rPr>
        <w:t xml:space="preserve"> </w:t>
      </w:r>
      <w:r w:rsidR="0055757D" w:rsidRPr="006C69B3">
        <w:rPr>
          <w:rFonts w:ascii="Arial" w:hAnsi="Arial" w:cs="Arial"/>
          <w:noProof/>
          <w:sz w:val="20"/>
          <w:szCs w:val="20"/>
          <w:lang w:eastAsia="zh-CN"/>
        </w:rPr>
        <w:drawing>
          <wp:inline distT="0" distB="0" distL="0" distR="0" wp14:anchorId="724B6ECF" wp14:editId="52E6ED2A">
            <wp:extent cx="157480" cy="11557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ins w:id="1075" w:author="Fong RERHANG" w:date="2021-06-08T14:48:00Z">
        <w:r w:rsidR="00F65688">
          <w:rPr>
            <w:rFonts w:ascii="Arial" w:hAnsi="Arial" w:cs="Arial"/>
            <w:sz w:val="20"/>
            <w:szCs w:val="20"/>
          </w:rPr>
          <w:t>Ntaub Ntawv Ntsi</w:t>
        </w:r>
      </w:ins>
      <w:ins w:id="1076" w:author="Fong RERHANG" w:date="2021-06-08T14:49:00Z">
        <w:r w:rsidR="00F65688">
          <w:rPr>
            <w:rFonts w:ascii="Arial" w:hAnsi="Arial" w:cs="Arial"/>
            <w:sz w:val="20"/>
            <w:szCs w:val="20"/>
          </w:rPr>
          <w:t>ab Lus Nce Qib</w:t>
        </w:r>
      </w:ins>
      <w:del w:id="1077" w:author="Fong RERHANG" w:date="2021-06-08T14:47:00Z">
        <w:r w:rsidRPr="006C69B3" w:rsidDel="00F65688">
          <w:rPr>
            <w:rFonts w:ascii="Arial" w:hAnsi="Arial" w:cs="Arial"/>
            <w:sz w:val="20"/>
            <w:szCs w:val="20"/>
          </w:rPr>
          <w:delText>c</w:delText>
        </w:r>
      </w:del>
      <w:del w:id="1078" w:author="Fong RERHANG" w:date="2021-06-08T14:48:00Z">
        <w:r w:rsidRPr="006C69B3" w:rsidDel="00F65688">
          <w:rPr>
            <w:rFonts w:ascii="Arial" w:hAnsi="Arial" w:cs="Arial"/>
            <w:sz w:val="20"/>
            <w:szCs w:val="20"/>
          </w:rPr>
          <w:delText xml:space="preserve">ov ntawm qhia </w:delText>
        </w:r>
        <w:r w:rsidR="00425181" w:rsidDel="00F65688">
          <w:rPr>
            <w:rFonts w:ascii="Arial" w:hAnsi="Arial" w:cs="Arial"/>
            <w:sz w:val="20"/>
            <w:szCs w:val="20"/>
          </w:rPr>
          <w:delText xml:space="preserve">txog kev xam </w:delText>
        </w:r>
        <w:r w:rsidRPr="006C69B3" w:rsidDel="00F65688">
          <w:rPr>
            <w:rFonts w:ascii="Arial" w:hAnsi="Arial" w:cs="Arial"/>
            <w:sz w:val="20"/>
            <w:szCs w:val="20"/>
          </w:rPr>
          <w:delText xml:space="preserve">kev </w:delText>
        </w:r>
        <w:r w:rsidR="00425181" w:rsidDel="00F65688">
          <w:rPr>
            <w:rFonts w:ascii="Arial" w:hAnsi="Arial" w:cs="Arial"/>
            <w:sz w:val="20"/>
            <w:szCs w:val="20"/>
          </w:rPr>
          <w:delText>nce qib</w:delText>
        </w:r>
      </w:del>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BCFD1C5" wp14:editId="5EAF49A2">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425181">
        <w:rPr>
          <w:rFonts w:ascii="Arial" w:hAnsi="Arial" w:cs="Arial"/>
          <w:sz w:val="20"/>
          <w:szCs w:val="20"/>
        </w:rPr>
        <w:t>L</w:t>
      </w:r>
      <w:r w:rsidRPr="006C69B3">
        <w:rPr>
          <w:rFonts w:ascii="Arial" w:hAnsi="Arial" w:cs="Arial"/>
          <w:sz w:val="20"/>
          <w:szCs w:val="20"/>
        </w:rPr>
        <w:t>w</w:t>
      </w:r>
      <w:r w:rsidR="00425181">
        <w:rPr>
          <w:rFonts w:ascii="Arial" w:hAnsi="Arial" w:cs="Arial"/>
          <w:sz w:val="20"/>
          <w:szCs w:val="20"/>
        </w:rPr>
        <w:t>m</w:t>
      </w:r>
      <w:r w:rsidRPr="006C69B3">
        <w:rPr>
          <w:rFonts w:ascii="Arial" w:hAnsi="Arial" w:cs="Arial"/>
          <w:sz w:val="20"/>
          <w:szCs w:val="20"/>
        </w:rPr>
        <w:t xml:space="preserve"> </w:t>
      </w:r>
      <w:ins w:id="1079" w:author="Fong RERHANG" w:date="2021-06-08T14:49:00Z">
        <w:r w:rsidR="00F65688">
          <w:rPr>
            <w:rFonts w:ascii="Arial" w:hAnsi="Arial" w:cs="Arial"/>
            <w:sz w:val="20"/>
            <w:szCs w:val="20"/>
          </w:rPr>
          <w:t>cov rooj sib tham</w:t>
        </w:r>
      </w:ins>
      <w:del w:id="1080" w:author="Fong RERHANG" w:date="2021-06-08T14:49:00Z">
        <w:r w:rsidRPr="006C69B3" w:rsidDel="00F65688">
          <w:rPr>
            <w:rFonts w:ascii="Arial" w:hAnsi="Arial" w:cs="Arial"/>
            <w:sz w:val="20"/>
            <w:szCs w:val="20"/>
          </w:rPr>
          <w:delText>yam</w:delText>
        </w:r>
      </w:del>
      <w:r w:rsidRPr="006C69B3">
        <w:rPr>
          <w:rFonts w:ascii="Arial" w:hAnsi="Arial" w:cs="Arial"/>
          <w:sz w:val="20"/>
          <w:szCs w:val="20"/>
        </w:rPr>
        <w:t xml:space="preserve"> </w:t>
      </w:r>
      <w:r w:rsidR="00EF4F30">
        <w:rPr>
          <w:rFonts w:ascii="Arial" w:hAnsi="Arial" w:cs="Arial"/>
          <w:sz w:val="20"/>
          <w:szCs w:val="20"/>
        </w:rPr>
        <w:t xml:space="preserve">IEP, </w:t>
      </w:r>
      <w:ins w:id="1081" w:author="Fong RERHANG" w:date="2021-06-08T14:50:00Z">
        <w:r w:rsidR="00F65688">
          <w:rPr>
            <w:rFonts w:ascii="Arial" w:hAnsi="Arial" w:cs="Arial"/>
            <w:sz w:val="20"/>
            <w:szCs w:val="20"/>
          </w:rPr>
          <w:t>hu xov tooj</w:t>
        </w:r>
      </w:ins>
      <w:del w:id="1082" w:author="Fong RERHANG" w:date="2021-06-08T14:50:00Z">
        <w:r w:rsidR="00425181" w:rsidDel="00F65688">
          <w:rPr>
            <w:rFonts w:ascii="Arial" w:hAnsi="Arial" w:cs="Arial"/>
            <w:sz w:val="20"/>
            <w:szCs w:val="20"/>
          </w:rPr>
          <w:delText xml:space="preserve">cov kev </w:delText>
        </w:r>
        <w:r w:rsidR="00EF4F30" w:rsidDel="00F65688">
          <w:rPr>
            <w:rFonts w:ascii="Arial" w:hAnsi="Arial" w:cs="Arial"/>
            <w:sz w:val="20"/>
            <w:szCs w:val="20"/>
          </w:rPr>
          <w:delText>hu</w:delText>
        </w:r>
      </w:del>
      <w:r w:rsidR="00EF4F30">
        <w:rPr>
          <w:rFonts w:ascii="Arial" w:hAnsi="Arial" w:cs="Arial"/>
          <w:sz w:val="20"/>
          <w:szCs w:val="20"/>
        </w:rPr>
        <w:t xml:space="preserve">, </w:t>
      </w:r>
      <w:ins w:id="1083" w:author="Fong RERHANG" w:date="2021-06-08T14:50:00Z">
        <w:r w:rsidR="00F65688">
          <w:rPr>
            <w:rFonts w:ascii="Arial" w:hAnsi="Arial" w:cs="Arial"/>
            <w:sz w:val="20"/>
            <w:szCs w:val="20"/>
          </w:rPr>
          <w:t>email.</w:t>
        </w:r>
      </w:ins>
      <w:del w:id="1084" w:author="Fong RERHANG" w:date="2021-06-08T14:50:00Z">
        <w:r w:rsidR="00425181" w:rsidDel="00F65688">
          <w:rPr>
            <w:rFonts w:ascii="Arial" w:hAnsi="Arial" w:cs="Arial"/>
            <w:sz w:val="20"/>
            <w:szCs w:val="20"/>
          </w:rPr>
          <w:delText xml:space="preserve">cov </w:delText>
        </w:r>
        <w:r w:rsidR="00EF4F30" w:rsidDel="00F65688">
          <w:rPr>
            <w:rFonts w:ascii="Arial" w:hAnsi="Arial" w:cs="Arial"/>
            <w:sz w:val="20"/>
            <w:szCs w:val="20"/>
          </w:rPr>
          <w:delText>ntawv ceeb toom</w:delText>
        </w:r>
      </w:del>
    </w:p>
    <w:p w14:paraId="6C9E76ED" w14:textId="5E1FF181" w:rsidR="006056F8" w:rsidRDefault="00425181" w:rsidP="006056F8">
      <w:pPr>
        <w:tabs>
          <w:tab w:val="left" w:pos="2086"/>
        </w:tabs>
        <w:rPr>
          <w:rFonts w:ascii="Arial" w:hAnsi="Arial" w:cs="Arial"/>
          <w:sz w:val="20"/>
          <w:szCs w:val="20"/>
        </w:rPr>
      </w:pPr>
      <w:r>
        <w:rPr>
          <w:rFonts w:ascii="Arial" w:hAnsi="Arial" w:cs="Arial"/>
          <w:b/>
          <w:bCs/>
          <w:sz w:val="20"/>
          <w:szCs w:val="20"/>
        </w:rPr>
        <w:lastRenderedPageBreak/>
        <w:t>COV HAUJ LWM TXHAWM RAU TXHAWB NQA KEV HLOOV PAUV</w:t>
      </w:r>
      <w:del w:id="1085" w:author="Fong RERHANG" w:date="2021-06-08T14:51:00Z">
        <w:r w:rsidR="006056F8" w:rsidRPr="006C69B3" w:rsidDel="00F65688">
          <w:rPr>
            <w:rFonts w:ascii="Arial" w:hAnsi="Arial" w:cs="Arial"/>
            <w:sz w:val="20"/>
            <w:szCs w:val="20"/>
          </w:rPr>
          <w:delText>:</w:delText>
        </w:r>
      </w:del>
      <w:r w:rsidR="006056F8" w:rsidRPr="006C69B3">
        <w:rPr>
          <w:rFonts w:ascii="Arial" w:hAnsi="Arial" w:cs="Arial"/>
          <w:sz w:val="20"/>
          <w:szCs w:val="20"/>
        </w:rPr>
        <w:t xml:space="preserve">( Piv txwv li tsev kawm ntawv </w:t>
      </w:r>
      <w:r>
        <w:rPr>
          <w:rFonts w:ascii="Arial" w:hAnsi="Arial" w:cs="Arial"/>
          <w:sz w:val="20"/>
          <w:szCs w:val="20"/>
        </w:rPr>
        <w:t>ua ntej mus rau tsev kawm me nyuam yaus</w:t>
      </w:r>
      <w:r w:rsidR="006056F8" w:rsidRPr="006C69B3">
        <w:rPr>
          <w:rFonts w:ascii="Arial" w:hAnsi="Arial" w:cs="Arial"/>
          <w:sz w:val="20"/>
          <w:szCs w:val="20"/>
        </w:rPr>
        <w:t>, kev kawm tshwj xeeb thiab</w:t>
      </w:r>
      <w:del w:id="1086" w:author="Fong RERHANG" w:date="2021-06-08T14:51:00Z">
        <w:r w:rsidR="006056F8" w:rsidRPr="006C69B3" w:rsidDel="00F65688">
          <w:rPr>
            <w:rFonts w:ascii="Arial" w:hAnsi="Arial" w:cs="Arial"/>
            <w:sz w:val="20"/>
            <w:szCs w:val="20"/>
          </w:rPr>
          <w:delText xml:space="preserve"> </w:delText>
        </w:r>
      </w:del>
      <w:r w:rsidR="006056F8" w:rsidRPr="006C69B3">
        <w:rPr>
          <w:rFonts w:ascii="Arial" w:hAnsi="Arial" w:cs="Arial"/>
          <w:sz w:val="20"/>
          <w:szCs w:val="20"/>
        </w:rPr>
        <w:t>/</w:t>
      </w:r>
      <w:del w:id="1087" w:author="Fong RERHANG" w:date="2021-06-08T14:51:00Z">
        <w:r w:rsidR="006056F8" w:rsidRPr="006C69B3" w:rsidDel="00F65688">
          <w:rPr>
            <w:rFonts w:ascii="Arial" w:hAnsi="Arial" w:cs="Arial"/>
            <w:sz w:val="20"/>
            <w:szCs w:val="20"/>
          </w:rPr>
          <w:delText xml:space="preserve"> </w:delText>
        </w:r>
      </w:del>
      <w:r w:rsidR="006056F8" w:rsidRPr="006C69B3">
        <w:rPr>
          <w:rFonts w:ascii="Arial" w:hAnsi="Arial" w:cs="Arial"/>
          <w:sz w:val="20"/>
          <w:szCs w:val="20"/>
        </w:rPr>
        <w:t>los</w:t>
      </w:r>
      <w:r w:rsidR="006056F8">
        <w:rPr>
          <w:rFonts w:ascii="Arial" w:hAnsi="Arial" w:cs="Arial"/>
          <w:sz w:val="20"/>
          <w:szCs w:val="20"/>
        </w:rPr>
        <w:t xml:space="preserve"> </w:t>
      </w:r>
      <w:r w:rsidR="006056F8" w:rsidRPr="006C69B3">
        <w:rPr>
          <w:rFonts w:ascii="Arial" w:hAnsi="Arial" w:cs="Arial"/>
          <w:sz w:val="20"/>
          <w:szCs w:val="20"/>
        </w:rPr>
        <w:t xml:space="preserve">sis NPS rau cov chav kawm </w:t>
      </w:r>
      <w:r>
        <w:rPr>
          <w:rFonts w:ascii="Arial" w:hAnsi="Arial" w:cs="Arial"/>
          <w:sz w:val="20"/>
          <w:szCs w:val="20"/>
        </w:rPr>
        <w:t>ib txwm</w:t>
      </w:r>
      <w:r w:rsidR="006056F8" w:rsidRPr="006C69B3">
        <w:rPr>
          <w:rFonts w:ascii="Arial" w:hAnsi="Arial" w:cs="Arial"/>
          <w:sz w:val="20"/>
          <w:szCs w:val="20"/>
        </w:rPr>
        <w:t>, qib 8-9, lwm yam)</w:t>
      </w:r>
    </w:p>
    <w:p w14:paraId="1CF08E09" w14:textId="3E5E4977" w:rsidR="002C4228" w:rsidRDefault="002C4228" w:rsidP="006056F8">
      <w:pPr>
        <w:tabs>
          <w:tab w:val="left" w:pos="2086"/>
        </w:tabs>
        <w:rPr>
          <w:rFonts w:ascii="Arial" w:hAnsi="Arial" w:cs="Arial"/>
          <w:sz w:val="20"/>
          <w:szCs w:val="20"/>
        </w:rPr>
      </w:pPr>
    </w:p>
    <w:p w14:paraId="42353BB6" w14:textId="77777777" w:rsidR="003B117E" w:rsidRDefault="003B117E" w:rsidP="006056F8">
      <w:pPr>
        <w:tabs>
          <w:tab w:val="left" w:pos="2086"/>
        </w:tabs>
        <w:rPr>
          <w:rFonts w:ascii="Arial" w:hAnsi="Arial" w:cs="Arial"/>
          <w:sz w:val="20"/>
          <w:szCs w:val="20"/>
        </w:rPr>
      </w:pPr>
    </w:p>
    <w:p w14:paraId="3CAD9A9A" w14:textId="77777777" w:rsidR="002C4228" w:rsidRPr="00FB799C" w:rsidRDefault="002C4228" w:rsidP="002C4228">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6B10D42B" w14:textId="77777777" w:rsidR="002C4228" w:rsidRPr="00FB799C" w:rsidRDefault="002C4228" w:rsidP="002C4228">
      <w:pPr>
        <w:jc w:val="center"/>
        <w:rPr>
          <w:rFonts w:ascii="Arial" w:hAnsi="Arial" w:cs="Arial"/>
          <w:b/>
          <w:bCs/>
          <w:sz w:val="22"/>
          <w:szCs w:val="22"/>
        </w:rPr>
      </w:pPr>
      <w:r>
        <w:rPr>
          <w:rFonts w:ascii="Arial" w:hAnsi="Arial" w:cs="Arial"/>
          <w:b/>
          <w:bCs/>
          <w:sz w:val="22"/>
          <w:szCs w:val="22"/>
        </w:rPr>
        <w:t>KOS NPE THIAB KEV TSO CAI NTAWM NIAM TXIV</w:t>
      </w:r>
    </w:p>
    <w:p w14:paraId="7FA867BC" w14:textId="77777777" w:rsidR="002C4228" w:rsidRPr="00FB799C" w:rsidRDefault="002C4228" w:rsidP="002C4228">
      <w:pPr>
        <w:rPr>
          <w:rFonts w:ascii="Arial" w:hAnsi="Arial" w:cs="Arial"/>
        </w:rPr>
      </w:pPr>
    </w:p>
    <w:p w14:paraId="66FD40CB" w14:textId="77777777" w:rsidR="00944259" w:rsidRDefault="00944259" w:rsidP="00944259">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7BCFF30A" w14:textId="77777777" w:rsidR="002C4228" w:rsidRDefault="002C4228" w:rsidP="002C4228">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73ABC46F" w14:textId="505361BF" w:rsidR="002C4228" w:rsidRPr="00FB799C" w:rsidRDefault="002C4228" w:rsidP="002C4228">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87936" behindDoc="0" locked="0" layoutInCell="1" allowOverlap="1" wp14:anchorId="4B362583" wp14:editId="5D85A077">
                <wp:simplePos x="0" y="0"/>
                <wp:positionH relativeFrom="column">
                  <wp:posOffset>2557308</wp:posOffset>
                </wp:positionH>
                <wp:positionV relativeFrom="paragraph">
                  <wp:posOffset>184589</wp:posOffset>
                </wp:positionV>
                <wp:extent cx="1010194" cy="252548"/>
                <wp:effectExtent l="0" t="0" r="0" b="0"/>
                <wp:wrapNone/>
                <wp:docPr id="260" name="Rectangle 26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966F58" w14:textId="4352F0E8"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62583" id="Rectangle 260" o:spid="_x0000_s1046" style="position:absolute;margin-left:201.35pt;margin-top:14.55pt;width:79.5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" filled="f" stroked="f">
                <v:textbox>
                  <w:txbxContent>
                    <w:p w14:paraId="03966F58" w14:textId="4352F0E8" w:rsidR="00AA0E37" w:rsidRPr="00906C20" w:rsidRDefault="00AA0E37" w:rsidP="002C4228">
                      <w:pPr>
                        <w:rPr>
                          <w:rFonts w:ascii="Arial" w:hAnsi="Arial" w:cs="Arial"/>
                          <w:i/>
                          <w:iCs/>
                          <w:color w:val="000000" w:themeColor="text1"/>
                          <w:sz w:val="20"/>
                          <w:szCs w:val="20"/>
                        </w:rPr>
                      </w:pP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86912" behindDoc="0" locked="0" layoutInCell="1" allowOverlap="1" wp14:anchorId="6D52E35A" wp14:editId="1FE8D508">
                <wp:simplePos x="0" y="0"/>
                <wp:positionH relativeFrom="column">
                  <wp:posOffset>56606</wp:posOffset>
                </wp:positionH>
                <wp:positionV relativeFrom="paragraph">
                  <wp:posOffset>166190</wp:posOffset>
                </wp:positionV>
                <wp:extent cx="2420983" cy="226422"/>
                <wp:effectExtent l="0" t="0" r="0" b="2540"/>
                <wp:wrapNone/>
                <wp:docPr id="287" name="Rectangle 287"/>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95A41F" w14:textId="6D240DF9"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E35A" id="Rectangle 287" o:spid="_x0000_s1047" style="position:absolute;margin-left:4.45pt;margin-top:13.1pt;width:190.65pt;height:1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" filled="f" stroked="f">
                <v:textbox>
                  <w:txbxContent>
                    <w:p w14:paraId="7A95A41F" w14:textId="6D240DF9" w:rsidR="00AA0E37" w:rsidRPr="00906C20" w:rsidRDefault="00AA0E37" w:rsidP="002C4228">
                      <w:pPr>
                        <w:rPr>
                          <w:rFonts w:ascii="Arial" w:hAnsi="Arial" w:cs="Arial"/>
                          <w:i/>
                          <w:iCs/>
                          <w:color w:val="000000" w:themeColor="text1"/>
                          <w:sz w:val="20"/>
                          <w:szCs w:val="20"/>
                        </w:rPr>
                      </w:pPr>
                    </w:p>
                  </w:txbxContent>
                </v:textbox>
              </v:rect>
            </w:pict>
          </mc:Fallback>
        </mc:AlternateContent>
      </w:r>
      <w:r w:rsidRPr="00FB799C">
        <w:rPr>
          <w:rFonts w:ascii="Arial" w:hAnsi="Arial" w:cs="Arial"/>
          <w:b/>
          <w:bCs/>
          <w:sz w:val="20"/>
          <w:szCs w:val="20"/>
        </w:rPr>
        <w:t>Cov Neeg Tuaj Koom</w:t>
      </w:r>
      <w:del w:id="1088" w:author="Fong RERHANG" w:date="2021-06-08T14:52:00Z">
        <w:r w:rsidRPr="00FB799C" w:rsidDel="00F65688">
          <w:rPr>
            <w:rFonts w:ascii="Arial" w:hAnsi="Arial" w:cs="Arial"/>
            <w:b/>
            <w:bCs/>
            <w:sz w:val="20"/>
            <w:szCs w:val="20"/>
          </w:rPr>
          <w:delText xml:space="preserve"> IE</w:delText>
        </w:r>
        <w:r w:rsidDel="00F65688">
          <w:rPr>
            <w:rFonts w:ascii="Arial" w:hAnsi="Arial" w:cs="Arial"/>
            <w:b/>
            <w:bCs/>
            <w:sz w:val="20"/>
            <w:szCs w:val="20"/>
          </w:rPr>
          <w:delText>P</w:delText>
        </w:r>
      </w:del>
      <w:r w:rsidRPr="00FB799C">
        <w:rPr>
          <w:rFonts w:ascii="Arial" w:hAnsi="Arial" w:cs="Arial"/>
          <w:b/>
          <w:bCs/>
          <w:sz w:val="20"/>
          <w:szCs w:val="20"/>
        </w:rPr>
        <w:t xml:space="preserve"> </w:t>
      </w:r>
      <w:r>
        <w:rPr>
          <w:rFonts w:ascii="Arial" w:hAnsi="Arial" w:cs="Arial"/>
          <w:b/>
          <w:bCs/>
          <w:sz w:val="20"/>
          <w:szCs w:val="20"/>
        </w:rPr>
        <w:t>R</w:t>
      </w:r>
      <w:r w:rsidRPr="00FB799C">
        <w:rPr>
          <w:rFonts w:ascii="Arial" w:hAnsi="Arial" w:cs="Arial"/>
          <w:b/>
          <w:bCs/>
          <w:sz w:val="20"/>
          <w:szCs w:val="20"/>
        </w:rPr>
        <w:t xml:space="preserve">ooj </w:t>
      </w:r>
      <w:r>
        <w:rPr>
          <w:rFonts w:ascii="Arial" w:hAnsi="Arial" w:cs="Arial"/>
          <w:b/>
          <w:bCs/>
          <w:sz w:val="20"/>
          <w:szCs w:val="20"/>
        </w:rPr>
        <w:t>S</w:t>
      </w:r>
      <w:r w:rsidRPr="00FB799C">
        <w:rPr>
          <w:rFonts w:ascii="Arial" w:hAnsi="Arial" w:cs="Arial"/>
          <w:b/>
          <w:bCs/>
          <w:sz w:val="20"/>
          <w:szCs w:val="20"/>
        </w:rPr>
        <w:t xml:space="preserve">ij </w:t>
      </w:r>
      <w:r>
        <w:rPr>
          <w:rFonts w:ascii="Arial" w:hAnsi="Arial" w:cs="Arial"/>
          <w:b/>
          <w:bCs/>
          <w:sz w:val="20"/>
          <w:szCs w:val="20"/>
        </w:rPr>
        <w:t>T</w:t>
      </w:r>
      <w:r w:rsidRPr="00FB799C">
        <w:rPr>
          <w:rFonts w:ascii="Arial" w:hAnsi="Arial" w:cs="Arial"/>
          <w:b/>
          <w:bCs/>
          <w:sz w:val="20"/>
          <w:szCs w:val="20"/>
        </w:rPr>
        <w:t>ham</w:t>
      </w:r>
      <w:ins w:id="1089" w:author="Fong RERHANG" w:date="2021-06-08T14:52:00Z">
        <w:r w:rsidR="00F65688" w:rsidRPr="00FB799C">
          <w:rPr>
            <w:rFonts w:ascii="Arial" w:hAnsi="Arial" w:cs="Arial"/>
            <w:b/>
            <w:bCs/>
            <w:sz w:val="20"/>
            <w:szCs w:val="20"/>
          </w:rPr>
          <w:t xml:space="preserve"> IE</w:t>
        </w:r>
        <w:r w:rsidR="00F65688">
          <w:rPr>
            <w:rFonts w:ascii="Arial" w:hAnsi="Arial" w:cs="Arial"/>
            <w:b/>
            <w:bCs/>
            <w:sz w:val="20"/>
            <w:szCs w:val="20"/>
          </w:rPr>
          <w:t>P</w:t>
        </w:r>
      </w:ins>
      <w:r w:rsidRPr="00FB799C">
        <w:rPr>
          <w:rFonts w:ascii="Arial" w:hAnsi="Arial" w:cs="Arial"/>
          <w:b/>
          <w:bCs/>
          <w:sz w:val="20"/>
          <w:szCs w:val="20"/>
        </w:rPr>
        <w:t xml:space="preserve"> </w:t>
      </w:r>
    </w:p>
    <w:p w14:paraId="1F9BD5A1" w14:textId="3CF2163A" w:rsidR="002C4228" w:rsidRPr="009D1A1F" w:rsidRDefault="007E1707" w:rsidP="002C4228">
      <w:pPr>
        <w:rPr>
          <w:rFonts w:ascii="Arial" w:hAnsi="Arial" w:cs="Arial"/>
          <w:sz w:val="19"/>
          <w:szCs w:val="19"/>
        </w:rPr>
      </w:pPr>
      <w:r w:rsidRPr="00FB799C">
        <w:rPr>
          <w:rFonts w:ascii="Arial" w:hAnsi="Arial" w:cs="Arial"/>
          <w:noProof/>
          <w:sz w:val="20"/>
          <w:szCs w:val="20"/>
        </w:rPr>
        <mc:AlternateContent>
          <mc:Choice Requires="wps">
            <w:drawing>
              <wp:anchor distT="0" distB="0" distL="114300" distR="114300" simplePos="0" relativeHeight="251708416" behindDoc="0" locked="0" layoutInCell="1" allowOverlap="1" wp14:anchorId="60FB1444" wp14:editId="10E4879A">
                <wp:simplePos x="0" y="0"/>
                <wp:positionH relativeFrom="column">
                  <wp:posOffset>3564255</wp:posOffset>
                </wp:positionH>
                <wp:positionV relativeFrom="paragraph">
                  <wp:posOffset>334010</wp:posOffset>
                </wp:positionV>
                <wp:extent cx="1010194" cy="252548"/>
                <wp:effectExtent l="0" t="0" r="0" b="0"/>
                <wp:wrapNone/>
                <wp:docPr id="480" name="Rectangle 480"/>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658040" w14:textId="7A8A1781"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1444" id="Rectangle 480" o:spid="_x0000_s1048" style="position:absolute;margin-left:280.65pt;margin-top:26.3pt;width:79.55pt;height:19.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" filled="f" stroked="f">
                <v:textbox>
                  <w:txbxContent>
                    <w:p w14:paraId="27658040" w14:textId="7A8A1781"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Mayra Tellez</w:t>
                      </w:r>
                    </w:p>
                  </w:txbxContent>
                </v:textbox>
              </v:rect>
            </w:pict>
          </mc:Fallback>
        </mc:AlternateContent>
      </w:r>
      <w:r w:rsidR="00751DAA" w:rsidRPr="00FB799C">
        <w:rPr>
          <w:rFonts w:ascii="Arial" w:hAnsi="Arial" w:cs="Arial"/>
          <w:noProof/>
          <w:sz w:val="20"/>
          <w:szCs w:val="20"/>
        </w:rPr>
        <mc:AlternateContent>
          <mc:Choice Requires="wps">
            <w:drawing>
              <wp:anchor distT="0" distB="0" distL="114300" distR="114300" simplePos="0" relativeHeight="251706368" behindDoc="0" locked="0" layoutInCell="1" allowOverlap="1" wp14:anchorId="0110F101" wp14:editId="1D32F1EB">
                <wp:simplePos x="0" y="0"/>
                <wp:positionH relativeFrom="column">
                  <wp:posOffset>59055</wp:posOffset>
                </wp:positionH>
                <wp:positionV relativeFrom="paragraph">
                  <wp:posOffset>295168</wp:posOffset>
                </wp:positionV>
                <wp:extent cx="2420983" cy="226422"/>
                <wp:effectExtent l="0" t="0" r="0" b="2540"/>
                <wp:wrapNone/>
                <wp:docPr id="63" name="Rectangle 63"/>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9F7119" w14:textId="27025C8F"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101" id="Rectangle 63" o:spid="_x0000_s1049" style="position:absolute;margin-left:4.65pt;margin-top:23.25pt;width:190.65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" filled="f" stroked="f">
                <v:textbox>
                  <w:txbxContent>
                    <w:p w14:paraId="0F9F7119" w14:textId="27025C8F" w:rsidR="00AA0E37" w:rsidRPr="00906C20" w:rsidRDefault="00AA0E3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3296" behindDoc="0" locked="0" layoutInCell="1" allowOverlap="1" wp14:anchorId="42414595" wp14:editId="5D174F60">
                <wp:simplePos x="0" y="0"/>
                <wp:positionH relativeFrom="margin">
                  <wp:posOffset>3768291</wp:posOffset>
                </wp:positionH>
                <wp:positionV relativeFrom="paragraph">
                  <wp:posOffset>317233</wp:posOffset>
                </wp:positionV>
                <wp:extent cx="1118736" cy="231006"/>
                <wp:effectExtent l="0" t="0" r="0" b="0"/>
                <wp:wrapNone/>
                <wp:docPr id="33" name="Rectangle 33"/>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442B3D" w14:textId="3FAAD5C7"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14595" id="Rectangle 33" o:spid="_x0000_s1050" style="position:absolute;margin-left:296.7pt;margin-top:25pt;width:88.1pt;height:18.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" filled="f" stroked="f">
                <v:textbox>
                  <w:txbxContent>
                    <w:p w14:paraId="23442B3D" w14:textId="3FAAD5C7" w:rsidR="00AA0E37" w:rsidRPr="00906C20" w:rsidRDefault="00AA0E37" w:rsidP="002C4228">
                      <w:pPr>
                        <w:rPr>
                          <w:rFonts w:ascii="Arial" w:hAnsi="Arial" w:cs="Arial"/>
                          <w:i/>
                          <w:iCs/>
                          <w:color w:val="000000" w:themeColor="text1"/>
                          <w:sz w:val="20"/>
                          <w:szCs w:val="20"/>
                        </w:rPr>
                      </w:pPr>
                    </w:p>
                  </w:txbxContent>
                </v:textbox>
                <w10:wrap anchorx="margin"/>
              </v:rect>
            </w:pict>
          </mc:Fallback>
        </mc:AlternateContent>
      </w:r>
      <w:r w:rsidR="002C4228" w:rsidRPr="00FB799C">
        <w:rPr>
          <w:rFonts w:ascii="Arial" w:hAnsi="Arial" w:cs="Arial"/>
          <w:noProof/>
          <w:sz w:val="20"/>
          <w:szCs w:val="20"/>
        </w:rPr>
        <mc:AlternateContent>
          <mc:Choice Requires="wps">
            <w:drawing>
              <wp:anchor distT="0" distB="0" distL="114300" distR="114300" simplePos="0" relativeHeight="251704320" behindDoc="0" locked="0" layoutInCell="1" allowOverlap="1" wp14:anchorId="624D0571" wp14:editId="3FD6ABA6">
                <wp:simplePos x="0" y="0"/>
                <wp:positionH relativeFrom="column">
                  <wp:posOffset>5220335</wp:posOffset>
                </wp:positionH>
                <wp:positionV relativeFrom="paragraph">
                  <wp:posOffset>320005</wp:posOffset>
                </wp:positionV>
                <wp:extent cx="1010194" cy="252548"/>
                <wp:effectExtent l="0" t="0" r="0" b="0"/>
                <wp:wrapNone/>
                <wp:docPr id="34" name="Rectangle 34"/>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D81A79" w14:textId="233A0405" w:rsidR="00AA0E37" w:rsidRPr="00906C20" w:rsidRDefault="00AA0E37" w:rsidP="008B5313">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3D12483" w14:textId="77777777"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4D0571" id="Rectangle 34" o:spid="_x0000_s1051" style="position:absolute;margin-left:411.05pt;margin-top:25.2pt;width:79.55pt;height:19.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" filled="f" stroked="f">
                <v:textbox>
                  <w:txbxContent>
                    <w:p w14:paraId="17D81A79" w14:textId="233A0405" w:rsidR="00AA0E37" w:rsidRPr="00906C20" w:rsidRDefault="00AA0E37" w:rsidP="008B5313">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3D12483" w14:textId="77777777" w:rsidR="00AA0E37" w:rsidRPr="00906C20" w:rsidRDefault="00AA0E37" w:rsidP="002C4228">
                      <w:pPr>
                        <w:rPr>
                          <w:rFonts w:ascii="Arial" w:hAnsi="Arial" w:cs="Arial"/>
                          <w:i/>
                          <w:iCs/>
                          <w:color w:val="000000" w:themeColor="text1"/>
                          <w:sz w:val="20"/>
                          <w:szCs w:val="20"/>
                        </w:rPr>
                      </w:pPr>
                    </w:p>
                  </w:txbxContent>
                </v:textbox>
              </v:rect>
            </w:pict>
          </mc:Fallback>
        </mc:AlternateContent>
      </w:r>
      <w:r w:rsidR="002C4228" w:rsidRPr="009D1A1F">
        <w:rPr>
          <w:rFonts w:ascii="Arial" w:hAnsi="Arial" w:cs="Arial"/>
          <w:noProof/>
          <w:sz w:val="19"/>
          <w:szCs w:val="19"/>
        </w:rPr>
        <mc:AlternateContent>
          <mc:Choice Requires="wps">
            <w:drawing>
              <wp:anchor distT="0" distB="0" distL="114300" distR="114300" simplePos="0" relativeHeight="251702272" behindDoc="0" locked="0" layoutInCell="1" allowOverlap="1" wp14:anchorId="2983D2DA" wp14:editId="413CBCFA">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A88058C" w14:textId="77777777" w:rsidR="00AA0E37" w:rsidRPr="00906C20" w:rsidRDefault="00AA0E37" w:rsidP="002C4228">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3D2DA" id="Rectangle 94" o:spid="_x0000_s1052" style="position:absolute;margin-left:0;margin-top:20.8pt;width:195.4pt;height:24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KU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a22ilH8CAABbBQAA&#10;DgAAAAAAAAAAAAAAAAAuAgAAZHJzL2Uyb0RvYy54bWxQSwECLQAUAAYACAAAACEAt5lSBdkAAAAG&#10;AQAADwAAAAAAAAAAAAAAAADZBAAAZHJzL2Rvd25yZXYueG1sUEsFBgAAAAAEAAQA8wAAAN8FAAAA&#10;AA==&#10;" filled="f" stroked="f">
                <v:textbox>
                  <w:txbxContent>
                    <w:p w14:paraId="3A88058C" w14:textId="77777777" w:rsidR="00AA0E37" w:rsidRPr="00906C20" w:rsidRDefault="00AA0E37" w:rsidP="002C4228">
                      <w:pPr>
                        <w:rPr>
                          <w:i/>
                          <w:iCs/>
                          <w:color w:val="000000" w:themeColor="text1"/>
                          <w:sz w:val="20"/>
                          <w:szCs w:val="20"/>
                        </w:rPr>
                      </w:pPr>
                    </w:p>
                  </w:txbxContent>
                </v:textbox>
                <w10:wrap anchorx="margin"/>
              </v:rect>
            </w:pict>
          </mc:Fallback>
        </mc:AlternateContent>
      </w:r>
      <w:r w:rsidR="002C4228" w:rsidRPr="009D1A1F">
        <w:rPr>
          <w:rFonts w:ascii="Arial" w:hAnsi="Arial" w:cs="Arial"/>
          <w:sz w:val="19"/>
          <w:szCs w:val="19"/>
        </w:rPr>
        <w:t>___________________________________         _________       ________________________       _________</w:t>
      </w:r>
      <w:r w:rsidR="002C4228">
        <w:rPr>
          <w:rFonts w:ascii="Arial" w:hAnsi="Arial" w:cs="Arial"/>
          <w:sz w:val="19"/>
          <w:szCs w:val="19"/>
        </w:rPr>
        <w:t xml:space="preserve">                 </w:t>
      </w:r>
      <w:r w:rsidR="002C4228" w:rsidRPr="009D1A1F">
        <w:rPr>
          <w:rFonts w:ascii="Arial" w:hAnsi="Arial" w:cs="Arial"/>
          <w:sz w:val="19"/>
          <w:szCs w:val="19"/>
        </w:rPr>
        <w:t>Niam Txiv / Tus Saib Xyuas / Tus Sawv Cev         Hnub Tim           Niam Txiv/Tus Saib Xyuas           Hnub Tim</w:t>
      </w:r>
    </w:p>
    <w:p w14:paraId="385F4C58" w14:textId="27576741" w:rsidR="002C4228" w:rsidRPr="009D1A1F" w:rsidRDefault="00A859DC"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91008" behindDoc="0" locked="0" layoutInCell="1" allowOverlap="1" wp14:anchorId="522A9D1C" wp14:editId="0FBE1390">
                <wp:simplePos x="0" y="0"/>
                <wp:positionH relativeFrom="column">
                  <wp:posOffset>3194685</wp:posOffset>
                </wp:positionH>
                <wp:positionV relativeFrom="paragraph">
                  <wp:posOffset>321733</wp:posOffset>
                </wp:positionV>
                <wp:extent cx="2034239" cy="250257"/>
                <wp:effectExtent l="0" t="0" r="0" b="0"/>
                <wp:wrapNone/>
                <wp:docPr id="45" name="Rectangle 45"/>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7CE110C" w14:textId="4F6B1684" w:rsidR="00AA0E37" w:rsidRPr="00906C20" w:rsidRDefault="00AA0E3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Patricia Fabila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9D1C" id="Rectangle 45" o:spid="_x0000_s1053" style="position:absolute;margin-left:251.55pt;margin-top:25.35pt;width:160.2pt;height:1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" filled="f" stroked="f">
                <v:textbox>
                  <w:txbxContent>
                    <w:p w14:paraId="17CE110C" w14:textId="4F6B1684" w:rsidR="00AA0E37" w:rsidRPr="00906C20" w:rsidRDefault="00AA0E37" w:rsidP="002C4228">
                      <w:pPr>
                        <w:jc w:val="center"/>
                        <w:rPr>
                          <w:rFonts w:ascii="Arial" w:hAnsi="Arial" w:cs="Arial"/>
                          <w:i/>
                          <w:iCs/>
                          <w:color w:val="000000" w:themeColor="text1"/>
                          <w:sz w:val="20"/>
                          <w:szCs w:val="20"/>
                        </w:rPr>
                      </w:pPr>
                      <w:r>
                        <w:rPr>
                          <w:rFonts w:ascii="Arial" w:hAnsi="Arial" w:cs="Arial"/>
                          <w:i/>
                          <w:iCs/>
                          <w:color w:val="000000" w:themeColor="text1"/>
                          <w:sz w:val="20"/>
                          <w:szCs w:val="20"/>
                        </w:rPr>
                        <w:t>Patricia Fabila</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712512" behindDoc="0" locked="0" layoutInCell="1" allowOverlap="1" wp14:anchorId="52E8FB83" wp14:editId="006511EC">
                <wp:simplePos x="0" y="0"/>
                <wp:positionH relativeFrom="column">
                  <wp:posOffset>2378491</wp:posOffset>
                </wp:positionH>
                <wp:positionV relativeFrom="paragraph">
                  <wp:posOffset>331470</wp:posOffset>
                </wp:positionV>
                <wp:extent cx="1010194" cy="252548"/>
                <wp:effectExtent l="0" t="0" r="0" b="0"/>
                <wp:wrapNone/>
                <wp:docPr id="482" name="Rectangle 482"/>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060D5E3"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AA0E37" w:rsidRPr="00906C20" w:rsidRDefault="00AA0E37" w:rsidP="00016D20">
                            <w:pPr>
                              <w:rPr>
                                <w:rFonts w:ascii="Arial" w:hAnsi="Arial" w:cs="Arial"/>
                                <w:i/>
                                <w:iCs/>
                                <w:color w:val="000000" w:themeColor="text1"/>
                                <w:sz w:val="20"/>
                                <w:szCs w:val="20"/>
                              </w:rPr>
                            </w:pPr>
                          </w:p>
                          <w:p w14:paraId="0960A90C" w14:textId="5A4B935A" w:rsidR="00AA0E37" w:rsidRPr="00906C20" w:rsidRDefault="00AA0E37" w:rsidP="002C4228">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E8FB83" id="Rectangle 482" o:spid="_x0000_s1054" style="position:absolute;margin-left:187.3pt;margin-top:26.1pt;width:79.55pt;height:19.9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" filled="f" stroked="f">
                <v:textbox>
                  <w:txbxContent>
                    <w:p w14:paraId="2060D5E3"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3DFA3869" w14:textId="77777777" w:rsidR="00AA0E37" w:rsidRPr="00906C20" w:rsidRDefault="00AA0E37" w:rsidP="00016D20">
                      <w:pPr>
                        <w:rPr>
                          <w:rFonts w:ascii="Arial" w:hAnsi="Arial" w:cs="Arial"/>
                          <w:i/>
                          <w:iCs/>
                          <w:color w:val="000000" w:themeColor="text1"/>
                          <w:sz w:val="20"/>
                          <w:szCs w:val="20"/>
                        </w:rPr>
                      </w:pPr>
                    </w:p>
                    <w:p w14:paraId="0960A90C" w14:textId="5A4B935A" w:rsidR="00AA0E37" w:rsidRPr="00906C20" w:rsidRDefault="00AA0E37" w:rsidP="002C4228">
                      <w:pPr>
                        <w:rPr>
                          <w:rFonts w:ascii="Arial" w:hAnsi="Arial" w:cs="Arial"/>
                          <w:i/>
                          <w:iCs/>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2032" behindDoc="0" locked="0" layoutInCell="1" allowOverlap="1" wp14:anchorId="13AFCDEA" wp14:editId="161CDE3D">
                <wp:simplePos x="0" y="0"/>
                <wp:positionH relativeFrom="column">
                  <wp:posOffset>5528500</wp:posOffset>
                </wp:positionH>
                <wp:positionV relativeFrom="paragraph">
                  <wp:posOffset>330200</wp:posOffset>
                </wp:positionV>
                <wp:extent cx="983888" cy="321673"/>
                <wp:effectExtent l="0" t="0" r="0" b="2540"/>
                <wp:wrapNone/>
                <wp:docPr id="46" name="Rectangle 46"/>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87EBEF" w14:textId="77777777" w:rsidR="00AA0E37" w:rsidRPr="00906C20" w:rsidRDefault="00AA0E37"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AA0E37" w:rsidRPr="00906C20" w:rsidRDefault="00AA0E37" w:rsidP="004D2CF5">
                            <w:pPr>
                              <w:rPr>
                                <w:rFonts w:ascii="Arial" w:hAnsi="Arial" w:cs="Arial"/>
                                <w:i/>
                                <w:iCs/>
                                <w:color w:val="000000" w:themeColor="text1"/>
                                <w:sz w:val="20"/>
                                <w:szCs w:val="20"/>
                              </w:rPr>
                            </w:pPr>
                          </w:p>
                          <w:p w14:paraId="039DE41F"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FCDEA" id="Rectangle 46" o:spid="_x0000_s1055" style="position:absolute;margin-left:435.3pt;margin-top:26pt;width:77.45pt;height:25.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" filled="f" stroked="f">
                <v:textbox>
                  <w:txbxContent>
                    <w:p w14:paraId="3187EBEF" w14:textId="77777777" w:rsidR="00AA0E37" w:rsidRPr="00906C20" w:rsidRDefault="00AA0E37" w:rsidP="004D2CF5">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4672F834" w14:textId="77777777" w:rsidR="00AA0E37" w:rsidRPr="00906C20" w:rsidRDefault="00AA0E37" w:rsidP="004D2CF5">
                      <w:pPr>
                        <w:rPr>
                          <w:rFonts w:ascii="Arial" w:hAnsi="Arial" w:cs="Arial"/>
                          <w:i/>
                          <w:iCs/>
                          <w:color w:val="000000" w:themeColor="text1"/>
                          <w:sz w:val="20"/>
                          <w:szCs w:val="20"/>
                        </w:rPr>
                      </w:pPr>
                    </w:p>
                    <w:p w14:paraId="039DE41F"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8B5313" w:rsidRPr="00FB799C">
        <w:rPr>
          <w:rFonts w:ascii="Arial" w:hAnsi="Arial" w:cs="Arial"/>
          <w:noProof/>
          <w:sz w:val="20"/>
          <w:szCs w:val="20"/>
        </w:rPr>
        <mc:AlternateContent>
          <mc:Choice Requires="wps">
            <w:drawing>
              <wp:anchor distT="0" distB="0" distL="114300" distR="114300" simplePos="0" relativeHeight="251710464" behindDoc="0" locked="0" layoutInCell="1" allowOverlap="1" wp14:anchorId="1E21ECC8" wp14:editId="0C2B01E6">
                <wp:simplePos x="0" y="0"/>
                <wp:positionH relativeFrom="column">
                  <wp:posOffset>61927</wp:posOffset>
                </wp:positionH>
                <wp:positionV relativeFrom="paragraph">
                  <wp:posOffset>296557</wp:posOffset>
                </wp:positionV>
                <wp:extent cx="2420983" cy="226422"/>
                <wp:effectExtent l="0" t="0" r="0" b="2540"/>
                <wp:wrapNone/>
                <wp:docPr id="481" name="Rectangle 481"/>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02C03D0" w14:textId="5FE16496"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Richard Godnick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1ECC8" id="Rectangle 481" o:spid="_x0000_s1056" style="position:absolute;margin-left:4.9pt;margin-top:23.35pt;width:190.65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" filled="f" stroked="f">
                <v:textbox>
                  <w:txbxContent>
                    <w:p w14:paraId="702C03D0" w14:textId="5FE16496" w:rsidR="00AA0E37" w:rsidRPr="00906C20" w:rsidRDefault="00AA0E37" w:rsidP="002C4228">
                      <w:pPr>
                        <w:rPr>
                          <w:rFonts w:ascii="Arial" w:hAnsi="Arial" w:cs="Arial"/>
                          <w:i/>
                          <w:iCs/>
                          <w:color w:val="000000" w:themeColor="text1"/>
                          <w:sz w:val="20"/>
                          <w:szCs w:val="20"/>
                        </w:rPr>
                      </w:pPr>
                      <w:r>
                        <w:rPr>
                          <w:rFonts w:ascii="Arial" w:hAnsi="Arial" w:cs="Arial"/>
                          <w:i/>
                          <w:iCs/>
                          <w:color w:val="000000" w:themeColor="text1"/>
                          <w:sz w:val="20"/>
                          <w:szCs w:val="20"/>
                        </w:rPr>
                        <w:t>Richard Godnick</w:t>
                      </w:r>
                    </w:p>
                  </w:txbxContent>
                </v:textbox>
              </v:rect>
            </w:pict>
          </mc:Fallback>
        </mc:AlternateContent>
      </w:r>
      <w:r w:rsidR="002C4228" w:rsidRPr="009D1A1F">
        <w:rPr>
          <w:rFonts w:ascii="Arial" w:hAnsi="Arial" w:cs="Arial"/>
          <w:sz w:val="19"/>
          <w:szCs w:val="19"/>
        </w:rPr>
        <w:t>___________________________________          _________           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Tub Ntxhais Kawm/Tub </w:t>
      </w:r>
      <w:r w:rsidR="00692F93">
        <w:rPr>
          <w:rFonts w:ascii="Arial" w:hAnsi="Arial" w:cs="Arial"/>
          <w:sz w:val="19"/>
          <w:szCs w:val="19"/>
        </w:rPr>
        <w:t>N</w:t>
      </w:r>
      <w:r w:rsidR="002C4228" w:rsidRPr="009D1A1F">
        <w:rPr>
          <w:rFonts w:ascii="Arial" w:hAnsi="Arial" w:cs="Arial"/>
          <w:sz w:val="19"/>
          <w:szCs w:val="19"/>
        </w:rPr>
        <w:t xml:space="preserve">txhais </w:t>
      </w:r>
      <w:r w:rsidR="00692F93">
        <w:rPr>
          <w:rFonts w:ascii="Arial" w:hAnsi="Arial" w:cs="Arial"/>
          <w:sz w:val="19"/>
          <w:szCs w:val="19"/>
        </w:rPr>
        <w:t>K</w:t>
      </w:r>
      <w:r w:rsidR="002C4228" w:rsidRPr="009D1A1F">
        <w:rPr>
          <w:rFonts w:ascii="Arial" w:hAnsi="Arial" w:cs="Arial"/>
          <w:sz w:val="19"/>
          <w:szCs w:val="19"/>
        </w:rPr>
        <w:t xml:space="preserve">awm </w:t>
      </w:r>
      <w:r w:rsidR="00692F93">
        <w:rPr>
          <w:rFonts w:ascii="Arial" w:hAnsi="Arial" w:cs="Arial"/>
          <w:sz w:val="19"/>
          <w:szCs w:val="19"/>
        </w:rPr>
        <w:t>Q</w:t>
      </w:r>
      <w:r w:rsidR="002C4228" w:rsidRPr="009D1A1F">
        <w:rPr>
          <w:rFonts w:ascii="Arial" w:hAnsi="Arial" w:cs="Arial"/>
          <w:sz w:val="19"/>
          <w:szCs w:val="19"/>
        </w:rPr>
        <w:t xml:space="preserve">qeb </w:t>
      </w:r>
      <w:r w:rsidR="00692F93">
        <w:rPr>
          <w:rFonts w:ascii="Arial" w:hAnsi="Arial" w:cs="Arial"/>
          <w:sz w:val="19"/>
          <w:szCs w:val="19"/>
        </w:rPr>
        <w:t>S</w:t>
      </w:r>
      <w:r w:rsidR="002C4228" w:rsidRPr="009D1A1F">
        <w:rPr>
          <w:rFonts w:ascii="Arial" w:hAnsi="Arial" w:cs="Arial"/>
          <w:sz w:val="19"/>
          <w:szCs w:val="19"/>
        </w:rPr>
        <w:t>iab        Hnub Tim                  Xib Fwb Qhias Ib txwm        Hnub Tim</w:t>
      </w:r>
    </w:p>
    <w:p w14:paraId="3B00910E" w14:textId="43FA098A" w:rsidR="002C4228" w:rsidRPr="009D1A1F" w:rsidRDefault="00016D20"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438B3FE2" wp14:editId="7B9E57AA">
                <wp:simplePos x="0" y="0"/>
                <wp:positionH relativeFrom="margin">
                  <wp:posOffset>-365760</wp:posOffset>
                </wp:positionH>
                <wp:positionV relativeFrom="paragraph">
                  <wp:posOffset>492002</wp:posOffset>
                </wp:positionV>
                <wp:extent cx="3112034" cy="304800"/>
                <wp:effectExtent l="0" t="0" r="0" b="0"/>
                <wp:wrapNone/>
                <wp:docPr id="47" name="Rectangle 47"/>
                <wp:cNvGraphicFramePr/>
                <a:graphic xmlns:a="http://schemas.openxmlformats.org/drawingml/2006/main">
                  <a:graphicData uri="http://schemas.microsoft.com/office/word/2010/wordprocessingShape">
                    <wps:wsp>
                      <wps:cNvSpPr/>
                      <wps:spPr>
                        <a:xfrm>
                          <a:off x="0" y="0"/>
                          <a:ext cx="3112034"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8FAC4A" w14:textId="77EDAF27" w:rsidR="00AA0E37" w:rsidRPr="00016D20" w:rsidRDefault="00AA0E37" w:rsidP="00016D20">
                            <w:pPr>
                              <w:rPr>
                                <w:i/>
                                <w:iCs/>
                                <w:color w:val="000000" w:themeColor="text1"/>
                                <w:sz w:val="18"/>
                                <w:szCs w:val="18"/>
                              </w:rPr>
                            </w:pPr>
                            <w:r w:rsidRPr="00016D20">
                              <w:rPr>
                                <w:rFonts w:ascii="Arial" w:hAnsi="Arial" w:cs="Arial"/>
                                <w:i/>
                                <w:iCs/>
                                <w:color w:val="000000" w:themeColor="text1"/>
                                <w:sz w:val="18"/>
                                <w:szCs w:val="18"/>
                              </w:rPr>
                              <w:t>Christina Mccarty/Tus Kws Tshuaj La</w:t>
                            </w:r>
                            <w:del w:id="1090" w:author="Fong RERHANG" w:date="2021-06-08T14:54:00Z">
                              <w:r w:rsidRPr="00016D20" w:rsidDel="00F65688">
                                <w:rPr>
                                  <w:rFonts w:ascii="Arial" w:hAnsi="Arial" w:cs="Arial"/>
                                  <w:i/>
                                  <w:iCs/>
                                  <w:color w:val="000000" w:themeColor="text1"/>
                                  <w:sz w:val="18"/>
                                  <w:szCs w:val="18"/>
                                </w:rPr>
                                <w:delText>v Laj</w:delText>
                              </w:r>
                            </w:del>
                            <w:r w:rsidRPr="00016D20">
                              <w:rPr>
                                <w:rFonts w:ascii="Arial" w:hAnsi="Arial" w:cs="Arial"/>
                                <w:i/>
                                <w:iCs/>
                                <w:color w:val="000000" w:themeColor="text1"/>
                                <w:sz w:val="18"/>
                                <w:szCs w:val="18"/>
                              </w:rPr>
                              <w:t xml:space="preserve">Tsev Kawm </w:t>
                            </w:r>
                            <w:del w:id="1091" w:author="Fong RERHANG" w:date="2021-06-08T14:54:00Z">
                              <w:r w:rsidRPr="00016D20" w:rsidDel="00F65688">
                                <w:rPr>
                                  <w:rFonts w:ascii="Arial" w:hAnsi="Arial" w:cs="Arial"/>
                                  <w:i/>
                                  <w:iCs/>
                                  <w:color w:val="000000" w:themeColor="text1"/>
                                  <w:sz w:val="18"/>
                                  <w:szCs w:val="18"/>
                                </w:rPr>
                                <w:delText>Ntawv</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B3FE2" id="Rectangle 47" o:spid="_x0000_s1057" style="position:absolute;margin-left:-28.8pt;margin-top:38.75pt;width:245.05pt;height:24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" filled="f" stroked="f">
                <v:textbox>
                  <w:txbxContent>
                    <w:p w14:paraId="098FAC4A" w14:textId="77EDAF27" w:rsidR="00AA0E37" w:rsidRPr="00016D20" w:rsidRDefault="00AA0E37" w:rsidP="00016D20">
                      <w:pPr>
                        <w:rPr>
                          <w:i/>
                          <w:iCs/>
                          <w:color w:val="000000" w:themeColor="text1"/>
                          <w:sz w:val="18"/>
                          <w:szCs w:val="18"/>
                        </w:rPr>
                      </w:pPr>
                      <w:r w:rsidRPr="00016D20">
                        <w:rPr>
                          <w:rFonts w:ascii="Arial" w:hAnsi="Arial" w:cs="Arial"/>
                          <w:i/>
                          <w:iCs/>
                          <w:color w:val="000000" w:themeColor="text1"/>
                          <w:sz w:val="18"/>
                          <w:szCs w:val="18"/>
                        </w:rPr>
                        <w:t>Christina Mccarty/Tus Kws Tshuaj La</w:t>
                      </w:r>
                      <w:del w:id="1092" w:author="Fong RERHANG" w:date="2021-06-08T14:54:00Z">
                        <w:r w:rsidRPr="00016D20" w:rsidDel="00F65688">
                          <w:rPr>
                            <w:rFonts w:ascii="Arial" w:hAnsi="Arial" w:cs="Arial"/>
                            <w:i/>
                            <w:iCs/>
                            <w:color w:val="000000" w:themeColor="text1"/>
                            <w:sz w:val="18"/>
                            <w:szCs w:val="18"/>
                          </w:rPr>
                          <w:delText>v Laj</w:delText>
                        </w:r>
                      </w:del>
                      <w:r w:rsidRPr="00016D20">
                        <w:rPr>
                          <w:rFonts w:ascii="Arial" w:hAnsi="Arial" w:cs="Arial"/>
                          <w:i/>
                          <w:iCs/>
                          <w:color w:val="000000" w:themeColor="text1"/>
                          <w:sz w:val="18"/>
                          <w:szCs w:val="18"/>
                        </w:rPr>
                        <w:t xml:space="preserve">Tsev Kawm </w:t>
                      </w:r>
                      <w:del w:id="1093" w:author="Fong RERHANG" w:date="2021-06-08T14:54:00Z">
                        <w:r w:rsidRPr="00016D20" w:rsidDel="00F65688">
                          <w:rPr>
                            <w:rFonts w:ascii="Arial" w:hAnsi="Arial" w:cs="Arial"/>
                            <w:i/>
                            <w:iCs/>
                            <w:color w:val="000000" w:themeColor="text1"/>
                            <w:sz w:val="18"/>
                            <w:szCs w:val="18"/>
                          </w:rPr>
                          <w:delText>Ntawv</w:delText>
                        </w:r>
                      </w:del>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95104" behindDoc="0" locked="0" layoutInCell="1" allowOverlap="1" wp14:anchorId="0EF44580" wp14:editId="5EDE2AEF">
                <wp:simplePos x="0" y="0"/>
                <wp:positionH relativeFrom="column">
                  <wp:posOffset>3191634</wp:posOffset>
                </wp:positionH>
                <wp:positionV relativeFrom="paragraph">
                  <wp:posOffset>479235</wp:posOffset>
                </wp:positionV>
                <wp:extent cx="2312794" cy="374072"/>
                <wp:effectExtent l="0" t="0" r="0" b="6985"/>
                <wp:wrapNone/>
                <wp:docPr id="49" name="Rectangle 49"/>
                <wp:cNvGraphicFramePr/>
                <a:graphic xmlns:a="http://schemas.openxmlformats.org/drawingml/2006/main">
                  <a:graphicData uri="http://schemas.microsoft.com/office/word/2010/wordprocessingShape">
                    <wps:wsp>
                      <wps:cNvSpPr/>
                      <wps:spPr>
                        <a:xfrm>
                          <a:off x="0" y="0"/>
                          <a:ext cx="2312794" cy="37407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AF4EA5" w14:textId="72235C75" w:rsidR="00AA0E37" w:rsidRPr="006D62EB"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4580" id="Rectangle 49" o:spid="_x0000_s1058" style="position:absolute;margin-left:251.3pt;margin-top:37.75pt;width:182.1pt;height:2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" filled="f" stroked="f">
                <v:textbox>
                  <w:txbxContent>
                    <w:p w14:paraId="29AF4EA5" w14:textId="72235C75" w:rsidR="00AA0E37" w:rsidRPr="006D62EB" w:rsidRDefault="00AA0E37" w:rsidP="002C4228">
                      <w:pPr>
                        <w:jc w:val="center"/>
                        <w:rPr>
                          <w:rFonts w:ascii="Arial" w:hAnsi="Arial" w:cs="Arial"/>
                          <w:color w:val="000000" w:themeColor="text1"/>
                          <w:sz w:val="20"/>
                          <w:szCs w:val="20"/>
                        </w:rPr>
                      </w:pPr>
                    </w:p>
                  </w:txbxContent>
                </v:textbox>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438F25AD" wp14:editId="24F48DAD">
                <wp:simplePos x="0" y="0"/>
                <wp:positionH relativeFrom="column">
                  <wp:posOffset>2452749</wp:posOffset>
                </wp:positionH>
                <wp:positionV relativeFrom="paragraph">
                  <wp:posOffset>501428</wp:posOffset>
                </wp:positionV>
                <wp:extent cx="888092" cy="243840"/>
                <wp:effectExtent l="0" t="0" r="0" b="3810"/>
                <wp:wrapNone/>
                <wp:docPr id="48" name="Rectangle 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CCCB799"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AA0E37" w:rsidRPr="00906C20" w:rsidRDefault="00AA0E37" w:rsidP="00016D20">
                            <w:pPr>
                              <w:rPr>
                                <w:rFonts w:ascii="Arial" w:hAnsi="Arial" w:cs="Arial"/>
                                <w:i/>
                                <w:iCs/>
                                <w:color w:val="000000" w:themeColor="text1"/>
                                <w:sz w:val="20"/>
                                <w:szCs w:val="20"/>
                              </w:rPr>
                            </w:pPr>
                          </w:p>
                          <w:p w14:paraId="2A504632"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F25AD" id="Rectangle 48" o:spid="_x0000_s1059" style="position:absolute;margin-left:193.15pt;margin-top:39.5pt;width:69.95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" filled="f" stroked="f">
                <v:textbox>
                  <w:txbxContent>
                    <w:p w14:paraId="7CCCB799"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54AC541A" w14:textId="77777777" w:rsidR="00AA0E37" w:rsidRPr="00906C20" w:rsidRDefault="00AA0E37" w:rsidP="00016D20">
                      <w:pPr>
                        <w:rPr>
                          <w:rFonts w:ascii="Arial" w:hAnsi="Arial" w:cs="Arial"/>
                          <w:i/>
                          <w:iCs/>
                          <w:color w:val="000000" w:themeColor="text1"/>
                          <w:sz w:val="20"/>
                          <w:szCs w:val="20"/>
                        </w:rPr>
                      </w:pPr>
                    </w:p>
                    <w:p w14:paraId="2A504632"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14560" behindDoc="0" locked="0" layoutInCell="1" allowOverlap="1" wp14:anchorId="329FDA0E" wp14:editId="7970BA58">
                <wp:simplePos x="0" y="0"/>
                <wp:positionH relativeFrom="column">
                  <wp:posOffset>5470377</wp:posOffset>
                </wp:positionH>
                <wp:positionV relativeFrom="paragraph">
                  <wp:posOffset>470084</wp:posOffset>
                </wp:positionV>
                <wp:extent cx="983888" cy="321673"/>
                <wp:effectExtent l="0" t="0" r="0" b="2540"/>
                <wp:wrapNone/>
                <wp:docPr id="484" name="Rectangle 484"/>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969C087"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DA0E" id="Rectangle 484" o:spid="_x0000_s1060" style="position:absolute;margin-left:430.75pt;margin-top:37pt;width:77.45pt;height:2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" filled="f" stroked="f">
                <v:textbox>
                  <w:txbxContent>
                    <w:p w14:paraId="2969C087"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__________________________________      ________           _______________________                    _________</w:t>
      </w:r>
      <w:r w:rsidR="002C4228">
        <w:rPr>
          <w:rFonts w:ascii="Arial" w:hAnsi="Arial" w:cs="Arial"/>
          <w:sz w:val="19"/>
          <w:szCs w:val="19"/>
        </w:rPr>
        <w:t xml:space="preserve">         </w:t>
      </w:r>
      <w:r w:rsidR="002C4228" w:rsidRPr="009D1A1F">
        <w:rPr>
          <w:rFonts w:ascii="Arial" w:hAnsi="Arial" w:cs="Arial"/>
          <w:sz w:val="19"/>
          <w:szCs w:val="19"/>
        </w:rPr>
        <w:t xml:space="preserve">Tus Neeg Sawv Cev Rau Tsev Kawm               Hnub Tim       Tus </w:t>
      </w:r>
      <w:r w:rsidR="00692F93">
        <w:rPr>
          <w:rFonts w:ascii="Arial" w:hAnsi="Arial" w:cs="Arial"/>
          <w:sz w:val="19"/>
          <w:szCs w:val="19"/>
        </w:rPr>
        <w:t>N</w:t>
      </w:r>
      <w:r w:rsidR="002C4228" w:rsidRPr="009D1A1F">
        <w:rPr>
          <w:rFonts w:ascii="Arial" w:hAnsi="Arial" w:cs="Arial"/>
          <w:sz w:val="19"/>
          <w:szCs w:val="19"/>
        </w:rPr>
        <w:t xml:space="preserve">eeg </w:t>
      </w:r>
      <w:r w:rsidR="00692F93">
        <w:rPr>
          <w:rFonts w:ascii="Arial" w:hAnsi="Arial" w:cs="Arial"/>
          <w:sz w:val="19"/>
          <w:szCs w:val="19"/>
        </w:rPr>
        <w:t>T</w:t>
      </w:r>
      <w:r w:rsidR="002C4228" w:rsidRPr="009D1A1F">
        <w:rPr>
          <w:rFonts w:ascii="Arial" w:hAnsi="Arial" w:cs="Arial"/>
          <w:sz w:val="19"/>
          <w:szCs w:val="19"/>
        </w:rPr>
        <w:t xml:space="preserve">shaj </w:t>
      </w:r>
      <w:r w:rsidR="00692F93">
        <w:rPr>
          <w:rFonts w:ascii="Arial" w:hAnsi="Arial" w:cs="Arial"/>
          <w:sz w:val="19"/>
          <w:szCs w:val="19"/>
        </w:rPr>
        <w:t>L</w:t>
      </w:r>
      <w:r w:rsidR="002C4228" w:rsidRPr="009D1A1F">
        <w:rPr>
          <w:rFonts w:ascii="Arial" w:hAnsi="Arial" w:cs="Arial"/>
          <w:sz w:val="19"/>
          <w:szCs w:val="19"/>
        </w:rPr>
        <w:t>ij Kev Kawm Tshwj Xeeb      Hnub Tim</w:t>
      </w:r>
      <w:r w:rsidR="002C4228" w:rsidRPr="009D1A1F">
        <w:rPr>
          <w:rFonts w:ascii="Arial" w:hAnsi="Arial" w:cs="Arial"/>
          <w:noProof/>
          <w:sz w:val="19"/>
          <w:szCs w:val="19"/>
        </w:rPr>
        <mc:AlternateContent>
          <mc:Choice Requires="wps">
            <w:drawing>
              <wp:anchor distT="0" distB="0" distL="114300" distR="114300" simplePos="0" relativeHeight="251694080" behindDoc="0" locked="0" layoutInCell="1" allowOverlap="1" wp14:anchorId="63CE22CB" wp14:editId="7619C0ED">
                <wp:simplePos x="0" y="0"/>
                <wp:positionH relativeFrom="column">
                  <wp:posOffset>5691051</wp:posOffset>
                </wp:positionH>
                <wp:positionV relativeFrom="paragraph">
                  <wp:posOffset>84999</wp:posOffset>
                </wp:positionV>
                <wp:extent cx="791936" cy="287383"/>
                <wp:effectExtent l="0" t="0" r="0" b="0"/>
                <wp:wrapNone/>
                <wp:docPr id="54" name="Rectangle 54"/>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3917DD9"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22CB" id="Rectangle 54" o:spid="_x0000_s1061" style="position:absolute;margin-left:448.1pt;margin-top:6.7pt;width:62.35pt;height:2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CNAVKwewIAAFoFAAAO&#10;AAAAAAAAAAAAAAAAAC4CAABkcnMvZTJvRG9jLnhtbFBLAQItABQABgAIAAAAIQDMWeMq3AAAAAoB&#10;AAAPAAAAAAAAAAAAAAAAANUEAABkcnMvZG93bnJldi54bWxQSwUGAAAAAAQABADzAAAA3gUAAAAA&#10;" filled="f" stroked="f">
                <v:textbox>
                  <w:txbxContent>
                    <w:p w14:paraId="23917DD9" w14:textId="77777777" w:rsidR="00AA0E37" w:rsidRPr="00536459" w:rsidRDefault="00AA0E3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r w:rsidR="002C4228" w:rsidRPr="009D1A1F">
        <w:rPr>
          <w:rFonts w:ascii="Arial" w:hAnsi="Arial" w:cs="Arial"/>
          <w:sz w:val="19"/>
          <w:szCs w:val="19"/>
        </w:rPr>
        <w:t>Ntawv LEA/Cov Thawj Coj.Tus raug teeb tseg</w:t>
      </w:r>
    </w:p>
    <w:p w14:paraId="1FC98BB2" w14:textId="729B7016" w:rsidR="002C4228" w:rsidRPr="009D1A1F" w:rsidRDefault="00016D20" w:rsidP="002C4228">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716608" behindDoc="0" locked="0" layoutInCell="1" allowOverlap="1" wp14:anchorId="03BC438D" wp14:editId="08C67387">
                <wp:simplePos x="0" y="0"/>
                <wp:positionH relativeFrom="column">
                  <wp:posOffset>2397972</wp:posOffset>
                </wp:positionH>
                <wp:positionV relativeFrom="paragraph">
                  <wp:posOffset>340360</wp:posOffset>
                </wp:positionV>
                <wp:extent cx="888092" cy="243840"/>
                <wp:effectExtent l="0" t="0" r="0" b="3810"/>
                <wp:wrapNone/>
                <wp:docPr id="485" name="Rectangle 48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BAE514F"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AA0E37" w:rsidRPr="00906C20" w:rsidRDefault="00AA0E37" w:rsidP="00016D20">
                            <w:pPr>
                              <w:rPr>
                                <w:rFonts w:ascii="Arial" w:hAnsi="Arial" w:cs="Arial"/>
                                <w:i/>
                                <w:iCs/>
                                <w:color w:val="000000" w:themeColor="text1"/>
                                <w:sz w:val="20"/>
                                <w:szCs w:val="20"/>
                              </w:rPr>
                            </w:pPr>
                          </w:p>
                          <w:p w14:paraId="1D8000E0"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438D" id="Rectangle 485" o:spid="_x0000_s1062" style="position:absolute;margin-left:188.8pt;margin-top:26.8pt;width:69.95pt;height:19.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3CSgAIAAFw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" filled="f" stroked="f">
                <v:textbox>
                  <w:txbxContent>
                    <w:p w14:paraId="6BAE514F" w14:textId="77777777" w:rsidR="00AA0E37" w:rsidRPr="00906C20" w:rsidRDefault="00AA0E37" w:rsidP="00016D20">
                      <w:pPr>
                        <w:rPr>
                          <w:rFonts w:ascii="Arial" w:hAnsi="Arial" w:cs="Arial"/>
                          <w:i/>
                          <w:iCs/>
                          <w:color w:val="000000" w:themeColor="text1"/>
                          <w:sz w:val="20"/>
                          <w:szCs w:val="20"/>
                        </w:rPr>
                      </w:pPr>
                      <w:r>
                        <w:rPr>
                          <w:rFonts w:ascii="Arial" w:hAnsi="Arial" w:cs="Arial"/>
                          <w:i/>
                          <w:iCs/>
                          <w:color w:val="000000" w:themeColor="text1"/>
                          <w:sz w:val="20"/>
                          <w:szCs w:val="20"/>
                        </w:rPr>
                        <w:t>5/26/2021</w:t>
                      </w:r>
                    </w:p>
                    <w:p w14:paraId="1972404F" w14:textId="77777777" w:rsidR="00AA0E37" w:rsidRPr="00906C20" w:rsidRDefault="00AA0E37" w:rsidP="00016D20">
                      <w:pPr>
                        <w:rPr>
                          <w:rFonts w:ascii="Arial" w:hAnsi="Arial" w:cs="Arial"/>
                          <w:i/>
                          <w:iCs/>
                          <w:color w:val="000000" w:themeColor="text1"/>
                          <w:sz w:val="20"/>
                          <w:szCs w:val="20"/>
                        </w:rPr>
                      </w:pPr>
                    </w:p>
                    <w:p w14:paraId="1D8000E0"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A859DC" w:rsidRPr="009D1A1F">
        <w:rPr>
          <w:rFonts w:ascii="Arial" w:hAnsi="Arial" w:cs="Arial"/>
          <w:noProof/>
          <w:sz w:val="19"/>
          <w:szCs w:val="19"/>
        </w:rPr>
        <mc:AlternateContent>
          <mc:Choice Requires="wps">
            <w:drawing>
              <wp:anchor distT="0" distB="0" distL="114300" distR="114300" simplePos="0" relativeHeight="251696128" behindDoc="0" locked="0" layoutInCell="1" allowOverlap="1" wp14:anchorId="550B359D" wp14:editId="2C0234BF">
                <wp:simplePos x="0" y="0"/>
                <wp:positionH relativeFrom="margin">
                  <wp:posOffset>-228600</wp:posOffset>
                </wp:positionH>
                <wp:positionV relativeFrom="paragraph">
                  <wp:posOffset>305435</wp:posOffset>
                </wp:positionV>
                <wp:extent cx="2971800" cy="409575"/>
                <wp:effectExtent l="0" t="0" r="0" b="9525"/>
                <wp:wrapNone/>
                <wp:docPr id="55" name="Rectangle 55"/>
                <wp:cNvGraphicFramePr/>
                <a:graphic xmlns:a="http://schemas.openxmlformats.org/drawingml/2006/main">
                  <a:graphicData uri="http://schemas.microsoft.com/office/word/2010/wordprocessingShape">
                    <wps:wsp>
                      <wps:cNvSpPr/>
                      <wps:spPr>
                        <a:xfrm>
                          <a:off x="0" y="0"/>
                          <a:ext cx="2971800" cy="40957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A404689" w14:textId="418C4428" w:rsidR="00AA0E37" w:rsidRPr="00016D20" w:rsidRDefault="00AA0E37" w:rsidP="00016D20">
                            <w:pPr>
                              <w:rPr>
                                <w:rFonts w:ascii="Arial" w:hAnsi="Arial" w:cs="Arial"/>
                                <w:color w:val="000000" w:themeColor="text1"/>
                                <w:sz w:val="16"/>
                                <w:szCs w:val="16"/>
                              </w:rPr>
                            </w:pPr>
                            <w:r w:rsidRPr="00016D20">
                              <w:rPr>
                                <w:rFonts w:ascii="Arial" w:hAnsi="Arial" w:cs="Arial"/>
                                <w:color w:val="000000" w:themeColor="text1"/>
                                <w:sz w:val="16"/>
                                <w:szCs w:val="16"/>
                              </w:rPr>
                              <w:t>Jim McGee/Tus Kws Pab Tswm Yim Tsev Kawm Ntawv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359D" id="Rectangle 55" o:spid="_x0000_s1063" style="position:absolute;margin-left:-18pt;margin-top:24.05pt;width:234pt;height:32.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" filled="f" stroked="f">
                <v:textbox>
                  <w:txbxContent>
                    <w:p w14:paraId="4A404689" w14:textId="418C4428" w:rsidR="00AA0E37" w:rsidRPr="00016D20" w:rsidRDefault="00AA0E37" w:rsidP="00016D20">
                      <w:pPr>
                        <w:rPr>
                          <w:rFonts w:ascii="Arial" w:hAnsi="Arial" w:cs="Arial"/>
                          <w:color w:val="000000" w:themeColor="text1"/>
                          <w:sz w:val="16"/>
                          <w:szCs w:val="16"/>
                        </w:rPr>
                      </w:pPr>
                      <w:r w:rsidRPr="00016D20">
                        <w:rPr>
                          <w:rFonts w:ascii="Arial" w:hAnsi="Arial" w:cs="Arial"/>
                          <w:color w:val="000000" w:themeColor="text1"/>
                          <w:sz w:val="16"/>
                          <w:szCs w:val="16"/>
                        </w:rPr>
                        <w:t>Jim McGee/Tus Kws Pab Tswm Yim Tsev Kawm Ntawv</w:t>
                      </w:r>
                    </w:p>
                  </w:txbxContent>
                </v:textbox>
                <w10:wrap anchorx="margin"/>
              </v:rect>
            </w:pict>
          </mc:Fallback>
        </mc:AlternateContent>
      </w:r>
      <w:r w:rsidR="005A39B2" w:rsidRPr="009D1A1F">
        <w:rPr>
          <w:rFonts w:ascii="Arial" w:hAnsi="Arial" w:cs="Arial"/>
          <w:noProof/>
          <w:sz w:val="19"/>
          <w:szCs w:val="19"/>
        </w:rPr>
        <mc:AlternateContent>
          <mc:Choice Requires="wps">
            <w:drawing>
              <wp:anchor distT="0" distB="0" distL="114300" distR="114300" simplePos="0" relativeHeight="251718656" behindDoc="0" locked="0" layoutInCell="1" allowOverlap="1" wp14:anchorId="277BCB27" wp14:editId="6E9A6A39">
                <wp:simplePos x="0" y="0"/>
                <wp:positionH relativeFrom="column">
                  <wp:posOffset>3140200</wp:posOffset>
                </wp:positionH>
                <wp:positionV relativeFrom="paragraph">
                  <wp:posOffset>321678</wp:posOffset>
                </wp:positionV>
                <wp:extent cx="2413967" cy="380687"/>
                <wp:effectExtent l="0" t="0" r="0" b="635"/>
                <wp:wrapNone/>
                <wp:docPr id="506" name="Rectangle 506"/>
                <wp:cNvGraphicFramePr/>
                <a:graphic xmlns:a="http://schemas.openxmlformats.org/drawingml/2006/main">
                  <a:graphicData uri="http://schemas.microsoft.com/office/word/2010/wordprocessingShape">
                    <wps:wsp>
                      <wps:cNvSpPr/>
                      <wps:spPr>
                        <a:xfrm>
                          <a:off x="0" y="0"/>
                          <a:ext cx="2413967" cy="38068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1E51F3" w14:textId="4F19CCDF" w:rsidR="00AA0E37" w:rsidRPr="006D62EB"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BCB27" id="Rectangle 506" o:spid="_x0000_s1064" style="position:absolute;margin-left:247.25pt;margin-top:25.35pt;width:190.1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" filled="f" stroked="f">
                <v:textbox>
                  <w:txbxContent>
                    <w:p w14:paraId="541E51F3" w14:textId="4F19CCDF" w:rsidR="00AA0E37" w:rsidRPr="006D62EB" w:rsidRDefault="00AA0E37" w:rsidP="002C4228">
                      <w:pPr>
                        <w:jc w:val="center"/>
                        <w:rPr>
                          <w:rFonts w:ascii="Arial" w:hAnsi="Arial" w:cs="Arial"/>
                          <w:color w:val="000000" w:themeColor="text1"/>
                          <w:sz w:val="20"/>
                          <w:szCs w:val="20"/>
                        </w:rPr>
                      </w:pPr>
                    </w:p>
                  </w:txbxContent>
                </v:textbox>
              </v:rect>
            </w:pict>
          </mc:Fallback>
        </mc:AlternateContent>
      </w:r>
      <w:r w:rsidR="006D62EB" w:rsidRPr="009D1A1F">
        <w:rPr>
          <w:rFonts w:ascii="Arial" w:hAnsi="Arial" w:cs="Arial"/>
          <w:noProof/>
          <w:sz w:val="19"/>
          <w:szCs w:val="19"/>
        </w:rPr>
        <mc:AlternateContent>
          <mc:Choice Requires="wps">
            <w:drawing>
              <wp:anchor distT="0" distB="0" distL="114300" distR="114300" simplePos="0" relativeHeight="251720704" behindDoc="0" locked="0" layoutInCell="1" allowOverlap="1" wp14:anchorId="7BF35193" wp14:editId="02107285">
                <wp:simplePos x="0" y="0"/>
                <wp:positionH relativeFrom="column">
                  <wp:posOffset>5415173</wp:posOffset>
                </wp:positionH>
                <wp:positionV relativeFrom="paragraph">
                  <wp:posOffset>335784</wp:posOffset>
                </wp:positionV>
                <wp:extent cx="983615" cy="321310"/>
                <wp:effectExtent l="0" t="0" r="0" b="2540"/>
                <wp:wrapNone/>
                <wp:docPr id="507" name="Rectangle 507"/>
                <wp:cNvGraphicFramePr/>
                <a:graphic xmlns:a="http://schemas.openxmlformats.org/drawingml/2006/main">
                  <a:graphicData uri="http://schemas.microsoft.com/office/word/2010/wordprocessingShape">
                    <wps:wsp>
                      <wps:cNvSpPr/>
                      <wps:spPr>
                        <a:xfrm>
                          <a:off x="0" y="0"/>
                          <a:ext cx="983615" cy="3213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2F2B3F" w14:textId="77777777" w:rsidR="00AA0E37" w:rsidRPr="00906C20" w:rsidRDefault="00AA0E37" w:rsidP="002C4228">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35193" id="Rectangle 507" o:spid="_x0000_s1065" style="position:absolute;margin-left:426.4pt;margin-top:26.45pt;width:77.45pt;height:2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" filled="f" stroked="f">
                <v:textbox>
                  <w:txbxContent>
                    <w:p w14:paraId="532F2B3F" w14:textId="77777777" w:rsidR="00AA0E37" w:rsidRPr="00906C20" w:rsidRDefault="00AA0E37" w:rsidP="002C4228">
                      <w:pPr>
                        <w:jc w:val="center"/>
                        <w:rPr>
                          <w:rFonts w:ascii="Arial" w:hAnsi="Arial" w:cs="Arial"/>
                          <w:color w:val="000000" w:themeColor="text1"/>
                          <w:sz w:val="20"/>
                          <w:szCs w:val="20"/>
                        </w:rPr>
                      </w:pPr>
                    </w:p>
                  </w:txbxContent>
                </v:textbox>
              </v:rect>
            </w:pict>
          </mc:Fallback>
        </mc:AlternateContent>
      </w:r>
      <w:r w:rsidR="002C4228" w:rsidRPr="009D1A1F">
        <w:rPr>
          <w:rFonts w:ascii="Arial" w:hAnsi="Arial" w:cs="Arial"/>
          <w:sz w:val="19"/>
          <w:szCs w:val="19"/>
        </w:rPr>
        <w:t>______________________________              _________           ____________________________      _________</w:t>
      </w:r>
      <w:r w:rsidR="002C4228" w:rsidRPr="009D1A1F">
        <w:rPr>
          <w:rFonts w:ascii="Arial" w:hAnsi="Arial" w:cs="Arial"/>
          <w:noProof/>
          <w:sz w:val="19"/>
          <w:szCs w:val="19"/>
        </w:rPr>
        <mc:AlternateContent>
          <mc:Choice Requires="wps">
            <w:drawing>
              <wp:anchor distT="0" distB="0" distL="114300" distR="114300" simplePos="0" relativeHeight="251698176" behindDoc="0" locked="0" layoutInCell="1" allowOverlap="1" wp14:anchorId="7435D249" wp14:editId="5BB65C3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F0B594"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5D249" id="Rectangle 501" o:spid="_x0000_s1066" style="position:absolute;margin-left:450.15pt;margin-top:11.15pt;width:65.1pt;height:2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" filled="f" stroked="f">
                <v:textbox>
                  <w:txbxContent>
                    <w:p w14:paraId="48F0B594" w14:textId="77777777" w:rsidR="00AA0E37" w:rsidRPr="00536459" w:rsidRDefault="00AA0E37" w:rsidP="002C4228">
                      <w:pPr>
                        <w:jc w:val="center"/>
                        <w:rPr>
                          <w:rFonts w:ascii="Arial" w:hAnsi="Arial" w:cs="Arial"/>
                          <w:sz w:val="20"/>
                          <w:szCs w:val="20"/>
                        </w:rPr>
                      </w:pPr>
                    </w:p>
                  </w:txbxContent>
                </v:textbox>
              </v:rect>
            </w:pict>
          </mc:Fallback>
        </mc:AlternateContent>
      </w:r>
      <w:r w:rsidR="002C4228">
        <w:rPr>
          <w:rFonts w:ascii="Arial" w:hAnsi="Arial" w:cs="Arial"/>
          <w:sz w:val="19"/>
          <w:szCs w:val="19"/>
        </w:rPr>
        <w:t xml:space="preserve">         </w:t>
      </w:r>
      <w:r w:rsidR="002C4228" w:rsidRPr="009D1A1F">
        <w:rPr>
          <w:rFonts w:ascii="Arial" w:hAnsi="Arial" w:cs="Arial"/>
          <w:sz w:val="19"/>
          <w:szCs w:val="19"/>
        </w:rPr>
        <w:t xml:space="preserve">Cov Koom Tes Ntxiv/Lub Npe                      </w:t>
      </w:r>
      <w:r w:rsidR="002C4228">
        <w:rPr>
          <w:rFonts w:ascii="Arial" w:hAnsi="Arial" w:cs="Arial"/>
          <w:sz w:val="19"/>
          <w:szCs w:val="19"/>
        </w:rPr>
        <w:t xml:space="preserve">  </w:t>
      </w:r>
      <w:r w:rsidR="002C4228" w:rsidRPr="009D1A1F">
        <w:rPr>
          <w:rFonts w:ascii="Arial" w:hAnsi="Arial" w:cs="Arial"/>
          <w:sz w:val="19"/>
          <w:szCs w:val="19"/>
        </w:rPr>
        <w:t xml:space="preserve">   Hnub Tim            Cov Koom Tes Ntxiv/Lub Npe                Hnub Tim</w:t>
      </w:r>
    </w:p>
    <w:p w14:paraId="1200FBB1" w14:textId="02FC7C69" w:rsidR="002C4228" w:rsidRPr="009D1A1F" w:rsidRDefault="002C4228" w:rsidP="002C4228">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700224" behindDoc="0" locked="0" layoutInCell="1" allowOverlap="1" wp14:anchorId="281A24B7" wp14:editId="0DFF4B90">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DFCFF9" w14:textId="77777777" w:rsidR="00AA0E37" w:rsidRPr="00536459" w:rsidRDefault="00AA0E37" w:rsidP="002C4228">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A24B7" id="Rectangle 503" o:spid="_x0000_s1067" style="position:absolute;margin-left:0;margin-top:10.05pt;width:188.55pt;height:2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Yh0HuX8CAABdBQAA&#10;DgAAAAAAAAAAAAAAAAAuAgAAZHJzL2Uyb0RvYy54bWxQSwECLQAUAAYACAAAACEAETruKdkAAAAG&#10;AQAADwAAAAAAAAAAAAAAAADZBAAAZHJzL2Rvd25yZXYueG1sUEsFBgAAAAAEAAQA8wAAAN8FAAAA&#10;AA==&#10;" filled="f" stroked="f">
                <v:textbox>
                  <w:txbxContent>
                    <w:p w14:paraId="2FDFCFF9" w14:textId="77777777" w:rsidR="00AA0E37" w:rsidRPr="00536459" w:rsidRDefault="00AA0E37" w:rsidP="002C4228">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701248" behindDoc="0" locked="0" layoutInCell="1" allowOverlap="1" wp14:anchorId="160286F1" wp14:editId="79FF84CB">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22F4EA" w14:textId="77777777" w:rsidR="00AA0E37" w:rsidRPr="00536459" w:rsidRDefault="00AA0E37" w:rsidP="002C4228">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86F1" id="Rectangle 504" o:spid="_x0000_s1068" style="position:absolute;margin-left:195.05pt;margin-top:14.15pt;width:67.2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MH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PhsfdwX1nniA0A9I8PKmobe4FSHeC6SJIFxoyuM3+mgDbcVhOHG2Afz5&#10;N3myJ6KSlrOWJqzi4cdWoOLMfHVE4fNpZkXMl/nJ5xnlwNea1WuN29oroB6ntE+8zMdkH8141Aj2&#10;mZbBMmUllXCScldcRhwvV7F/Z1onUi2X2YzG0It46x69TMET2IlrT92zQD8QMhKT72CcRlG+4WVv&#10;mzwdLLcRdJNJm6DucR2egEY4035YN2lHvL5nq5eluPgF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LHAkwd6AgAAXAUAAA4A&#10;AAAAAAAAAAAAAAAALgIAAGRycy9lMm9Eb2MueG1sUEsBAi0AFAAGAAgAAAAhAAtx8eDcAAAACQEA&#10;AA8AAAAAAAAAAAAAAAAA1AQAAGRycy9kb3ducmV2LnhtbFBLBQYAAAAABAAEAPMAAADdBQAAAAA=&#10;" filled="f" stroked="f">
                <v:textbox>
                  <w:txbxContent>
                    <w:p w14:paraId="3022F4EA" w14:textId="77777777" w:rsidR="00AA0E37" w:rsidRPr="00536459" w:rsidRDefault="00AA0E37" w:rsidP="002C4228">
                      <w:pPr>
                        <w:jc w:val="center"/>
                        <w:rPr>
                          <w:rFonts w:ascii="Arial" w:hAnsi="Arial" w:cs="Arial"/>
                          <w:sz w:val="20"/>
                          <w:szCs w:val="20"/>
                        </w:rPr>
                      </w:pPr>
                    </w:p>
                  </w:txbxContent>
                </v:textbox>
              </v:rect>
            </w:pict>
          </mc:Fallback>
        </mc:AlternateContent>
      </w:r>
      <w:r>
        <w:rPr>
          <w:rFonts w:ascii="Arial" w:hAnsi="Arial" w:cs="Arial"/>
          <w:sz w:val="19"/>
          <w:szCs w:val="19"/>
        </w:rPr>
        <w:t xml:space="preserve">         </w:t>
      </w:r>
      <w:r w:rsidRPr="009D1A1F">
        <w:rPr>
          <w:rFonts w:ascii="Arial" w:hAnsi="Arial" w:cs="Arial"/>
          <w:sz w:val="19"/>
          <w:szCs w:val="19"/>
        </w:rPr>
        <w:t xml:space="preserve">Cov Koom Tes Ntxiv/Lub Npe                   </w:t>
      </w:r>
      <w:r>
        <w:rPr>
          <w:rFonts w:ascii="Arial" w:hAnsi="Arial" w:cs="Arial"/>
          <w:sz w:val="19"/>
          <w:szCs w:val="19"/>
        </w:rPr>
        <w:t xml:space="preserve">   </w:t>
      </w:r>
      <w:r w:rsidRPr="009D1A1F">
        <w:rPr>
          <w:rFonts w:ascii="Arial" w:hAnsi="Arial" w:cs="Arial"/>
          <w:sz w:val="19"/>
          <w:szCs w:val="19"/>
        </w:rPr>
        <w:t xml:space="preserve">     Hnub Tim            Cov Koom Tes Ntxiv/Lub Npe                Hnub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r w:rsidRPr="009D1A1F">
        <w:rPr>
          <w:rFonts w:ascii="Arial" w:hAnsi="Arial" w:cs="Arial"/>
          <w:sz w:val="19"/>
          <w:szCs w:val="19"/>
        </w:rPr>
        <w:t xml:space="preserve">Cov Koom Tes Ntxiv/Lub Npe                      </w:t>
      </w:r>
      <w:r>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4AC4687A" w14:textId="77777777" w:rsidR="002C4228" w:rsidRPr="009D1A1F" w:rsidRDefault="002C4228" w:rsidP="002C4228">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r w:rsidRPr="009D1A1F">
        <w:rPr>
          <w:rFonts w:ascii="Arial" w:hAnsi="Arial" w:cs="Arial"/>
          <w:sz w:val="19"/>
          <w:szCs w:val="19"/>
        </w:rPr>
        <w:t xml:space="preserve">Cov Koom Tes Ntxiv/Lub Npe                          Hnub Tim            Cov Koom Tes Ntxiv/Lub Npe             </w:t>
      </w:r>
      <w:r>
        <w:rPr>
          <w:rFonts w:ascii="Arial" w:hAnsi="Arial" w:cs="Arial"/>
          <w:sz w:val="19"/>
          <w:szCs w:val="19"/>
        </w:rPr>
        <w:t xml:space="preserve">    </w:t>
      </w:r>
      <w:r w:rsidRPr="009D1A1F">
        <w:rPr>
          <w:rFonts w:ascii="Arial" w:hAnsi="Arial" w:cs="Arial"/>
          <w:sz w:val="19"/>
          <w:szCs w:val="19"/>
        </w:rPr>
        <w:t xml:space="preserve">  Hnub Tim</w:t>
      </w:r>
    </w:p>
    <w:p w14:paraId="6BE8EC7B" w14:textId="257D0C5C" w:rsidR="002C4228" w:rsidRPr="003E3AA3" w:rsidRDefault="002C4228" w:rsidP="002C4228">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K</w:t>
      </w:r>
      <w:ins w:id="1094" w:author="Fong RERHANG" w:date="2021-06-08T14:56:00Z">
        <w:r w:rsidR="0046296D">
          <w:rPr>
            <w:rFonts w:ascii="Arial" w:hAnsi="Arial" w:cs="Arial"/>
            <w:b/>
            <w:bCs/>
            <w:sz w:val="20"/>
            <w:szCs w:val="20"/>
          </w:rPr>
          <w:t>EV</w:t>
        </w:r>
      </w:ins>
      <w:del w:id="1095" w:author="Fong RERHANG" w:date="2021-06-08T14:56:00Z">
        <w:r w:rsidDel="0046296D">
          <w:rPr>
            <w:rFonts w:ascii="Arial" w:hAnsi="Arial" w:cs="Arial"/>
            <w:b/>
            <w:bCs/>
            <w:sz w:val="20"/>
            <w:szCs w:val="20"/>
          </w:rPr>
          <w:delText>ev</w:delText>
        </w:r>
      </w:del>
      <w:r>
        <w:rPr>
          <w:rFonts w:ascii="Arial" w:hAnsi="Arial" w:cs="Arial"/>
          <w:b/>
          <w:bCs/>
          <w:sz w:val="20"/>
          <w:szCs w:val="20"/>
        </w:rPr>
        <w:t xml:space="preserve"> </w:t>
      </w:r>
      <w:r w:rsidRPr="00FB799C">
        <w:rPr>
          <w:rFonts w:ascii="Arial" w:hAnsi="Arial" w:cs="Arial"/>
          <w:b/>
          <w:bCs/>
          <w:sz w:val="20"/>
          <w:szCs w:val="20"/>
        </w:rPr>
        <w:t>P</w:t>
      </w:r>
      <w:ins w:id="1096" w:author="Fong RERHANG" w:date="2021-06-08T14:56:00Z">
        <w:r w:rsidR="0046296D">
          <w:rPr>
            <w:rFonts w:ascii="Arial" w:hAnsi="Arial" w:cs="Arial"/>
            <w:b/>
            <w:bCs/>
            <w:sz w:val="20"/>
            <w:szCs w:val="20"/>
          </w:rPr>
          <w:t>OM</w:t>
        </w:r>
      </w:ins>
      <w:del w:id="1097" w:author="Fong RERHANG" w:date="2021-06-08T14:56:00Z">
        <w:r w:rsidRPr="00FB799C" w:rsidDel="0046296D">
          <w:rPr>
            <w:rFonts w:ascii="Arial" w:hAnsi="Arial" w:cs="Arial"/>
            <w:b/>
            <w:bCs/>
            <w:sz w:val="20"/>
            <w:szCs w:val="20"/>
          </w:rPr>
          <w:delText>om</w:delText>
        </w:r>
      </w:del>
      <w:r w:rsidRPr="00FB799C">
        <w:rPr>
          <w:rFonts w:ascii="Arial" w:hAnsi="Arial" w:cs="Arial"/>
          <w:b/>
          <w:bCs/>
          <w:sz w:val="20"/>
          <w:szCs w:val="20"/>
        </w:rPr>
        <w:t xml:space="preserve"> Z</w:t>
      </w:r>
      <w:ins w:id="1098" w:author="Fong RERHANG" w:date="2021-06-08T14:56:00Z">
        <w:r w:rsidR="0046296D">
          <w:rPr>
            <w:rFonts w:ascii="Arial" w:hAnsi="Arial" w:cs="Arial"/>
            <w:b/>
            <w:bCs/>
            <w:sz w:val="20"/>
            <w:szCs w:val="20"/>
          </w:rPr>
          <w:t>OO</w:t>
        </w:r>
      </w:ins>
      <w:del w:id="1099" w:author="Fong RERHANG" w:date="2021-06-08T14:56:00Z">
        <w:r w:rsidRPr="00FB799C" w:rsidDel="0046296D">
          <w:rPr>
            <w:rFonts w:ascii="Arial" w:hAnsi="Arial" w:cs="Arial"/>
            <w:b/>
            <w:bCs/>
            <w:sz w:val="20"/>
            <w:szCs w:val="20"/>
          </w:rPr>
          <w:delText>oo</w:delText>
        </w:r>
      </w:del>
    </w:p>
    <w:p w14:paraId="61C5148E" w14:textId="769EE360" w:rsidR="002C4228" w:rsidRPr="0056537E" w:rsidRDefault="002C4228" w:rsidP="0056537E">
      <w:pPr>
        <w:pStyle w:val="ListParagraph"/>
        <w:numPr>
          <w:ilvl w:val="0"/>
          <w:numId w:val="8"/>
        </w:numPr>
        <w:spacing w:after="0"/>
        <w:rPr>
          <w:rFonts w:ascii="Arial" w:hAnsi="Arial" w:cs="Arial"/>
          <w:sz w:val="20"/>
          <w:szCs w:val="20"/>
        </w:rPr>
      </w:pPr>
      <w:r w:rsidRPr="0056537E">
        <w:rPr>
          <w:rFonts w:ascii="Arial" w:hAnsi="Arial" w:cs="Arial"/>
          <w:sz w:val="20"/>
          <w:szCs w:val="20"/>
        </w:rPr>
        <w:t>Kuv pom zoo rau txhua qhov ntawm IEP.</w:t>
      </w:r>
    </w:p>
    <w:p w14:paraId="60B27EC0"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Kuv pom zoo nrog IEP, nrog rau kev zam ntawm</w:t>
      </w:r>
    </w:p>
    <w:p w14:paraId="3AB56C8F"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Kuv tsis lees txais txog kev pab xub thawj ntawm cov kev pab cuam kev kawm tshwj xeeb.</w:t>
      </w:r>
    </w:p>
    <w:p w14:paraId="5D127780"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w:t>
      </w:r>
    </w:p>
    <w:p w14:paraId="287F4344" w14:textId="77777777" w:rsidR="002C4228" w:rsidRPr="00DD3D7D" w:rsidRDefault="002C4228" w:rsidP="002C4228">
      <w:pPr>
        <w:pStyle w:val="ListParagraph"/>
        <w:numPr>
          <w:ilvl w:val="0"/>
          <w:numId w:val="1"/>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 ntxiv lawm.</w:t>
      </w:r>
    </w:p>
    <w:p w14:paraId="35445268" w14:textId="3B63F4C4" w:rsidR="002C4228" w:rsidRPr="00FB799C" w:rsidRDefault="0046296D" w:rsidP="002C4228">
      <w:pPr>
        <w:rPr>
          <w:rFonts w:ascii="Arial" w:hAnsi="Arial" w:cs="Arial"/>
          <w:b/>
          <w:bCs/>
          <w:sz w:val="20"/>
          <w:szCs w:val="20"/>
        </w:rPr>
      </w:pPr>
      <w:ins w:id="1100" w:author="Fong RERHANG" w:date="2021-06-08T14:57:00Z">
        <w:r>
          <w:rPr>
            <w:rFonts w:ascii="Arial" w:hAnsi="Arial" w:cs="Arial"/>
            <w:b/>
            <w:bCs/>
            <w:sz w:val="20"/>
            <w:szCs w:val="20"/>
          </w:rPr>
          <w:t>Kos npe</w:t>
        </w:r>
      </w:ins>
      <w:del w:id="1101" w:author="Fong RERHANG" w:date="2021-06-08T14:57:00Z">
        <w:r w:rsidR="002C4228" w:rsidDel="0046296D">
          <w:rPr>
            <w:rFonts w:ascii="Arial" w:hAnsi="Arial" w:cs="Arial"/>
            <w:b/>
            <w:bCs/>
            <w:sz w:val="20"/>
            <w:szCs w:val="20"/>
          </w:rPr>
          <w:delText>Sau npe</w:delText>
        </w:r>
      </w:del>
      <w:r w:rsidR="002C4228" w:rsidRPr="00FB799C">
        <w:rPr>
          <w:rFonts w:ascii="Arial" w:hAnsi="Arial" w:cs="Arial"/>
          <w:b/>
          <w:bCs/>
          <w:sz w:val="20"/>
          <w:szCs w:val="20"/>
        </w:rPr>
        <w:t xml:space="preserve"> hauv qab no yog kev tso cai thiab pom zoo rau IEP.</w:t>
      </w:r>
    </w:p>
    <w:p w14:paraId="191A3D4B" w14:textId="6CDD6259" w:rsidR="002C4228" w:rsidRPr="00216526" w:rsidRDefault="002C4228" w:rsidP="002C4228">
      <w:pPr>
        <w:rPr>
          <w:rFonts w:ascii="Arial" w:hAnsi="Arial" w:cs="Arial"/>
          <w:sz w:val="19"/>
          <w:szCs w:val="19"/>
        </w:rPr>
      </w:pPr>
      <w:del w:id="1102" w:author="Fong RERHANG" w:date="2021-06-08T14:57:00Z">
        <w:r w:rsidDel="0046296D">
          <w:rPr>
            <w:rFonts w:ascii="Arial" w:hAnsi="Arial" w:cs="Arial"/>
            <w:sz w:val="19"/>
            <w:szCs w:val="19"/>
          </w:rPr>
          <w:delText>Sau</w:delText>
        </w:r>
      </w:del>
      <w:ins w:id="1103" w:author="Fong RERHANG" w:date="2021-06-08T14:57:00Z">
        <w:r w:rsidR="0046296D">
          <w:rPr>
            <w:rFonts w:ascii="Arial" w:hAnsi="Arial" w:cs="Arial"/>
            <w:sz w:val="19"/>
            <w:szCs w:val="19"/>
          </w:rPr>
          <w:t>Kos</w:t>
        </w:r>
      </w:ins>
      <w:r>
        <w:rPr>
          <w:rFonts w:ascii="Arial" w:hAnsi="Arial" w:cs="Arial"/>
          <w:sz w:val="19"/>
          <w:szCs w:val="19"/>
        </w:rPr>
        <w:t xml:space="preserve"> Npe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Hnub Tim ______________</w:t>
      </w:r>
      <w:r>
        <w:rPr>
          <w:rFonts w:ascii="Arial" w:hAnsi="Arial" w:cs="Arial"/>
          <w:sz w:val="19"/>
          <w:szCs w:val="19"/>
        </w:rPr>
        <w:t xml:space="preserve">                             </w:t>
      </w:r>
      <w:r w:rsidRPr="00905FB5">
        <w:rPr>
          <w:rFonts w:ascii="Arial" w:hAnsi="Arial" w:cs="Arial"/>
          <w:sz w:val="6"/>
          <w:szCs w:val="6"/>
        </w:rPr>
        <w:t>,</w:t>
      </w:r>
      <w:r>
        <w:rPr>
          <w:rFonts w:ascii="Arial" w:hAnsi="Arial" w:cs="Arial"/>
          <w:sz w:val="19"/>
          <w:szCs w:val="19"/>
        </w:rPr>
        <w:t xml:space="preserve">                 </w:t>
      </w:r>
      <w:r w:rsidRPr="00216526">
        <w:rPr>
          <w:rFonts w:ascii="Arial" w:hAnsi="Arial" w:cs="Arial"/>
          <w:noProof/>
          <w:sz w:val="19"/>
          <w:szCs w:val="19"/>
        </w:rPr>
        <w:drawing>
          <wp:inline distT="0" distB="0" distL="0" distR="0" wp14:anchorId="58242E38" wp14:editId="7F0E05B6">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Pr>
          <w:rFonts w:ascii="Arial" w:hAnsi="Arial" w:cs="Arial"/>
          <w:sz w:val="19"/>
          <w:szCs w:val="19"/>
        </w:rPr>
        <w:t xml:space="preserve"> Txiv</w:t>
      </w:r>
      <w:r w:rsidRPr="00216526">
        <w:rPr>
          <w:rFonts w:ascii="Arial" w:hAnsi="Arial" w:cs="Arial"/>
          <w:noProof/>
          <w:sz w:val="19"/>
          <w:szCs w:val="19"/>
        </w:rPr>
        <w:drawing>
          <wp:inline distT="0" distB="0" distL="0" distR="0" wp14:anchorId="57FE227C" wp14:editId="4B7DC33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32B607F7" wp14:editId="0C5C6E6B">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r w:rsidRPr="00216526">
        <w:rPr>
          <w:rFonts w:ascii="Arial" w:hAnsi="Arial" w:cs="Arial"/>
          <w:sz w:val="19"/>
          <w:szCs w:val="19"/>
        </w:rPr>
        <w:t xml:space="preserve"> </w:t>
      </w:r>
      <w:r>
        <w:rPr>
          <w:rFonts w:ascii="Arial" w:hAnsi="Arial" w:cs="Arial"/>
          <w:sz w:val="19"/>
          <w:szCs w:val="19"/>
        </w:rPr>
        <w:t>C</w:t>
      </w:r>
      <w:r w:rsidRPr="00216526">
        <w:rPr>
          <w:rFonts w:ascii="Arial" w:hAnsi="Arial" w:cs="Arial"/>
          <w:sz w:val="19"/>
          <w:szCs w:val="19"/>
        </w:rPr>
        <w:t>ev</w:t>
      </w:r>
      <w:r w:rsidRPr="00216526">
        <w:rPr>
          <w:rFonts w:ascii="Arial" w:hAnsi="Arial" w:cs="Arial"/>
          <w:noProof/>
          <w:sz w:val="19"/>
          <w:szCs w:val="19"/>
        </w:rPr>
        <w:drawing>
          <wp:inline distT="0" distB="0" distL="0" distR="0" wp14:anchorId="5104B09F" wp14:editId="3BF8B4F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  </w:t>
      </w:r>
    </w:p>
    <w:p w14:paraId="1EAE3419" w14:textId="73BEC0FD" w:rsidR="002C4228" w:rsidRPr="00EA3CDD" w:rsidRDefault="002C4228" w:rsidP="002C4228">
      <w:pPr>
        <w:rPr>
          <w:rFonts w:ascii="Arial" w:hAnsi="Arial" w:cs="Arial"/>
          <w:sz w:val="19"/>
          <w:szCs w:val="19"/>
        </w:rPr>
      </w:pPr>
      <w:r w:rsidRPr="00216526">
        <w:rPr>
          <w:rFonts w:ascii="Arial" w:hAnsi="Arial" w:cs="Arial"/>
          <w:sz w:val="19"/>
          <w:szCs w:val="19"/>
        </w:rPr>
        <w:t xml:space="preserve"> </w:t>
      </w:r>
      <w:del w:id="1104" w:author="Fong RERHANG" w:date="2021-06-08T14:58:00Z">
        <w:r w:rsidDel="0046296D">
          <w:rPr>
            <w:rFonts w:ascii="Arial" w:hAnsi="Arial" w:cs="Arial"/>
            <w:sz w:val="19"/>
            <w:szCs w:val="19"/>
          </w:rPr>
          <w:delText xml:space="preserve">Sau </w:delText>
        </w:r>
      </w:del>
      <w:ins w:id="1105" w:author="Fong RERHANG" w:date="2021-06-08T14:57:00Z">
        <w:r w:rsidR="0046296D">
          <w:rPr>
            <w:rFonts w:ascii="Arial" w:hAnsi="Arial" w:cs="Arial"/>
            <w:sz w:val="19"/>
            <w:szCs w:val="19"/>
          </w:rPr>
          <w:t xml:space="preserve">Kos </w:t>
        </w:r>
      </w:ins>
      <w:r>
        <w:rPr>
          <w:rFonts w:ascii="Arial" w:hAnsi="Arial" w:cs="Arial"/>
          <w:sz w:val="19"/>
          <w:szCs w:val="19"/>
        </w:rPr>
        <w:t>Npe</w:t>
      </w:r>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Hnub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4F43C644" wp14:editId="761A0AAC">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Pr>
          <w:rFonts w:ascii="Arial" w:hAnsi="Arial" w:cs="Arial"/>
          <w:sz w:val="19"/>
          <w:szCs w:val="19"/>
        </w:rPr>
        <w:t xml:space="preserve"> Txiv</w:t>
      </w:r>
      <w:r w:rsidRPr="00216526">
        <w:rPr>
          <w:rFonts w:ascii="Arial" w:hAnsi="Arial" w:cs="Arial"/>
          <w:noProof/>
          <w:sz w:val="19"/>
          <w:szCs w:val="19"/>
        </w:rPr>
        <w:drawing>
          <wp:inline distT="0" distB="0" distL="0" distR="0" wp14:anchorId="60185EDF" wp14:editId="21FC6A8E">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6B907F62" wp14:editId="2173BC7A">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r w:rsidRPr="00216526">
        <w:rPr>
          <w:rFonts w:ascii="Arial" w:hAnsi="Arial" w:cs="Arial"/>
          <w:sz w:val="19"/>
          <w:szCs w:val="19"/>
        </w:rPr>
        <w:t xml:space="preserve"> </w:t>
      </w:r>
      <w:r>
        <w:rPr>
          <w:rFonts w:ascii="Arial" w:hAnsi="Arial" w:cs="Arial"/>
          <w:sz w:val="19"/>
          <w:szCs w:val="19"/>
        </w:rPr>
        <w:t>C</w:t>
      </w:r>
      <w:r w:rsidRPr="00216526">
        <w:rPr>
          <w:rFonts w:ascii="Arial" w:hAnsi="Arial" w:cs="Arial"/>
          <w:sz w:val="19"/>
          <w:szCs w:val="19"/>
        </w:rPr>
        <w:t>ev</w:t>
      </w:r>
      <w:r w:rsidRPr="00216526">
        <w:rPr>
          <w:rFonts w:ascii="Arial" w:hAnsi="Arial" w:cs="Arial"/>
          <w:noProof/>
          <w:sz w:val="19"/>
          <w:szCs w:val="19"/>
        </w:rPr>
        <w:drawing>
          <wp:inline distT="0" distB="0" distL="0" distR="0" wp14:anchorId="7012611F" wp14:editId="0C24C313">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w:t>
      </w:r>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r w:rsidRPr="00787277">
        <w:rPr>
          <w:rFonts w:ascii="Arial" w:hAnsi="Arial" w:cs="Arial"/>
          <w:sz w:val="19"/>
          <w:szCs w:val="19"/>
        </w:rPr>
        <w:t>Yog ib Txoj kev txhim kho cov kev pab cuam thiab cov txiaj ntsig tau rau koj tus me nyuam puas yog tsev kawm ntawv muab kev yooj yim rau niam txiv kev muaj feem?</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795C5716" wp14:editId="6685E71E">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787277">
        <w:rPr>
          <w:rFonts w:ascii="Arial" w:hAnsi="Arial" w:cs="Arial"/>
          <w:sz w:val="19"/>
          <w:szCs w:val="19"/>
        </w:rPr>
        <w:t xml:space="preserve">Yog </w:t>
      </w:r>
      <w:r w:rsidRPr="00787277">
        <w:rPr>
          <w:rFonts w:ascii="Arial" w:hAnsi="Arial" w:cs="Arial"/>
          <w:noProof/>
          <w:sz w:val="19"/>
          <w:szCs w:val="19"/>
        </w:rPr>
        <w:drawing>
          <wp:inline distT="0" distB="0" distL="0" distR="0" wp14:anchorId="3A005B1E" wp14:editId="3AB452FC">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Yog </w:t>
      </w:r>
      <w:r w:rsidRPr="00787277">
        <w:rPr>
          <w:rFonts w:ascii="Arial" w:hAnsi="Arial" w:cs="Arial"/>
          <w:noProof/>
          <w:sz w:val="19"/>
          <w:szCs w:val="19"/>
        </w:rPr>
        <w:drawing>
          <wp:inline distT="0" distB="0" distL="0" distR="0" wp14:anchorId="32E05328" wp14:editId="62E2F58E">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w:t>
      </w:r>
      <w:r>
        <w:rPr>
          <w:rFonts w:ascii="Arial" w:hAnsi="Arial" w:cs="Arial"/>
          <w:sz w:val="19"/>
          <w:szCs w:val="19"/>
        </w:rPr>
        <w:t>M</w:t>
      </w:r>
      <w:r w:rsidRPr="00787277">
        <w:rPr>
          <w:rFonts w:ascii="Arial" w:hAnsi="Arial" w:cs="Arial"/>
          <w:sz w:val="19"/>
          <w:szCs w:val="19"/>
        </w:rPr>
        <w:t xml:space="preserve">uaj </w:t>
      </w:r>
      <w:r>
        <w:rPr>
          <w:rFonts w:ascii="Arial" w:hAnsi="Arial" w:cs="Arial"/>
          <w:sz w:val="19"/>
          <w:szCs w:val="19"/>
        </w:rPr>
        <w:t>L</w:t>
      </w:r>
      <w:r w:rsidRPr="00787277">
        <w:rPr>
          <w:rFonts w:ascii="Arial" w:hAnsi="Arial" w:cs="Arial"/>
          <w:sz w:val="19"/>
          <w:szCs w:val="19"/>
        </w:rPr>
        <w:t xml:space="preserve">us </w:t>
      </w:r>
      <w:r>
        <w:rPr>
          <w:rFonts w:ascii="Arial" w:hAnsi="Arial" w:cs="Arial"/>
          <w:sz w:val="19"/>
          <w:szCs w:val="19"/>
        </w:rPr>
        <w:t>T</w:t>
      </w:r>
      <w:r w:rsidRPr="00787277">
        <w:rPr>
          <w:rFonts w:ascii="Arial" w:hAnsi="Arial" w:cs="Arial"/>
          <w:sz w:val="19"/>
          <w:szCs w:val="19"/>
        </w:rPr>
        <w:t>eb</w:t>
      </w:r>
    </w:p>
    <w:p w14:paraId="1C11725C" w14:textId="092997A1" w:rsidR="002C4228" w:rsidRDefault="002C4228" w:rsidP="002C4228">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r w:rsidRPr="007C381B">
        <w:rPr>
          <w:rFonts w:ascii="Arial" w:hAnsi="Arial" w:cs="Arial"/>
          <w:sz w:val="19"/>
          <w:szCs w:val="19"/>
        </w:rPr>
        <w:t>Yog tias kuv tus me nyuam muaj los sis tej zaum muaj feem raug xaiv rau cov kev pab cuam pej xeem (Medi-Cal): Kuv tso cai LEA /Ib cheeb tsam</w:t>
      </w:r>
      <w:r>
        <w:rPr>
          <w:rFonts w:ascii="Arial" w:hAnsi="Arial" w:cs="Arial"/>
          <w:sz w:val="19"/>
          <w:szCs w:val="19"/>
        </w:rPr>
        <w:t xml:space="preserve"> tsev kawm</w:t>
      </w:r>
      <w:r w:rsidRPr="007C381B">
        <w:rPr>
          <w:rFonts w:ascii="Arial" w:hAnsi="Arial" w:cs="Arial"/>
          <w:sz w:val="19"/>
          <w:szCs w:val="19"/>
        </w:rPr>
        <w:t xml:space="preserve"> tso cov tub-ntxhais kawm ntawv cov ntaub ntawv rau lub hom phiaj uas txwv ntawm kev them nqi Medi-Cal/Medicaid thiab kom nkag tau Medi-Cal: cov nyiaj faj seeb kho mob rau </w:t>
      </w:r>
      <w:r>
        <w:rPr>
          <w:rFonts w:ascii="Arial" w:hAnsi="Arial" w:cs="Arial"/>
          <w:sz w:val="19"/>
          <w:szCs w:val="19"/>
        </w:rPr>
        <w:t xml:space="preserve">cov </w:t>
      </w:r>
      <w:r w:rsidRPr="007C381B">
        <w:rPr>
          <w:rFonts w:ascii="Arial" w:hAnsi="Arial" w:cs="Arial"/>
          <w:sz w:val="19"/>
          <w:szCs w:val="19"/>
        </w:rPr>
        <w:t>kev pab cuam.</w:t>
      </w:r>
      <w:r>
        <w:rPr>
          <w:rFonts w:ascii="Arial" w:hAnsi="Arial" w:cs="Arial"/>
          <w:sz w:val="19"/>
          <w:szCs w:val="19"/>
        </w:rPr>
        <w:t xml:space="preserve">                                   </w:t>
      </w:r>
      <w:ins w:id="1106" w:author="Fong RERHANG" w:date="2021-06-08T14:59:00Z">
        <w:r w:rsidR="0046296D">
          <w:rPr>
            <w:rFonts w:ascii="Arial" w:hAnsi="Arial" w:cs="Arial"/>
            <w:sz w:val="19"/>
            <w:szCs w:val="19"/>
          </w:rPr>
          <w:t xml:space="preserve">Kos </w:t>
        </w:r>
      </w:ins>
      <w:del w:id="1107" w:author="Fong RERHANG" w:date="2021-06-08T14:59:00Z">
        <w:r w:rsidDel="0046296D">
          <w:rPr>
            <w:rFonts w:ascii="Arial" w:hAnsi="Arial" w:cs="Arial"/>
            <w:sz w:val="19"/>
            <w:szCs w:val="19"/>
          </w:rPr>
          <w:delText>Sau</w:delText>
        </w:r>
      </w:del>
      <w:r>
        <w:rPr>
          <w:rFonts w:ascii="Arial" w:hAnsi="Arial" w:cs="Arial"/>
          <w:sz w:val="19"/>
          <w:szCs w:val="19"/>
        </w:rPr>
        <w:t xml:space="preserve"> Npe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Pr="00232C2D">
        <w:rPr>
          <w:rFonts w:ascii="Arial" w:hAnsi="Arial" w:cs="Arial"/>
          <w:sz w:val="2"/>
          <w:szCs w:val="2"/>
        </w:rPr>
        <w:t>,</w:t>
      </w:r>
      <w:r>
        <w:rPr>
          <w:rFonts w:ascii="Arial" w:hAnsi="Arial" w:cs="Arial"/>
          <w:sz w:val="19"/>
          <w:szCs w:val="19"/>
        </w:rPr>
        <w:t xml:space="preserve">                    </w:t>
      </w:r>
      <w:r w:rsidRPr="007C381B">
        <w:rPr>
          <w:rFonts w:ascii="Arial" w:hAnsi="Arial" w:cs="Arial"/>
          <w:noProof/>
          <w:sz w:val="19"/>
          <w:szCs w:val="19"/>
        </w:rPr>
        <w:drawing>
          <wp:inline distT="0" distB="0" distL="0" distR="0" wp14:anchorId="37F32220" wp14:editId="057101CA">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Niam </w:t>
      </w:r>
      <w:r>
        <w:rPr>
          <w:rFonts w:ascii="Arial" w:hAnsi="Arial" w:cs="Arial"/>
          <w:sz w:val="19"/>
          <w:szCs w:val="19"/>
        </w:rPr>
        <w:t>T</w:t>
      </w:r>
      <w:r w:rsidRPr="007C381B">
        <w:rPr>
          <w:rFonts w:ascii="Arial" w:hAnsi="Arial" w:cs="Arial"/>
          <w:sz w:val="19"/>
          <w:szCs w:val="19"/>
        </w:rPr>
        <w:t>xiv</w:t>
      </w:r>
      <w:r w:rsidRPr="007C381B">
        <w:rPr>
          <w:rFonts w:ascii="Arial" w:hAnsi="Arial" w:cs="Arial"/>
          <w:noProof/>
          <w:sz w:val="19"/>
          <w:szCs w:val="19"/>
        </w:rPr>
        <w:drawing>
          <wp:inline distT="0" distB="0" distL="0" distR="0" wp14:anchorId="5B5E65E4" wp14:editId="4F77CEEB">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Tus Saib Xyuas</w:t>
      </w:r>
      <w:r w:rsidRPr="007C381B">
        <w:rPr>
          <w:rFonts w:ascii="Arial" w:hAnsi="Arial" w:cs="Arial"/>
          <w:noProof/>
          <w:sz w:val="19"/>
          <w:szCs w:val="19"/>
        </w:rPr>
        <w:drawing>
          <wp:inline distT="0" distB="0" distL="0" distR="0" wp14:anchorId="4249E736" wp14:editId="2837D44A">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r w:rsidRPr="007C381B">
        <w:rPr>
          <w:rFonts w:ascii="Arial" w:hAnsi="Arial" w:cs="Arial"/>
          <w:sz w:val="19"/>
          <w:szCs w:val="19"/>
        </w:rPr>
        <w:t xml:space="preserve"> </w:t>
      </w:r>
      <w:r>
        <w:rPr>
          <w:rFonts w:ascii="Arial" w:hAnsi="Arial" w:cs="Arial"/>
          <w:sz w:val="19"/>
          <w:szCs w:val="19"/>
        </w:rPr>
        <w:t>C</w:t>
      </w:r>
      <w:r w:rsidRPr="007C381B">
        <w:rPr>
          <w:rFonts w:ascii="Arial" w:hAnsi="Arial" w:cs="Arial"/>
          <w:sz w:val="19"/>
          <w:szCs w:val="19"/>
        </w:rPr>
        <w:t>ev</w:t>
      </w:r>
      <w:r w:rsidRPr="007C381B">
        <w:rPr>
          <w:rFonts w:ascii="Arial" w:hAnsi="Arial" w:cs="Arial"/>
          <w:noProof/>
          <w:sz w:val="19"/>
          <w:szCs w:val="19"/>
        </w:rPr>
        <w:drawing>
          <wp:inline distT="0" distB="0" distL="0" distR="0" wp14:anchorId="00D7F447" wp14:editId="77C2EFA7">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Cov Tub Ntxhais Hluas</w:t>
      </w:r>
    </w:p>
    <w:p w14:paraId="645CEDA4" w14:textId="7C5CB3C2" w:rsidR="002C4228" w:rsidRPr="00187172" w:rsidRDefault="002C4228" w:rsidP="002C4228">
      <w:pPr>
        <w:spacing w:after="0"/>
        <w:jc w:val="both"/>
        <w:rPr>
          <w:rFonts w:ascii="Arial" w:hAnsi="Arial" w:cs="Arial"/>
          <w:sz w:val="18"/>
          <w:szCs w:val="18"/>
        </w:rPr>
      </w:pPr>
      <w:r>
        <w:rPr>
          <w:noProof/>
        </w:rPr>
        <w:drawing>
          <wp:inline distT="0" distB="0" distL="0" distR="0" wp14:anchorId="679D3297" wp14:editId="55D1A2C3">
            <wp:extent cx="153670" cy="119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187172">
        <w:rPr>
          <w:rFonts w:ascii="Arial" w:hAnsi="Arial" w:cs="Arial"/>
          <w:sz w:val="18"/>
          <w:szCs w:val="18"/>
        </w:rPr>
        <w:t>Niam Txiv</w:t>
      </w:r>
      <w:del w:id="1108" w:author="Fong RERHANG" w:date="2021-06-08T15:00:00Z">
        <w:r w:rsidRPr="00187172" w:rsidDel="0046296D">
          <w:rPr>
            <w:rFonts w:ascii="Arial" w:hAnsi="Arial" w:cs="Arial"/>
            <w:sz w:val="18"/>
            <w:szCs w:val="18"/>
          </w:rPr>
          <w:delText xml:space="preserve"> </w:delText>
        </w:r>
      </w:del>
      <w:ins w:id="1109" w:author="Fong RERHANG" w:date="2021-06-08T15:00:00Z">
        <w:r w:rsidR="0046296D">
          <w:rPr>
            <w:rFonts w:ascii="Arial" w:hAnsi="Arial" w:cs="Arial"/>
            <w:sz w:val="18"/>
            <w:szCs w:val="18"/>
          </w:rPr>
          <w:t>/</w:t>
        </w:r>
      </w:ins>
      <w:r w:rsidRPr="00187172">
        <w:rPr>
          <w:rFonts w:ascii="Arial" w:hAnsi="Arial" w:cs="Arial"/>
          <w:sz w:val="18"/>
          <w:szCs w:val="18"/>
        </w:rPr>
        <w:t xml:space="preserve">Cov Tub Ntxhais Kawm Loj tau txais ib daim ntawv </w:t>
      </w:r>
      <w:r>
        <w:rPr>
          <w:rFonts w:ascii="Arial" w:hAnsi="Arial" w:cs="Arial"/>
          <w:sz w:val="18"/>
          <w:szCs w:val="18"/>
        </w:rPr>
        <w:t xml:space="preserve">luam </w:t>
      </w:r>
      <w:r w:rsidRPr="00187172">
        <w:rPr>
          <w:rFonts w:ascii="Arial" w:hAnsi="Arial" w:cs="Arial"/>
          <w:sz w:val="18"/>
          <w:szCs w:val="18"/>
        </w:rPr>
        <w:t xml:space="preserve">ntawm </w:t>
      </w:r>
      <w:r>
        <w:rPr>
          <w:rFonts w:ascii="Arial" w:hAnsi="Arial" w:cs="Arial"/>
          <w:sz w:val="18"/>
          <w:szCs w:val="18"/>
        </w:rPr>
        <w:t xml:space="preserve">cov </w:t>
      </w:r>
      <w:r w:rsidRPr="00187172">
        <w:rPr>
          <w:rFonts w:ascii="Arial" w:hAnsi="Arial" w:cs="Arial"/>
          <w:sz w:val="18"/>
          <w:szCs w:val="18"/>
        </w:rPr>
        <w:t>Txheej Txheem Kev Saib Xyuas Kev Nyab Xeeb.</w:t>
      </w:r>
    </w:p>
    <w:p w14:paraId="5C158B96" w14:textId="48D8BC66" w:rsidR="002C4228" w:rsidRPr="004A6AB5" w:rsidRDefault="002C4228" w:rsidP="002C4228">
      <w:pPr>
        <w:spacing w:after="0"/>
        <w:jc w:val="both"/>
        <w:rPr>
          <w:rFonts w:ascii="Arial" w:hAnsi="Arial" w:cs="Arial"/>
          <w:sz w:val="18"/>
          <w:szCs w:val="18"/>
        </w:rPr>
      </w:pPr>
      <w:r w:rsidRPr="007C381B">
        <w:rPr>
          <w:noProof/>
          <w:sz w:val="19"/>
          <w:szCs w:val="19"/>
        </w:rPr>
        <w:lastRenderedPageBreak/>
        <w:drawing>
          <wp:inline distT="0" distB="0" distL="0" distR="0" wp14:anchorId="0C70CBCA" wp14:editId="5E46B59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Niam Txiv</w:t>
      </w:r>
      <w:del w:id="1110" w:author="Fong RERHANG" w:date="2021-06-08T15:00:00Z">
        <w:r w:rsidRPr="004A6AB5" w:rsidDel="0046296D">
          <w:rPr>
            <w:rFonts w:ascii="Arial" w:hAnsi="Arial" w:cs="Arial"/>
            <w:sz w:val="18"/>
            <w:szCs w:val="18"/>
          </w:rPr>
          <w:delText xml:space="preserve"> </w:delText>
        </w:r>
      </w:del>
      <w:r w:rsidRPr="004A6AB5">
        <w:rPr>
          <w:rFonts w:ascii="Arial" w:hAnsi="Arial" w:cs="Arial"/>
          <w:sz w:val="18"/>
          <w:szCs w:val="18"/>
        </w:rPr>
        <w:t>/</w:t>
      </w:r>
      <w:del w:id="1111" w:author="Fong RERHANG" w:date="2021-06-08T15:00:00Z">
        <w:r w:rsidRPr="004A6AB5" w:rsidDel="0046296D">
          <w:rPr>
            <w:rFonts w:ascii="Arial" w:hAnsi="Arial" w:cs="Arial"/>
            <w:sz w:val="18"/>
            <w:szCs w:val="18"/>
          </w:rPr>
          <w:delText xml:space="preserve"> </w:delText>
        </w:r>
      </w:del>
      <w:r w:rsidRPr="004A6AB5">
        <w:rPr>
          <w:rFonts w:ascii="Arial" w:hAnsi="Arial" w:cs="Arial"/>
          <w:sz w:val="18"/>
          <w:szCs w:val="18"/>
        </w:rPr>
        <w:t>Cov Tub Ntxhais Kawm Loj tau txais ib daim ntawv</w:t>
      </w:r>
      <w:r>
        <w:rPr>
          <w:rFonts w:ascii="Arial" w:hAnsi="Arial" w:cs="Arial"/>
          <w:sz w:val="18"/>
          <w:szCs w:val="18"/>
        </w:rPr>
        <w:t xml:space="preserve"> luam</w:t>
      </w:r>
      <w:r w:rsidRPr="004A6AB5">
        <w:rPr>
          <w:rFonts w:ascii="Arial" w:hAnsi="Arial" w:cs="Arial"/>
          <w:sz w:val="18"/>
          <w:szCs w:val="18"/>
        </w:rPr>
        <w:t xml:space="preserve"> qhia </w:t>
      </w:r>
      <w:r>
        <w:rPr>
          <w:rFonts w:ascii="Arial" w:hAnsi="Arial" w:cs="Arial"/>
          <w:sz w:val="18"/>
          <w:szCs w:val="18"/>
        </w:rPr>
        <w:t xml:space="preserve">kev </w:t>
      </w:r>
      <w:r w:rsidRPr="004A6AB5">
        <w:rPr>
          <w:rFonts w:ascii="Arial" w:hAnsi="Arial" w:cs="Arial"/>
          <w:sz w:val="18"/>
          <w:szCs w:val="18"/>
        </w:rPr>
        <w:t>ntsua</w:t>
      </w:r>
      <w:r>
        <w:rPr>
          <w:rFonts w:ascii="Arial" w:hAnsi="Arial" w:cs="Arial"/>
          <w:sz w:val="18"/>
          <w:szCs w:val="18"/>
        </w:rPr>
        <w:t>m</w:t>
      </w:r>
      <w:r w:rsidRPr="004A6AB5">
        <w:rPr>
          <w:rFonts w:ascii="Arial" w:hAnsi="Arial" w:cs="Arial"/>
          <w:sz w:val="18"/>
          <w:szCs w:val="18"/>
        </w:rPr>
        <w:t xml:space="preserve"> xyuas (yog ti</w:t>
      </w:r>
      <w:r>
        <w:rPr>
          <w:rFonts w:ascii="Arial" w:hAnsi="Arial" w:cs="Arial"/>
          <w:sz w:val="18"/>
          <w:szCs w:val="18"/>
        </w:rPr>
        <w:t>a</w:t>
      </w:r>
      <w:r w:rsidRPr="004A6AB5">
        <w:rPr>
          <w:rFonts w:ascii="Arial" w:hAnsi="Arial" w:cs="Arial"/>
          <w:sz w:val="18"/>
          <w:szCs w:val="18"/>
        </w:rPr>
        <w:t>s tsim nyog).</w:t>
      </w:r>
    </w:p>
    <w:p w14:paraId="4198DF9F" w14:textId="4D02EE17" w:rsidR="002C4228" w:rsidRPr="00187172" w:rsidRDefault="002C4228" w:rsidP="002C4228">
      <w:pPr>
        <w:spacing w:after="0"/>
        <w:jc w:val="both"/>
        <w:rPr>
          <w:rFonts w:ascii="Arial" w:hAnsi="Arial" w:cs="Arial"/>
          <w:sz w:val="18"/>
          <w:szCs w:val="18"/>
        </w:rPr>
      </w:pPr>
      <w:r>
        <w:rPr>
          <w:noProof/>
        </w:rPr>
        <w:drawing>
          <wp:inline distT="0" distB="0" distL="0" distR="0" wp14:anchorId="14AAAB11" wp14:editId="5CDE08C2">
            <wp:extent cx="153670" cy="119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hAnsi="Arial" w:cs="Arial"/>
          <w:sz w:val="18"/>
          <w:szCs w:val="18"/>
        </w:rPr>
        <w:t>N</w:t>
      </w:r>
      <w:r w:rsidRPr="00187172">
        <w:rPr>
          <w:rFonts w:ascii="Arial" w:hAnsi="Arial" w:cs="Arial"/>
          <w:sz w:val="18"/>
          <w:szCs w:val="18"/>
        </w:rPr>
        <w:t>iam Txiv/Cov Tub Ntxhais Kawm Loj tau txais ib daim ntawv</w:t>
      </w:r>
      <w:r>
        <w:rPr>
          <w:rFonts w:ascii="Arial" w:hAnsi="Arial" w:cs="Arial"/>
          <w:sz w:val="18"/>
          <w:szCs w:val="18"/>
        </w:rPr>
        <w:t xml:space="preserve"> luam</w:t>
      </w:r>
      <w:r w:rsidRPr="00187172">
        <w:rPr>
          <w:rFonts w:ascii="Arial" w:hAnsi="Arial" w:cs="Arial"/>
          <w:sz w:val="18"/>
          <w:szCs w:val="18"/>
        </w:rPr>
        <w:t xml:space="preserve"> ntawm Kev</w:t>
      </w:r>
      <w:r>
        <w:rPr>
          <w:rFonts w:ascii="Arial" w:hAnsi="Arial" w:cs="Arial"/>
          <w:sz w:val="18"/>
          <w:szCs w:val="18"/>
        </w:rPr>
        <w:t xml:space="preserve"> Npaj Kev</w:t>
      </w:r>
      <w:r w:rsidRPr="00187172">
        <w:rPr>
          <w:rFonts w:ascii="Arial" w:hAnsi="Arial" w:cs="Arial"/>
          <w:sz w:val="18"/>
          <w:szCs w:val="18"/>
        </w:rPr>
        <w:t xml:space="preserve"> Kawm Rau </w:t>
      </w:r>
      <w:r>
        <w:rPr>
          <w:rFonts w:ascii="Arial" w:hAnsi="Arial" w:cs="Arial"/>
          <w:sz w:val="18"/>
          <w:szCs w:val="18"/>
        </w:rPr>
        <w:t>Ntiag Tus</w:t>
      </w:r>
      <w:r w:rsidRPr="00187172">
        <w:rPr>
          <w:rFonts w:ascii="Arial" w:hAnsi="Arial" w:cs="Arial"/>
          <w:sz w:val="18"/>
          <w:szCs w:val="18"/>
        </w:rPr>
        <w:t xml:space="preserve"> (IEP).</w:t>
      </w:r>
    </w:p>
    <w:p w14:paraId="20C7A058" w14:textId="1CF44943" w:rsidR="002C4228" w:rsidRPr="00187172" w:rsidRDefault="002C4228" w:rsidP="002C4228">
      <w:pPr>
        <w:spacing w:after="0"/>
        <w:jc w:val="both"/>
        <w:rPr>
          <w:rFonts w:ascii="Arial" w:hAnsi="Arial" w:cs="Arial"/>
          <w:sz w:val="18"/>
          <w:szCs w:val="18"/>
        </w:rPr>
      </w:pPr>
      <w:r>
        <w:rPr>
          <w:noProof/>
        </w:rPr>
        <w:drawing>
          <wp:inline distT="0" distB="0" distL="0" distR="0" wp14:anchorId="72716757" wp14:editId="295E2D15">
            <wp:extent cx="153670" cy="119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Pr>
          <w:rFonts w:ascii="Arial" w:hAnsi="Arial" w:cs="Arial"/>
          <w:sz w:val="18"/>
          <w:szCs w:val="18"/>
        </w:rPr>
        <w:t>N</w:t>
      </w:r>
      <w:r w:rsidRPr="00187172">
        <w:rPr>
          <w:rFonts w:ascii="Arial" w:hAnsi="Arial" w:cs="Arial"/>
          <w:sz w:val="18"/>
          <w:szCs w:val="18"/>
        </w:rPr>
        <w:t>iam Txiv</w:t>
      </w:r>
      <w:del w:id="1112" w:author="Fong RERHANG" w:date="2021-06-08T15:00:00Z">
        <w:r w:rsidRPr="00187172" w:rsidDel="0046296D">
          <w:rPr>
            <w:rFonts w:ascii="Arial" w:hAnsi="Arial" w:cs="Arial"/>
            <w:sz w:val="18"/>
            <w:szCs w:val="18"/>
          </w:rPr>
          <w:delText xml:space="preserve"> </w:delText>
        </w:r>
      </w:del>
      <w:r w:rsidRPr="00187172">
        <w:rPr>
          <w:rFonts w:ascii="Arial" w:hAnsi="Arial" w:cs="Arial"/>
          <w:sz w:val="18"/>
          <w:szCs w:val="18"/>
        </w:rPr>
        <w:t>/</w:t>
      </w:r>
      <w:del w:id="1113" w:author="Fong RERHANG" w:date="2021-06-08T15:00:00Z">
        <w:r w:rsidRPr="00187172" w:rsidDel="0046296D">
          <w:rPr>
            <w:rFonts w:ascii="Arial" w:hAnsi="Arial" w:cs="Arial"/>
            <w:sz w:val="18"/>
            <w:szCs w:val="18"/>
          </w:rPr>
          <w:delText xml:space="preserve"> </w:delText>
        </w:r>
      </w:del>
      <w:r w:rsidRPr="00187172">
        <w:rPr>
          <w:rFonts w:ascii="Arial" w:hAnsi="Arial" w:cs="Arial"/>
          <w:sz w:val="18"/>
          <w:szCs w:val="18"/>
        </w:rPr>
        <w:t xml:space="preserve">Cov Tub Ntxhais Kawm Loj tau txais ntawv sau qhia txog kev tiv thaiv </w:t>
      </w:r>
      <w:r>
        <w:rPr>
          <w:rFonts w:ascii="Arial" w:hAnsi="Arial" w:cs="Arial"/>
          <w:sz w:val="18"/>
          <w:szCs w:val="18"/>
        </w:rPr>
        <w:t xml:space="preserve">uas </w:t>
      </w:r>
      <w:r w:rsidRPr="00187172">
        <w:rPr>
          <w:rFonts w:ascii="Arial" w:hAnsi="Arial" w:cs="Arial"/>
          <w:sz w:val="18"/>
          <w:szCs w:val="18"/>
        </w:rPr>
        <w:t>muaj rau cov niam txiv thaum LEA thov kom nkag tau Medi-cal cov txiaj ntsig.</w:t>
      </w:r>
    </w:p>
    <w:p w14:paraId="494B44DA" w14:textId="447AA91D" w:rsidR="002C4228" w:rsidRDefault="00FB32AE" w:rsidP="002C4228">
      <w:pPr>
        <w:spacing w:after="0" w:line="240" w:lineRule="auto"/>
        <w:jc w:val="both"/>
        <w:rPr>
          <w:rFonts w:ascii="Arial" w:hAnsi="Arial" w:cs="Arial"/>
          <w:sz w:val="18"/>
          <w:szCs w:val="18"/>
        </w:rPr>
      </w:pPr>
      <w:r>
        <w:pict w14:anchorId="2FEA242D">
          <v:shape id="Picture 505" o:spid="_x0000_i1066" type="#_x0000_t75" style="width:11.5pt;height:9.1pt;visibility:visible;mso-wrap-style:square">
            <v:imagedata r:id="rId10" o:title=""/>
          </v:shape>
        </w:pict>
      </w:r>
      <w:r w:rsidR="002C4228" w:rsidRPr="004A6AB5">
        <w:rPr>
          <w:rFonts w:ascii="Arial" w:hAnsi="Arial" w:cs="Arial"/>
          <w:sz w:val="18"/>
          <w:szCs w:val="18"/>
        </w:rPr>
        <w:t>Tub ntxhais kawm cuv npe nyob hauv tsev kawm ntawv ntiav los ntawm lawv niam lawv txiv. Xa mus rau Txoj Hauj lwm</w:t>
      </w:r>
      <w:r w:rsidR="002C4228">
        <w:rPr>
          <w:rFonts w:ascii="Arial" w:hAnsi="Arial" w:cs="Arial"/>
          <w:sz w:val="18"/>
          <w:szCs w:val="18"/>
        </w:rPr>
        <w:t xml:space="preserve"> Hom Phiaj</w:t>
      </w:r>
      <w:r w:rsidR="002C4228" w:rsidRPr="004A6AB5">
        <w:rPr>
          <w:rFonts w:ascii="Arial" w:hAnsi="Arial" w:cs="Arial"/>
          <w:sz w:val="18"/>
          <w:szCs w:val="18"/>
        </w:rPr>
        <w:t xml:space="preserve"> Pab </w:t>
      </w:r>
      <w:r w:rsidR="002C4228">
        <w:rPr>
          <w:rFonts w:ascii="Arial" w:hAnsi="Arial" w:cs="Arial"/>
          <w:sz w:val="18"/>
          <w:szCs w:val="18"/>
        </w:rPr>
        <w:t>C</w:t>
      </w:r>
      <w:r w:rsidR="002C4228" w:rsidRPr="004A6AB5">
        <w:rPr>
          <w:rFonts w:ascii="Arial" w:hAnsi="Arial" w:cs="Arial"/>
          <w:sz w:val="18"/>
          <w:szCs w:val="18"/>
        </w:rPr>
        <w:t xml:space="preserve">uam </w:t>
      </w:r>
      <w:r w:rsidR="002C4228">
        <w:rPr>
          <w:rFonts w:ascii="Arial" w:hAnsi="Arial" w:cs="Arial"/>
          <w:sz w:val="18"/>
          <w:szCs w:val="18"/>
        </w:rPr>
        <w:t>Ntiag Tus (Individual Serive Plan)</w:t>
      </w:r>
      <w:r w:rsidR="002C4228" w:rsidRPr="004A6AB5">
        <w:rPr>
          <w:rFonts w:ascii="Arial" w:hAnsi="Arial" w:cs="Arial"/>
          <w:sz w:val="18"/>
          <w:szCs w:val="18"/>
        </w:rPr>
        <w:t>, yog tias tsim nyog.</w:t>
      </w:r>
    </w:p>
    <w:p w14:paraId="0EFAD97C" w14:textId="77777777" w:rsidR="00BD5EB3" w:rsidRPr="007973F5" w:rsidRDefault="00BD5EB3" w:rsidP="00BD5EB3">
      <w:pPr>
        <w:tabs>
          <w:tab w:val="left" w:pos="2086"/>
        </w:tabs>
        <w:jc w:val="center"/>
        <w:rPr>
          <w:rFonts w:ascii="Arial" w:hAnsi="Arial"/>
          <w:b/>
          <w:bCs/>
          <w:sz w:val="22"/>
          <w:szCs w:val="22"/>
        </w:rPr>
      </w:pPr>
      <w:r w:rsidRPr="007973F5">
        <w:rPr>
          <w:rFonts w:ascii="Arial" w:hAnsi="Arial"/>
          <w:b/>
          <w:bCs/>
          <w:sz w:val="22"/>
          <w:szCs w:val="22"/>
        </w:rPr>
        <w:t>SACRAMENTOCITYUNIFIED</w:t>
      </w:r>
    </w:p>
    <w:p w14:paraId="788DB5DF" w14:textId="20036F7D" w:rsidR="00BD5EB3" w:rsidRDefault="00A53639" w:rsidP="006D74A1">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0ACED3E" w14:textId="77777777" w:rsidR="000917C4" w:rsidRDefault="000917C4" w:rsidP="000917C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3972195F" w14:textId="77777777" w:rsidR="0061710C" w:rsidRDefault="0061710C" w:rsidP="00BD5EB3">
      <w:pPr>
        <w:tabs>
          <w:tab w:val="left" w:pos="2086"/>
        </w:tabs>
        <w:rPr>
          <w:rFonts w:ascii="Arial" w:hAnsi="Arial"/>
          <w:sz w:val="20"/>
          <w:szCs w:val="20"/>
        </w:rPr>
      </w:pPr>
    </w:p>
    <w:p w14:paraId="2EB83750" w14:textId="4E72B9DD" w:rsidR="00BD5EB3" w:rsidRPr="00CB4413" w:rsidRDefault="00BD5EB3" w:rsidP="005207F4">
      <w:pPr>
        <w:tabs>
          <w:tab w:val="left" w:pos="2086"/>
        </w:tabs>
        <w:rPr>
          <w:rFonts w:ascii="Arial" w:hAnsi="Arial"/>
          <w:sz w:val="20"/>
          <w:szCs w:val="20"/>
        </w:rPr>
      </w:pPr>
      <w:r w:rsidRPr="00CB4413">
        <w:rPr>
          <w:rFonts w:ascii="Arial" w:hAnsi="Arial"/>
          <w:sz w:val="20"/>
          <w:szCs w:val="20"/>
        </w:rPr>
        <w:t xml:space="preserve">Tub </w:t>
      </w:r>
      <w:r w:rsidR="00A53639">
        <w:rPr>
          <w:rFonts w:ascii="Arial" w:hAnsi="Arial"/>
          <w:sz w:val="20"/>
          <w:szCs w:val="20"/>
        </w:rPr>
        <w:t>N</w:t>
      </w:r>
      <w:r w:rsidRPr="00CB4413">
        <w:rPr>
          <w:rFonts w:ascii="Arial" w:hAnsi="Arial"/>
          <w:sz w:val="20"/>
          <w:szCs w:val="20"/>
        </w:rPr>
        <w:t xml:space="preserve">txhais </w:t>
      </w:r>
      <w:r w:rsidR="00A53639">
        <w:rPr>
          <w:rFonts w:ascii="Arial" w:hAnsi="Arial"/>
          <w:sz w:val="20"/>
          <w:szCs w:val="20"/>
        </w:rPr>
        <w:t>K</w:t>
      </w:r>
      <w:r w:rsidRPr="00CB4413">
        <w:rPr>
          <w:rFonts w:ascii="Arial" w:hAnsi="Arial"/>
          <w:sz w:val="20"/>
          <w:szCs w:val="20"/>
        </w:rPr>
        <w:t xml:space="preserve">awm </w:t>
      </w:r>
      <w:r w:rsidR="00A53639">
        <w:rPr>
          <w:rFonts w:ascii="Arial" w:hAnsi="Arial"/>
          <w:sz w:val="20"/>
          <w:szCs w:val="20"/>
        </w:rPr>
        <w:t>Tau Caw:</w:t>
      </w:r>
      <w:r w:rsidRPr="00CB4413">
        <w:rPr>
          <w:noProof/>
          <w:sz w:val="20"/>
          <w:szCs w:val="20"/>
          <w:lang w:eastAsia="zh-CN"/>
        </w:rPr>
        <w:drawing>
          <wp:inline distT="0" distB="0" distL="0" distR="0" wp14:anchorId="30AF1DB2" wp14:editId="4912FABF">
            <wp:extent cx="157480" cy="11557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782A5D5B" wp14:editId="0C4C6273">
            <wp:extent cx="157480" cy="11557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 </w:t>
      </w:r>
      <w:r w:rsidR="005207F4">
        <w:rPr>
          <w:rFonts w:ascii="Arial" w:hAnsi="Arial"/>
          <w:sz w:val="20"/>
          <w:szCs w:val="20"/>
        </w:rPr>
        <w:t xml:space="preserve">   </w:t>
      </w:r>
      <w:r w:rsidRPr="00CB4413">
        <w:rPr>
          <w:rFonts w:ascii="Arial" w:hAnsi="Arial"/>
          <w:sz w:val="20"/>
          <w:szCs w:val="20"/>
        </w:rPr>
        <w:t xml:space="preserve">Yog Tsim Nyog, thiab </w:t>
      </w:r>
      <w:r w:rsidR="00A53639">
        <w:rPr>
          <w:rFonts w:ascii="Arial" w:hAnsi="Arial"/>
          <w:sz w:val="20"/>
          <w:szCs w:val="20"/>
        </w:rPr>
        <w:t xml:space="preserve">tau </w:t>
      </w:r>
      <w:r w:rsidRPr="00CB4413">
        <w:rPr>
          <w:rFonts w:ascii="Arial" w:hAnsi="Arial"/>
          <w:sz w:val="20"/>
          <w:szCs w:val="20"/>
        </w:rPr>
        <w:t>pom zoo</w:t>
      </w:r>
      <w:r w:rsidR="00A53639">
        <w:rPr>
          <w:rFonts w:ascii="Arial" w:hAnsi="Arial"/>
          <w:sz w:val="20"/>
          <w:szCs w:val="20"/>
        </w:rPr>
        <w:t xml:space="preserve"> ntawm</w:t>
      </w:r>
      <w:r w:rsidRPr="00CB4413">
        <w:rPr>
          <w:rFonts w:ascii="Arial" w:hAnsi="Arial"/>
          <w:sz w:val="20"/>
          <w:szCs w:val="20"/>
        </w:rPr>
        <w:t>,</w:t>
      </w:r>
      <w:r w:rsidR="005207F4">
        <w:rPr>
          <w:rFonts w:ascii="Arial" w:hAnsi="Arial"/>
          <w:sz w:val="20"/>
          <w:szCs w:val="20"/>
        </w:rPr>
        <w:t>cov koos hauv tau caw:</w:t>
      </w:r>
      <w:r w:rsidR="00A53639">
        <w:rPr>
          <w:rFonts w:ascii="Arial" w:hAnsi="Arial"/>
          <w:sz w:val="20"/>
          <w:szCs w:val="20"/>
        </w:rPr>
        <w:t xml:space="preserve">                                                                     </w:t>
      </w:r>
    </w:p>
    <w:p w14:paraId="6C2ECE9A" w14:textId="530E38DC" w:rsidR="00BD5EB3" w:rsidRPr="00CB4413" w:rsidRDefault="00BD5EB3" w:rsidP="00BD5EB3">
      <w:pPr>
        <w:tabs>
          <w:tab w:val="left" w:pos="2086"/>
        </w:tabs>
        <w:rPr>
          <w:rFonts w:ascii="Arial" w:hAnsi="Arial"/>
          <w:sz w:val="20"/>
          <w:szCs w:val="20"/>
        </w:rPr>
      </w:pPr>
      <w:r w:rsidRPr="00CB4413">
        <w:rPr>
          <w:rFonts w:ascii="Arial" w:hAnsi="Arial"/>
          <w:sz w:val="20"/>
          <w:szCs w:val="20"/>
        </w:rPr>
        <w:t xml:space="preserve">                                                                                 </w:t>
      </w:r>
      <w:r w:rsidR="001E34C4">
        <w:rPr>
          <w:rFonts w:ascii="Arial" w:hAnsi="Arial"/>
          <w:sz w:val="20"/>
          <w:szCs w:val="20"/>
        </w:rPr>
        <w:t xml:space="preserve">   </w:t>
      </w:r>
      <w:r w:rsidRPr="00CB4413">
        <w:rPr>
          <w:rFonts w:ascii="Arial" w:hAnsi="Arial"/>
          <w:sz w:val="20"/>
          <w:szCs w:val="20"/>
        </w:rPr>
        <w:t xml:space="preserve">  </w:t>
      </w:r>
      <w:r w:rsidRPr="00CB4413">
        <w:rPr>
          <w:rFonts w:ascii="Arial" w:hAnsi="Arial"/>
          <w:noProof/>
          <w:sz w:val="20"/>
          <w:szCs w:val="20"/>
          <w:lang w:eastAsia="zh-CN"/>
        </w:rPr>
        <w:drawing>
          <wp:inline distT="0" distB="0" distL="0" distR="0" wp14:anchorId="696988F3" wp14:editId="10B7D4CE">
            <wp:extent cx="157480" cy="11557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Yog </w:t>
      </w:r>
      <w:r w:rsidRPr="00CB4413">
        <w:rPr>
          <w:rFonts w:ascii="Arial" w:hAnsi="Arial"/>
          <w:noProof/>
          <w:sz w:val="20"/>
          <w:szCs w:val="20"/>
          <w:lang w:eastAsia="zh-CN"/>
        </w:rPr>
        <w:drawing>
          <wp:inline distT="0" distB="0" distL="0" distR="0" wp14:anchorId="776BA658" wp14:editId="77D9710E">
            <wp:extent cx="157480" cy="115570"/>
            <wp:effectExtent l="0" t="0" r="0" b="0"/>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r w:rsidRPr="00CB4413">
        <w:rPr>
          <w:noProof/>
          <w:sz w:val="20"/>
          <w:szCs w:val="20"/>
          <w:lang w:eastAsia="zh-CN"/>
        </w:rPr>
        <w:drawing>
          <wp:inline distT="0" distB="0" distL="0" distR="0" wp14:anchorId="6BD32649" wp14:editId="1E70B6A2">
            <wp:extent cx="157480" cy="115570"/>
            <wp:effectExtent l="0" t="0" r="0" b="0"/>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w:t>
      </w:r>
      <w:r w:rsidR="00F14800">
        <w:rPr>
          <w:rFonts w:ascii="Arial" w:hAnsi="Arial"/>
          <w:sz w:val="20"/>
          <w:szCs w:val="20"/>
        </w:rPr>
        <w:t xml:space="preserve">Tsis </w:t>
      </w:r>
      <w:ins w:id="1114" w:author="Fong RERHANG" w:date="2021-06-08T15:03:00Z">
        <w:r w:rsidR="0046296D">
          <w:rPr>
            <w:rFonts w:ascii="Arial" w:hAnsi="Arial"/>
            <w:sz w:val="20"/>
            <w:szCs w:val="20"/>
          </w:rPr>
          <w:t>Muaj</w:t>
        </w:r>
      </w:ins>
      <w:del w:id="1115" w:author="Fong RERHANG" w:date="2021-06-08T15:03:00Z">
        <w:r w:rsidR="00F14800" w:rsidDel="0046296D">
          <w:rPr>
            <w:rFonts w:ascii="Arial" w:hAnsi="Arial"/>
            <w:sz w:val="20"/>
            <w:szCs w:val="20"/>
          </w:rPr>
          <w:delText>Tsim Nyog</w:delText>
        </w:r>
      </w:del>
    </w:p>
    <w:p w14:paraId="01CDB336" w14:textId="12FA3DA5" w:rsidR="00BD5EB3" w:rsidRPr="00CB4413" w:rsidRDefault="00BD5EB3" w:rsidP="000943C7">
      <w:pPr>
        <w:tabs>
          <w:tab w:val="left" w:pos="2086"/>
        </w:tabs>
        <w:rPr>
          <w:rFonts w:ascii="Arial" w:hAnsi="Arial"/>
          <w:sz w:val="20"/>
          <w:szCs w:val="20"/>
        </w:rPr>
      </w:pPr>
      <w:r w:rsidRPr="00CB4413">
        <w:rPr>
          <w:rFonts w:ascii="Arial" w:hAnsi="Arial"/>
          <w:sz w:val="20"/>
          <w:szCs w:val="20"/>
        </w:rPr>
        <w:t xml:space="preserve">Piav qhia txog cov tub ntxhais kawm koom </w:t>
      </w:r>
      <w:r w:rsidR="00F14800">
        <w:rPr>
          <w:rFonts w:ascii="Arial" w:hAnsi="Arial"/>
          <w:sz w:val="20"/>
          <w:szCs w:val="20"/>
        </w:rPr>
        <w:t xml:space="preserve">li ca </w:t>
      </w:r>
      <w:r w:rsidRPr="00CB4413">
        <w:rPr>
          <w:rFonts w:ascii="Arial" w:hAnsi="Arial"/>
          <w:sz w:val="20"/>
          <w:szCs w:val="20"/>
        </w:rPr>
        <w:t>rau hauv cov txheej txheem:</w:t>
      </w:r>
      <w:r w:rsidR="003B0A6E">
        <w:rPr>
          <w:rFonts w:ascii="Arial" w:hAnsi="Arial"/>
          <w:sz w:val="20"/>
          <w:szCs w:val="20"/>
        </w:rPr>
        <w:t xml:space="preserve">                                                                     </w:t>
      </w:r>
      <w:r w:rsidR="000943C7">
        <w:rPr>
          <w:rFonts w:ascii="Arial" w:hAnsi="Arial"/>
          <w:sz w:val="20"/>
          <w:szCs w:val="20"/>
        </w:rPr>
        <w:t xml:space="preserve">         </w:t>
      </w:r>
      <w:r w:rsidR="003B0A6E">
        <w:rPr>
          <w:rFonts w:ascii="Arial" w:hAnsi="Arial"/>
          <w:sz w:val="20"/>
          <w:szCs w:val="20"/>
        </w:rPr>
        <w:t xml:space="preserve">        </w:t>
      </w:r>
      <w:r w:rsidR="00FB32AE">
        <w:pict w14:anchorId="0E1D0479">
          <v:shape id="Picture 508" o:spid="_x0000_i1067" type="#_x0000_t75" style="width:12.1pt;height:9.1pt;visibility:visible;mso-wrap-style:square">
            <v:imagedata r:id="rId19" o:title=""/>
          </v:shape>
        </w:pict>
      </w:r>
      <w:r w:rsidR="00F14800">
        <w:rPr>
          <w:rFonts w:ascii="Arial" w:hAnsi="Arial"/>
          <w:noProof/>
          <w:sz w:val="20"/>
          <w:szCs w:val="20"/>
        </w:rPr>
        <w:t>N</w:t>
      </w:r>
      <w:r w:rsidRPr="00CB4413">
        <w:rPr>
          <w:rFonts w:ascii="Arial" w:hAnsi="Arial"/>
          <w:noProof/>
          <w:sz w:val="20"/>
          <w:szCs w:val="20"/>
        </w:rPr>
        <w:t xml:space="preserve">thuav </w:t>
      </w:r>
      <w:r w:rsidR="00F14800">
        <w:rPr>
          <w:rFonts w:ascii="Arial" w:hAnsi="Arial"/>
          <w:noProof/>
          <w:sz w:val="20"/>
          <w:szCs w:val="20"/>
        </w:rPr>
        <w:t>T</w:t>
      </w:r>
      <w:r w:rsidRPr="00CB4413">
        <w:rPr>
          <w:rFonts w:ascii="Arial" w:hAnsi="Arial"/>
          <w:noProof/>
          <w:sz w:val="20"/>
          <w:szCs w:val="20"/>
        </w:rPr>
        <w:t xml:space="preserve">awm </w:t>
      </w:r>
      <w:r w:rsidR="00F14800">
        <w:rPr>
          <w:rFonts w:ascii="Arial" w:hAnsi="Arial"/>
          <w:noProof/>
          <w:sz w:val="20"/>
          <w:szCs w:val="20"/>
        </w:rPr>
        <w:t>N</w:t>
      </w:r>
      <w:r w:rsidRPr="00CB4413">
        <w:rPr>
          <w:rFonts w:ascii="Arial" w:hAnsi="Arial"/>
          <w:noProof/>
          <w:sz w:val="20"/>
          <w:szCs w:val="20"/>
        </w:rPr>
        <w:t xml:space="preserve">tawm </w:t>
      </w:r>
      <w:r w:rsidR="00F14800">
        <w:rPr>
          <w:rFonts w:ascii="Arial" w:hAnsi="Arial"/>
          <w:noProof/>
          <w:sz w:val="20"/>
          <w:szCs w:val="20"/>
        </w:rPr>
        <w:t>L</w:t>
      </w:r>
      <w:r w:rsidRPr="00CB4413">
        <w:rPr>
          <w:rFonts w:ascii="Arial" w:hAnsi="Arial"/>
          <w:noProof/>
          <w:sz w:val="20"/>
          <w:szCs w:val="20"/>
        </w:rPr>
        <w:t xml:space="preserve">ub </w:t>
      </w:r>
      <w:r w:rsidR="00F14800">
        <w:rPr>
          <w:rFonts w:ascii="Arial" w:hAnsi="Arial"/>
          <w:noProof/>
          <w:sz w:val="20"/>
          <w:szCs w:val="20"/>
        </w:rPr>
        <w:t>R</w:t>
      </w:r>
      <w:r w:rsidRPr="00CB4413">
        <w:rPr>
          <w:rFonts w:ascii="Arial" w:hAnsi="Arial"/>
          <w:noProof/>
          <w:sz w:val="20"/>
          <w:szCs w:val="20"/>
        </w:rPr>
        <w:t xml:space="preserve">oj </w:t>
      </w:r>
      <w:r w:rsidR="00F14800">
        <w:rPr>
          <w:rFonts w:ascii="Arial" w:hAnsi="Arial"/>
          <w:noProof/>
          <w:sz w:val="20"/>
          <w:szCs w:val="20"/>
        </w:rPr>
        <w:t>S</w:t>
      </w:r>
      <w:r w:rsidRPr="00CB4413">
        <w:rPr>
          <w:rFonts w:ascii="Arial" w:hAnsi="Arial"/>
          <w:noProof/>
          <w:sz w:val="20"/>
          <w:szCs w:val="20"/>
        </w:rPr>
        <w:t xml:space="preserve">ib </w:t>
      </w:r>
      <w:r w:rsidR="00F14800">
        <w:rPr>
          <w:rFonts w:ascii="Arial" w:hAnsi="Arial"/>
          <w:noProof/>
          <w:sz w:val="20"/>
          <w:szCs w:val="20"/>
        </w:rPr>
        <w:t>T</w:t>
      </w:r>
      <w:r w:rsidRPr="00CB4413">
        <w:rPr>
          <w:rFonts w:ascii="Arial" w:hAnsi="Arial"/>
          <w:noProof/>
          <w:sz w:val="20"/>
          <w:szCs w:val="20"/>
        </w:rPr>
        <w:t>ham</w:t>
      </w:r>
      <w:r w:rsidRPr="00CB4413">
        <w:rPr>
          <w:noProof/>
          <w:sz w:val="20"/>
          <w:szCs w:val="20"/>
          <w:lang w:eastAsia="zh-CN"/>
        </w:rPr>
        <w:drawing>
          <wp:inline distT="0" distB="0" distL="0" distR="0" wp14:anchorId="6BF11134" wp14:editId="1A2DE716">
            <wp:extent cx="157480" cy="115570"/>
            <wp:effectExtent l="0" t="0" r="0" b="0"/>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X</w:t>
      </w:r>
      <w:r w:rsidRPr="00CB4413">
        <w:rPr>
          <w:rFonts w:ascii="Arial" w:hAnsi="Arial"/>
          <w:noProof/>
          <w:sz w:val="20"/>
          <w:szCs w:val="20"/>
        </w:rPr>
        <w:t xml:space="preserve">am </w:t>
      </w:r>
      <w:r w:rsidR="00F14800">
        <w:rPr>
          <w:rFonts w:ascii="Arial" w:hAnsi="Arial"/>
          <w:noProof/>
          <w:sz w:val="20"/>
          <w:szCs w:val="20"/>
        </w:rPr>
        <w:t>P</w:t>
      </w:r>
      <w:r w:rsidRPr="00CB4413">
        <w:rPr>
          <w:rFonts w:ascii="Arial" w:hAnsi="Arial"/>
          <w:noProof/>
          <w:sz w:val="20"/>
          <w:szCs w:val="20"/>
        </w:rPr>
        <w:t xml:space="preserve">haj </w:t>
      </w:r>
      <w:r w:rsidR="00F14800">
        <w:rPr>
          <w:rFonts w:ascii="Arial" w:hAnsi="Arial"/>
          <w:noProof/>
          <w:sz w:val="20"/>
          <w:szCs w:val="20"/>
        </w:rPr>
        <w:t>U</w:t>
      </w:r>
      <w:r w:rsidRPr="00CB4413">
        <w:rPr>
          <w:rFonts w:ascii="Arial" w:hAnsi="Arial"/>
          <w:noProof/>
          <w:sz w:val="20"/>
          <w:szCs w:val="20"/>
        </w:rPr>
        <w:t xml:space="preserve">a </w:t>
      </w:r>
      <w:r w:rsidR="00F14800">
        <w:rPr>
          <w:rFonts w:ascii="Arial" w:hAnsi="Arial"/>
          <w:noProof/>
          <w:sz w:val="20"/>
          <w:szCs w:val="20"/>
        </w:rPr>
        <w:t>N</w:t>
      </w:r>
      <w:r w:rsidRPr="00CB4413">
        <w:rPr>
          <w:rFonts w:ascii="Arial" w:hAnsi="Arial"/>
          <w:noProof/>
          <w:sz w:val="20"/>
          <w:szCs w:val="20"/>
        </w:rPr>
        <w:t>tej</w:t>
      </w:r>
      <w:r w:rsidR="00B75933" w:rsidRPr="00CB4413">
        <w:rPr>
          <w:rFonts w:ascii="Arial" w:hAnsi="Arial"/>
          <w:noProof/>
          <w:sz w:val="20"/>
          <w:szCs w:val="20"/>
          <w:lang w:eastAsia="zh-CN"/>
        </w:rPr>
        <w:drawing>
          <wp:inline distT="0" distB="0" distL="0" distR="0" wp14:anchorId="38F977D2" wp14:editId="55767633">
            <wp:extent cx="157480" cy="115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14800">
        <w:rPr>
          <w:rFonts w:ascii="Arial" w:hAnsi="Arial"/>
          <w:noProof/>
          <w:sz w:val="20"/>
          <w:szCs w:val="20"/>
        </w:rPr>
        <w:t>Muaj Siab Rau C</w:t>
      </w:r>
      <w:r w:rsidRPr="00CB4413">
        <w:rPr>
          <w:rFonts w:ascii="Arial" w:hAnsi="Arial"/>
          <w:noProof/>
          <w:sz w:val="20"/>
          <w:szCs w:val="20"/>
        </w:rPr>
        <w:t xml:space="preserve">ov </w:t>
      </w:r>
      <w:r w:rsidR="00F14800">
        <w:rPr>
          <w:rFonts w:ascii="Arial" w:hAnsi="Arial"/>
          <w:noProof/>
          <w:sz w:val="20"/>
          <w:szCs w:val="20"/>
        </w:rPr>
        <w:t>K</w:t>
      </w:r>
      <w:r w:rsidRPr="00CB4413">
        <w:rPr>
          <w:rFonts w:ascii="Arial" w:hAnsi="Arial"/>
          <w:noProof/>
          <w:sz w:val="20"/>
          <w:szCs w:val="20"/>
        </w:rPr>
        <w:t xml:space="preserve">hoom </w:t>
      </w:r>
      <w:r w:rsidR="00F14800">
        <w:rPr>
          <w:rFonts w:ascii="Arial" w:hAnsi="Arial"/>
          <w:noProof/>
          <w:sz w:val="20"/>
          <w:szCs w:val="20"/>
        </w:rPr>
        <w:t>N</w:t>
      </w:r>
      <w:r w:rsidRPr="00CB4413">
        <w:rPr>
          <w:rFonts w:ascii="Arial" w:hAnsi="Arial"/>
          <w:noProof/>
          <w:sz w:val="20"/>
          <w:szCs w:val="20"/>
        </w:rPr>
        <w:t>yiam</w:t>
      </w:r>
      <w:r w:rsidR="00B75933" w:rsidRPr="00CB4413">
        <w:rPr>
          <w:rFonts w:ascii="Arial" w:hAnsi="Arial"/>
          <w:noProof/>
          <w:sz w:val="20"/>
          <w:szCs w:val="20"/>
          <w:lang w:eastAsia="zh-CN"/>
        </w:rPr>
        <w:drawing>
          <wp:inline distT="0" distB="0" distL="0" distR="0" wp14:anchorId="128ED7FA" wp14:editId="0D0046B9">
            <wp:extent cx="157480" cy="11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Cov </w:t>
      </w:r>
      <w:r w:rsidR="00F14800">
        <w:rPr>
          <w:rFonts w:ascii="Arial" w:hAnsi="Arial"/>
          <w:sz w:val="20"/>
          <w:szCs w:val="20"/>
        </w:rPr>
        <w:t>L</w:t>
      </w:r>
      <w:r w:rsidRPr="00CB4413">
        <w:rPr>
          <w:rFonts w:ascii="Arial" w:hAnsi="Arial"/>
          <w:sz w:val="20"/>
          <w:szCs w:val="20"/>
        </w:rPr>
        <w:t xml:space="preserve">us </w:t>
      </w:r>
      <w:r w:rsidR="00F14800">
        <w:rPr>
          <w:rFonts w:ascii="Arial" w:hAnsi="Arial"/>
          <w:sz w:val="20"/>
          <w:szCs w:val="20"/>
        </w:rPr>
        <w:t>N</w:t>
      </w:r>
      <w:r w:rsidRPr="00CB4413">
        <w:rPr>
          <w:rFonts w:ascii="Arial" w:hAnsi="Arial"/>
          <w:sz w:val="20"/>
          <w:szCs w:val="20"/>
        </w:rPr>
        <w:t>ug</w:t>
      </w:r>
    </w:p>
    <w:p w14:paraId="4B60C3EE" w14:textId="73EC4316" w:rsidR="00BD5EB3" w:rsidRPr="00CB4413" w:rsidRDefault="00BD5EB3" w:rsidP="00BD5EB3">
      <w:pPr>
        <w:tabs>
          <w:tab w:val="left" w:pos="2086"/>
        </w:tabs>
        <w:rPr>
          <w:rFonts w:ascii="Arial" w:hAnsi="Arial"/>
          <w:sz w:val="20"/>
          <w:szCs w:val="20"/>
        </w:rPr>
      </w:pPr>
      <w:r w:rsidRPr="00CB4413">
        <w:rPr>
          <w:rFonts w:ascii="Arial" w:hAnsi="Arial"/>
          <w:sz w:val="20"/>
          <w:szCs w:val="20"/>
        </w:rPr>
        <w:t>Cov kev ntsuas</w:t>
      </w:r>
      <w:del w:id="1116" w:author="Fong RERHANG" w:date="2021-06-08T15:04:00Z">
        <w:r w:rsidRPr="00CB4413" w:rsidDel="0046296D">
          <w:rPr>
            <w:rFonts w:ascii="Arial" w:hAnsi="Arial"/>
            <w:sz w:val="20"/>
            <w:szCs w:val="20"/>
          </w:rPr>
          <w:delText xml:space="preserve"> </w:delText>
        </w:r>
      </w:del>
      <w:r w:rsidRPr="00CB4413">
        <w:rPr>
          <w:rFonts w:ascii="Arial" w:hAnsi="Arial"/>
          <w:sz w:val="20"/>
          <w:szCs w:val="20"/>
        </w:rPr>
        <w:t>/</w:t>
      </w:r>
      <w:del w:id="1117" w:author="Fong RERHANG" w:date="2021-06-08T15:04:00Z">
        <w:r w:rsidRPr="00CB4413" w:rsidDel="0046296D">
          <w:rPr>
            <w:rFonts w:ascii="Arial" w:hAnsi="Arial"/>
            <w:sz w:val="20"/>
            <w:szCs w:val="20"/>
          </w:rPr>
          <w:delText xml:space="preserve"> </w:delText>
        </w:r>
      </w:del>
      <w:r w:rsidRPr="00CB4413">
        <w:rPr>
          <w:rFonts w:ascii="Arial" w:hAnsi="Arial"/>
          <w:sz w:val="20"/>
          <w:szCs w:val="20"/>
        </w:rPr>
        <w:t xml:space="preserve">cuab yeej hloov raws hnub nyoog </w:t>
      </w:r>
      <w:r w:rsidR="00F14800">
        <w:rPr>
          <w:rFonts w:ascii="Arial" w:hAnsi="Arial"/>
          <w:sz w:val="20"/>
          <w:szCs w:val="20"/>
        </w:rPr>
        <w:t xml:space="preserve">uas tsim nyog tau </w:t>
      </w:r>
      <w:r w:rsidRPr="00CB4413">
        <w:rPr>
          <w:rFonts w:ascii="Arial" w:hAnsi="Arial"/>
          <w:sz w:val="20"/>
          <w:szCs w:val="20"/>
        </w:rPr>
        <w:t xml:space="preserve">raug siv </w:t>
      </w:r>
      <w:r w:rsidRPr="00CB4413">
        <w:rPr>
          <w:noProof/>
          <w:sz w:val="20"/>
          <w:szCs w:val="20"/>
          <w:lang w:eastAsia="zh-CN"/>
        </w:rPr>
        <w:drawing>
          <wp:inline distT="0" distB="0" distL="0" distR="0" wp14:anchorId="3E4BC365" wp14:editId="7B93BFBF">
            <wp:extent cx="157480" cy="1155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Yog  </w:t>
      </w:r>
      <w:r w:rsidRPr="00CB4413">
        <w:rPr>
          <w:rFonts w:ascii="Arial" w:hAnsi="Arial"/>
          <w:noProof/>
          <w:sz w:val="20"/>
          <w:szCs w:val="20"/>
          <w:lang w:eastAsia="zh-CN"/>
        </w:rPr>
        <w:drawing>
          <wp:inline distT="0" distB="0" distL="0" distR="0" wp14:anchorId="6E2FFC38" wp14:editId="41EBD7AC">
            <wp:extent cx="157480" cy="11557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B4413">
        <w:rPr>
          <w:rFonts w:ascii="Arial" w:hAnsi="Arial"/>
          <w:sz w:val="20"/>
          <w:szCs w:val="20"/>
        </w:rPr>
        <w:t xml:space="preserve"> Tsis yog</w:t>
      </w:r>
    </w:p>
    <w:p w14:paraId="5117580B" w14:textId="5E445FAD" w:rsidR="00BD5EB3" w:rsidRPr="003B0A6E" w:rsidRDefault="00BD5EB3" w:rsidP="003B0A6E">
      <w:pPr>
        <w:tabs>
          <w:tab w:val="left" w:pos="2086"/>
        </w:tabs>
        <w:rPr>
          <w:rFonts w:ascii="Arial" w:hAnsi="Arial"/>
          <w:sz w:val="20"/>
          <w:szCs w:val="20"/>
        </w:rPr>
      </w:pPr>
      <w:r w:rsidRPr="00CB4413">
        <w:rPr>
          <w:rFonts w:ascii="Arial" w:hAnsi="Arial"/>
          <w:sz w:val="20"/>
          <w:szCs w:val="20"/>
        </w:rPr>
        <w:t xml:space="preserve">Piav qhia cov txiaj ntsig ntawm </w:t>
      </w:r>
      <w:r w:rsidR="00F14800">
        <w:rPr>
          <w:rFonts w:ascii="Arial" w:hAnsi="Arial"/>
          <w:sz w:val="20"/>
          <w:szCs w:val="20"/>
        </w:rPr>
        <w:t xml:space="preserve">cov </w:t>
      </w:r>
      <w:r w:rsidRPr="00CB4413">
        <w:rPr>
          <w:rFonts w:ascii="Arial" w:hAnsi="Arial"/>
          <w:sz w:val="20"/>
          <w:szCs w:val="20"/>
        </w:rPr>
        <w:t>kev ntsuam xyuas:</w:t>
      </w:r>
      <w:r w:rsidR="003B0A6E">
        <w:rPr>
          <w:rFonts w:ascii="Arial" w:hAnsi="Arial"/>
          <w:sz w:val="20"/>
          <w:szCs w:val="20"/>
        </w:rPr>
        <w:t xml:space="preserve">                                                                                                             </w:t>
      </w:r>
      <w:r w:rsidR="00F4661A" w:rsidRPr="00F4661A">
        <w:rPr>
          <w:rFonts w:asciiTheme="minorHAnsi" w:hAnsiTheme="minorHAnsi" w:cstheme="minorHAnsi"/>
          <w:i/>
          <w:iCs/>
          <w:sz w:val="20"/>
          <w:szCs w:val="20"/>
        </w:rPr>
        <w:t>Mai Yer txaus siab yuav mus kawm hauv tsev kawm qib siab tom qab kawm tiav. nws xav mus kawm ntawv qib siab hauv</w:t>
      </w:r>
      <w:r w:rsidR="00F4661A">
        <w:rPr>
          <w:rFonts w:asciiTheme="minorHAnsi" w:hAnsiTheme="minorHAnsi" w:cstheme="minorHAnsi"/>
          <w:i/>
          <w:iCs/>
          <w:sz w:val="20"/>
          <w:szCs w:val="20"/>
        </w:rPr>
        <w:t xml:space="preserve"> cheeb tsam </w:t>
      </w:r>
      <w:r w:rsidR="00F4661A" w:rsidRPr="00F4661A">
        <w:rPr>
          <w:rFonts w:asciiTheme="minorHAnsi" w:hAnsiTheme="minorHAnsi" w:cstheme="minorHAnsi"/>
          <w:i/>
          <w:iCs/>
          <w:sz w:val="20"/>
          <w:szCs w:val="20"/>
        </w:rPr>
        <w:t>ze. nws tsis paub tseeb tias nws yuav mus kawm dab tsi</w:t>
      </w:r>
      <w:r w:rsidR="00F4661A">
        <w:rPr>
          <w:rFonts w:asciiTheme="minorHAnsi" w:hAnsiTheme="minorHAnsi" w:cstheme="minorHAnsi"/>
          <w:i/>
          <w:iCs/>
          <w:sz w:val="20"/>
          <w:szCs w:val="20"/>
        </w:rPr>
        <w:t>.</w:t>
      </w:r>
    </w:p>
    <w:p w14:paraId="079977FD" w14:textId="3C1E6FE5" w:rsidR="00BD5EB3" w:rsidRPr="00CB4413" w:rsidRDefault="00152957" w:rsidP="00BD5EB3">
      <w:pPr>
        <w:tabs>
          <w:tab w:val="left" w:pos="2086"/>
        </w:tabs>
        <w:jc w:val="center"/>
        <w:rPr>
          <w:rFonts w:ascii="Arial" w:hAnsi="Arial"/>
          <w:b/>
          <w:bCs/>
          <w:sz w:val="20"/>
          <w:szCs w:val="20"/>
        </w:rPr>
      </w:pPr>
      <w:r>
        <w:rPr>
          <w:rFonts w:ascii="Arial" w:hAnsi="Arial"/>
          <w:b/>
          <w:bCs/>
          <w:sz w:val="20"/>
          <w:szCs w:val="20"/>
        </w:rPr>
        <w:t xml:space="preserve">Tub Ntxhais Kawm </w:t>
      </w:r>
      <w:ins w:id="1118" w:author="Fong RERHANG" w:date="2021-06-08T15:07:00Z">
        <w:r w:rsidR="002B568F">
          <w:rPr>
            <w:rFonts w:ascii="Arial" w:hAnsi="Arial"/>
            <w:b/>
            <w:bCs/>
            <w:sz w:val="20"/>
            <w:szCs w:val="20"/>
          </w:rPr>
          <w:t xml:space="preserve">Li </w:t>
        </w:r>
        <w:r w:rsidR="002B568F">
          <w:rPr>
            <w:rFonts w:ascii="Arial" w:hAnsi="Arial"/>
            <w:b/>
            <w:bCs/>
            <w:sz w:val="20"/>
            <w:szCs w:val="20"/>
          </w:rPr>
          <w:t>Kev Xyaum</w:t>
        </w:r>
        <w:r w:rsidR="002B568F" w:rsidRPr="00CB4413">
          <w:rPr>
            <w:rFonts w:ascii="Arial" w:hAnsi="Arial"/>
            <w:b/>
            <w:bCs/>
            <w:sz w:val="20"/>
            <w:szCs w:val="20"/>
          </w:rPr>
          <w:t xml:space="preserve"> </w:t>
        </w:r>
      </w:ins>
      <w:r w:rsidR="00BD5EB3" w:rsidRPr="00CB4413">
        <w:rPr>
          <w:rFonts w:ascii="Arial" w:hAnsi="Arial"/>
          <w:b/>
          <w:bCs/>
          <w:sz w:val="20"/>
          <w:szCs w:val="20"/>
        </w:rPr>
        <w:t>Lub Hom Phia</w:t>
      </w:r>
      <w:r>
        <w:rPr>
          <w:rFonts w:ascii="Arial" w:hAnsi="Arial"/>
          <w:b/>
          <w:bCs/>
          <w:sz w:val="20"/>
          <w:szCs w:val="20"/>
        </w:rPr>
        <w:t xml:space="preserve">j </w:t>
      </w:r>
      <w:del w:id="1119" w:author="Fong RERHANG" w:date="2021-06-08T15:07:00Z">
        <w:r w:rsidDel="002B568F">
          <w:rPr>
            <w:rFonts w:ascii="Arial" w:hAnsi="Arial"/>
            <w:b/>
            <w:bCs/>
            <w:sz w:val="20"/>
            <w:szCs w:val="20"/>
          </w:rPr>
          <w:delText>Kev Xyaum</w:delText>
        </w:r>
      </w:del>
      <w:ins w:id="1120" w:author="Fong RERHANG" w:date="2021-06-08T15:07:00Z">
        <w:r w:rsidR="002B568F">
          <w:rPr>
            <w:rFonts w:ascii="Arial" w:hAnsi="Arial"/>
            <w:b/>
            <w:bCs/>
            <w:sz w:val="20"/>
            <w:szCs w:val="20"/>
          </w:rPr>
          <w:t xml:space="preserve"> </w:t>
        </w:r>
      </w:ins>
      <w:del w:id="1121" w:author="Fong RERHANG" w:date="2021-06-08T15:07:00Z">
        <w:r w:rsidDel="002B568F">
          <w:rPr>
            <w:rFonts w:ascii="Arial" w:hAnsi="Arial"/>
            <w:b/>
            <w:bCs/>
            <w:sz w:val="20"/>
            <w:szCs w:val="20"/>
          </w:rPr>
          <w:delText>/</w:delText>
        </w:r>
      </w:del>
      <w:r>
        <w:rPr>
          <w:rFonts w:ascii="Arial" w:hAnsi="Arial"/>
          <w:b/>
          <w:bCs/>
          <w:sz w:val="20"/>
          <w:szCs w:val="20"/>
        </w:rPr>
        <w:t xml:space="preserve">Kev Kawm </w:t>
      </w:r>
      <w:ins w:id="1122" w:author="Fong RERHANG" w:date="2021-06-08T15:08:00Z">
        <w:r w:rsidR="002B568F">
          <w:rPr>
            <w:rFonts w:ascii="Arial" w:hAnsi="Arial"/>
            <w:b/>
            <w:bCs/>
            <w:sz w:val="20"/>
            <w:szCs w:val="20"/>
          </w:rPr>
          <w:t>Tom</w:t>
        </w:r>
      </w:ins>
      <w:del w:id="1123" w:author="Fong RERHANG" w:date="2021-06-08T15:08:00Z">
        <w:r w:rsidDel="002B568F">
          <w:rPr>
            <w:rFonts w:ascii="Arial" w:hAnsi="Arial"/>
            <w:b/>
            <w:bCs/>
            <w:sz w:val="20"/>
            <w:szCs w:val="20"/>
          </w:rPr>
          <w:delText>Nram</w:delText>
        </w:r>
      </w:del>
      <w:r>
        <w:rPr>
          <w:rFonts w:ascii="Arial" w:hAnsi="Arial"/>
          <w:b/>
          <w:bCs/>
          <w:sz w:val="20"/>
          <w:szCs w:val="20"/>
        </w:rPr>
        <w:t xml:space="preserve"> Qab </w:t>
      </w:r>
      <w:ins w:id="1124" w:author="Fong RERHANG" w:date="2021-06-08T15:08:00Z">
        <w:r w:rsidR="002B568F">
          <w:rPr>
            <w:rFonts w:ascii="Arial" w:hAnsi="Arial"/>
            <w:b/>
            <w:bCs/>
            <w:sz w:val="20"/>
            <w:szCs w:val="20"/>
          </w:rPr>
          <w:t xml:space="preserve">los sis </w:t>
        </w:r>
      </w:ins>
      <w:r>
        <w:rPr>
          <w:rFonts w:ascii="Arial" w:hAnsi="Arial"/>
          <w:b/>
          <w:bCs/>
          <w:sz w:val="20"/>
          <w:szCs w:val="20"/>
        </w:rPr>
        <w:t xml:space="preserve">Kev Kawm </w:t>
      </w:r>
      <w:del w:id="1125" w:author="Fong RERHANG" w:date="2021-06-08T15:08:00Z">
        <w:r w:rsidDel="002B568F">
          <w:rPr>
            <w:rFonts w:ascii="Arial" w:hAnsi="Arial"/>
            <w:b/>
            <w:bCs/>
            <w:sz w:val="20"/>
            <w:szCs w:val="20"/>
          </w:rPr>
          <w:delText xml:space="preserve">Qib Siab </w:delText>
        </w:r>
      </w:del>
      <w:r>
        <w:rPr>
          <w:rFonts w:ascii="Arial" w:hAnsi="Arial"/>
          <w:b/>
          <w:bCs/>
          <w:sz w:val="20"/>
          <w:szCs w:val="20"/>
        </w:rPr>
        <w:t xml:space="preserve">(Xav Tau): </w:t>
      </w:r>
      <w:r w:rsidR="00BD5EB3" w:rsidRPr="00CB4413">
        <w:rPr>
          <w:rFonts w:ascii="Arial" w:hAnsi="Arial"/>
          <w:b/>
          <w:bCs/>
          <w:sz w:val="20"/>
          <w:szCs w:val="20"/>
        </w:rPr>
        <w:t xml:space="preserve"> </w:t>
      </w:r>
    </w:p>
    <w:tbl>
      <w:tblPr>
        <w:tblStyle w:val="TableGrid"/>
        <w:tblW w:w="0" w:type="auto"/>
        <w:tblLook w:val="04A0" w:firstRow="1" w:lastRow="0" w:firstColumn="1" w:lastColumn="0" w:noHBand="0" w:noVBand="1"/>
      </w:tblPr>
      <w:tblGrid>
        <w:gridCol w:w="5004"/>
        <w:gridCol w:w="5452"/>
      </w:tblGrid>
      <w:tr w:rsidR="00BD5EB3" w:rsidRPr="000E7451" w14:paraId="365CFD5D" w14:textId="77777777" w:rsidTr="00DA435C">
        <w:trPr>
          <w:trHeight w:val="2465"/>
        </w:trPr>
        <w:tc>
          <w:tcPr>
            <w:tcW w:w="5305" w:type="dxa"/>
          </w:tcPr>
          <w:p w14:paraId="259CDE28" w14:textId="4DDB58EC" w:rsidR="00BD5EB3" w:rsidRPr="000E7451" w:rsidRDefault="00BD5EB3" w:rsidP="00394118">
            <w:pPr>
              <w:tabs>
                <w:tab w:val="left" w:pos="2086"/>
              </w:tabs>
              <w:jc w:val="both"/>
              <w:rPr>
                <w:rFonts w:ascii="Arial" w:hAnsi="Arial"/>
                <w:i/>
                <w:iCs/>
                <w:sz w:val="18"/>
                <w:szCs w:val="18"/>
              </w:rPr>
            </w:pPr>
            <w:r w:rsidRPr="000E7451">
              <w:rPr>
                <w:rFonts w:ascii="Arial" w:hAnsi="Arial"/>
                <w:sz w:val="18"/>
                <w:szCs w:val="18"/>
              </w:rPr>
              <w:t xml:space="preserve">Thaum kawm tiav hauv tsev kawm kuv yuav </w:t>
            </w:r>
            <w:r w:rsidR="00610B76">
              <w:rPr>
                <w:rFonts w:ascii="Arial" w:hAnsi="Arial"/>
                <w:i/>
                <w:iCs/>
                <w:sz w:val="18"/>
                <w:szCs w:val="18"/>
              </w:rPr>
              <w:t>rau npe hauv tsev kawm qib siab</w:t>
            </w:r>
            <w:r w:rsidR="00CC6381">
              <w:rPr>
                <w:rFonts w:ascii="Arial" w:hAnsi="Arial"/>
                <w:i/>
                <w:iCs/>
                <w:sz w:val="18"/>
                <w:szCs w:val="18"/>
              </w:rPr>
              <w:t>.</w:t>
            </w:r>
            <w:r w:rsidR="002E3F98" w:rsidRPr="000E7451">
              <w:rPr>
                <w:rFonts w:ascii="Arial" w:hAnsi="Arial"/>
                <w:i/>
                <w:iCs/>
                <w:sz w:val="18"/>
                <w:szCs w:val="18"/>
              </w:rPr>
              <w:t xml:space="preserve"> </w:t>
            </w:r>
          </w:p>
          <w:p w14:paraId="0E0375AF" w14:textId="77777777" w:rsidR="00BD5EB3" w:rsidRPr="000E7451" w:rsidRDefault="00BD5EB3" w:rsidP="00DA435C">
            <w:pPr>
              <w:tabs>
                <w:tab w:val="left" w:pos="2086"/>
              </w:tabs>
              <w:rPr>
                <w:rFonts w:ascii="Arial" w:hAnsi="Arial"/>
                <w:sz w:val="18"/>
                <w:szCs w:val="18"/>
              </w:rPr>
            </w:pPr>
          </w:p>
          <w:p w14:paraId="35C66330" w14:textId="77777777" w:rsidR="00BD5EB3" w:rsidRPr="000E7451" w:rsidRDefault="00BD5EB3" w:rsidP="00DA435C">
            <w:pPr>
              <w:tabs>
                <w:tab w:val="left" w:pos="2086"/>
              </w:tabs>
              <w:rPr>
                <w:rFonts w:ascii="Arial" w:hAnsi="Arial"/>
                <w:sz w:val="18"/>
                <w:szCs w:val="18"/>
              </w:rPr>
            </w:pPr>
          </w:p>
          <w:p w14:paraId="16D7ED26" w14:textId="77777777" w:rsidR="00BD5EB3" w:rsidRPr="000E7451" w:rsidRDefault="00BD5EB3" w:rsidP="00DA435C">
            <w:pPr>
              <w:rPr>
                <w:rFonts w:ascii="Arial" w:hAnsi="Arial"/>
                <w:sz w:val="18"/>
                <w:szCs w:val="18"/>
              </w:rPr>
            </w:pPr>
          </w:p>
          <w:p w14:paraId="2FC1389B" w14:textId="77777777" w:rsidR="00A65C21" w:rsidRPr="000E7451" w:rsidRDefault="00A65C21" w:rsidP="00DA435C">
            <w:pPr>
              <w:rPr>
                <w:rFonts w:ascii="Arial" w:hAnsi="Arial"/>
                <w:sz w:val="18"/>
                <w:szCs w:val="18"/>
              </w:rPr>
            </w:pPr>
          </w:p>
          <w:p w14:paraId="76CE5D79" w14:textId="77777777" w:rsidR="00BD5EB3" w:rsidRPr="000E7451" w:rsidRDefault="00BD5EB3" w:rsidP="00DA435C">
            <w:pPr>
              <w:tabs>
                <w:tab w:val="left" w:pos="2086"/>
              </w:tabs>
              <w:rPr>
                <w:rFonts w:ascii="Arial" w:hAnsi="Arial"/>
                <w:sz w:val="18"/>
                <w:szCs w:val="18"/>
              </w:rPr>
            </w:pPr>
          </w:p>
          <w:p w14:paraId="65E4EB02" w14:textId="0FDFBF0C" w:rsidR="00BD5EB3" w:rsidRPr="000E7451" w:rsidRDefault="00BD5EB3" w:rsidP="00DA435C">
            <w:pPr>
              <w:tabs>
                <w:tab w:val="left" w:pos="2086"/>
              </w:tabs>
              <w:rPr>
                <w:rFonts w:ascii="Arial" w:hAnsi="Arial"/>
                <w:sz w:val="18"/>
                <w:szCs w:val="18"/>
              </w:rPr>
            </w:pPr>
            <w:r w:rsidRPr="000E7451">
              <w:rPr>
                <w:rFonts w:ascii="Arial" w:hAnsi="Arial"/>
                <w:sz w:val="18"/>
                <w:szCs w:val="18"/>
              </w:rPr>
              <w:t xml:space="preserve">Txuas nrog rau Lub Hom Phiaj Xyoo # </w:t>
            </w:r>
            <w:r w:rsidR="00D57339">
              <w:rPr>
                <w:rFonts w:ascii="Arial" w:hAnsi="Arial"/>
                <w:i/>
                <w:iCs/>
                <w:sz w:val="18"/>
                <w:szCs w:val="18"/>
                <w:u w:val="single"/>
              </w:rPr>
              <w:t>1</w:t>
            </w:r>
          </w:p>
          <w:p w14:paraId="1A1895E7" w14:textId="77777777" w:rsidR="00BD5EB3" w:rsidRPr="000E7451" w:rsidRDefault="00BD5EB3" w:rsidP="00DA435C">
            <w:pPr>
              <w:tabs>
                <w:tab w:val="left" w:pos="2086"/>
              </w:tabs>
              <w:rPr>
                <w:rFonts w:ascii="Arial" w:hAnsi="Arial"/>
                <w:sz w:val="18"/>
                <w:szCs w:val="18"/>
              </w:rPr>
            </w:pPr>
          </w:p>
          <w:p w14:paraId="3C3B8128" w14:textId="02C8F796" w:rsidR="00BD5EB3" w:rsidRPr="000E7451" w:rsidRDefault="00BD5EB3" w:rsidP="00DA435C">
            <w:pPr>
              <w:rPr>
                <w:rFonts w:ascii="Arial" w:hAnsi="Arial"/>
                <w:sz w:val="18"/>
                <w:szCs w:val="18"/>
              </w:rPr>
            </w:pPr>
            <w:r w:rsidRPr="000E7451">
              <w:rPr>
                <w:rFonts w:ascii="Arial" w:hAnsi="Arial"/>
                <w:sz w:val="18"/>
                <w:szCs w:val="18"/>
              </w:rPr>
              <w:t>Tus Neeg</w:t>
            </w:r>
            <w:del w:id="1126" w:author="Fong RERHANG" w:date="2021-06-08T15:09:00Z">
              <w:r w:rsidRPr="000E7451" w:rsidDel="002B568F">
                <w:rPr>
                  <w:rFonts w:ascii="Arial" w:hAnsi="Arial"/>
                  <w:sz w:val="18"/>
                  <w:szCs w:val="18"/>
                </w:rPr>
                <w:delText xml:space="preserve"> </w:delText>
              </w:r>
            </w:del>
            <w:r w:rsidRPr="000E7451">
              <w:rPr>
                <w:rFonts w:ascii="Arial" w:hAnsi="Arial"/>
                <w:sz w:val="18"/>
                <w:szCs w:val="18"/>
              </w:rPr>
              <w:t>/</w:t>
            </w:r>
            <w:del w:id="1127" w:author="Fong RERHANG" w:date="2021-06-08T15:09:00Z">
              <w:r w:rsidRPr="000E7451" w:rsidDel="002B568F">
                <w:rPr>
                  <w:rFonts w:ascii="Arial" w:hAnsi="Arial"/>
                  <w:sz w:val="18"/>
                  <w:szCs w:val="18"/>
                </w:rPr>
                <w:delText xml:space="preserve"> </w:delText>
              </w:r>
            </w:del>
            <w:r w:rsidRPr="000E7451">
              <w:rPr>
                <w:rFonts w:ascii="Arial" w:hAnsi="Arial"/>
                <w:sz w:val="18"/>
                <w:szCs w:val="18"/>
              </w:rPr>
              <w:t>Lub Chaw Haujlwm Lub Luag Hauj</w:t>
            </w:r>
            <w:r w:rsidR="00D37D4D">
              <w:rPr>
                <w:rFonts w:ascii="Arial" w:hAnsi="Arial"/>
                <w:sz w:val="18"/>
                <w:szCs w:val="18"/>
              </w:rPr>
              <w:t xml:space="preserve"> </w:t>
            </w:r>
            <w:r w:rsidRPr="000E7451">
              <w:rPr>
                <w:rFonts w:ascii="Arial" w:hAnsi="Arial"/>
                <w:sz w:val="18"/>
                <w:szCs w:val="18"/>
              </w:rPr>
              <w:t xml:space="preserve">lwm: </w:t>
            </w:r>
          </w:p>
          <w:p w14:paraId="51D6A4E3" w14:textId="10F3D1BB" w:rsidR="00BD5EB3" w:rsidRPr="000E7451" w:rsidRDefault="002A4074" w:rsidP="00DA435C">
            <w:pPr>
              <w:rPr>
                <w:rFonts w:ascii="Arial" w:hAnsi="Arial"/>
                <w:i/>
                <w:iCs/>
                <w:sz w:val="18"/>
                <w:szCs w:val="18"/>
                <w:u w:val="single"/>
              </w:rPr>
            </w:pPr>
            <w:r w:rsidRPr="000E7451">
              <w:rPr>
                <w:rFonts w:ascii="Arial" w:hAnsi="Arial"/>
                <w:i/>
                <w:iCs/>
                <w:sz w:val="18"/>
                <w:szCs w:val="18"/>
                <w:u w:val="single"/>
              </w:rPr>
              <w:t>Tub ntxhais kawm, xib fwb</w:t>
            </w:r>
          </w:p>
        </w:tc>
        <w:tc>
          <w:tcPr>
            <w:tcW w:w="5727" w:type="dxa"/>
          </w:tcPr>
          <w:p w14:paraId="32806BA3" w14:textId="240986A8" w:rsidR="00BD5EB3" w:rsidRPr="00716EB6" w:rsidRDefault="00BD5EB3" w:rsidP="00DA435C">
            <w:pPr>
              <w:tabs>
                <w:tab w:val="left" w:pos="2086"/>
              </w:tabs>
              <w:rPr>
                <w:rFonts w:ascii="Arial" w:hAnsi="Arial"/>
                <w:b/>
                <w:bCs/>
                <w:sz w:val="17"/>
                <w:szCs w:val="17"/>
              </w:rPr>
            </w:pPr>
            <w:r w:rsidRPr="00716EB6">
              <w:rPr>
                <w:rFonts w:ascii="Arial" w:hAnsi="Arial"/>
                <w:b/>
                <w:bCs/>
                <w:sz w:val="17"/>
                <w:szCs w:val="17"/>
              </w:rPr>
              <w:t xml:space="preserve">Hloov </w:t>
            </w:r>
            <w:r w:rsidR="00CC6381" w:rsidRPr="00716EB6">
              <w:rPr>
                <w:rFonts w:ascii="Arial" w:hAnsi="Arial"/>
                <w:b/>
                <w:bCs/>
                <w:sz w:val="17"/>
                <w:szCs w:val="17"/>
              </w:rPr>
              <w:t>P</w:t>
            </w:r>
            <w:r w:rsidRPr="00716EB6">
              <w:rPr>
                <w:rFonts w:ascii="Arial" w:hAnsi="Arial"/>
                <w:b/>
                <w:bCs/>
                <w:sz w:val="17"/>
                <w:szCs w:val="17"/>
              </w:rPr>
              <w:t xml:space="preserve">auv </w:t>
            </w:r>
            <w:r w:rsidR="00CC6381" w:rsidRPr="00716EB6">
              <w:rPr>
                <w:rFonts w:ascii="Arial" w:hAnsi="Arial"/>
                <w:b/>
                <w:bCs/>
                <w:sz w:val="17"/>
                <w:szCs w:val="17"/>
              </w:rPr>
              <w:t>T</w:t>
            </w:r>
            <w:r w:rsidRPr="00716EB6">
              <w:rPr>
                <w:rFonts w:ascii="Arial" w:hAnsi="Arial"/>
                <w:b/>
                <w:bCs/>
                <w:sz w:val="17"/>
                <w:szCs w:val="17"/>
              </w:rPr>
              <w:t xml:space="preserve">us </w:t>
            </w:r>
            <w:r w:rsidR="00CC6381" w:rsidRPr="00716EB6">
              <w:rPr>
                <w:rFonts w:ascii="Arial" w:hAnsi="Arial"/>
                <w:b/>
                <w:bCs/>
                <w:sz w:val="17"/>
                <w:szCs w:val="17"/>
              </w:rPr>
              <w:t>Z</w:t>
            </w:r>
            <w:r w:rsidRPr="00716EB6">
              <w:rPr>
                <w:rFonts w:ascii="Arial" w:hAnsi="Arial"/>
                <w:b/>
                <w:bCs/>
                <w:sz w:val="17"/>
                <w:szCs w:val="17"/>
              </w:rPr>
              <w:t xml:space="preserve">auv(code) </w:t>
            </w:r>
            <w:r w:rsidR="00CC6381" w:rsidRPr="00716EB6">
              <w:rPr>
                <w:rFonts w:ascii="Arial" w:hAnsi="Arial"/>
                <w:b/>
                <w:bCs/>
                <w:sz w:val="17"/>
                <w:szCs w:val="17"/>
              </w:rPr>
              <w:t>Kev Pab Cuam r</w:t>
            </w:r>
            <w:r w:rsidRPr="00716EB6">
              <w:rPr>
                <w:rFonts w:ascii="Arial" w:hAnsi="Arial"/>
                <w:b/>
                <w:bCs/>
                <w:sz w:val="17"/>
                <w:szCs w:val="17"/>
              </w:rPr>
              <w:t>aws Li Tsim Nyog:</w:t>
            </w:r>
          </w:p>
          <w:p w14:paraId="03AE1786" w14:textId="04AD6B98"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rPr>
              <w:t xml:space="preserve"> </w:t>
            </w:r>
            <w:r w:rsidR="00E853EE" w:rsidRPr="000E7451">
              <w:rPr>
                <w:rFonts w:ascii="Arial" w:hAnsi="Arial"/>
                <w:i/>
                <w:iCs/>
                <w:sz w:val="18"/>
                <w:szCs w:val="18"/>
                <w:u w:val="single"/>
              </w:rPr>
              <w:t>820 Paub txog kev kawm</w:t>
            </w:r>
            <w:ins w:id="1128" w:author="Fong RERHANG" w:date="2021-06-08T15:10:00Z">
              <w:r w:rsidR="002B568F">
                <w:rPr>
                  <w:rFonts w:ascii="Arial" w:hAnsi="Arial"/>
                  <w:i/>
                  <w:iCs/>
                  <w:sz w:val="18"/>
                  <w:szCs w:val="18"/>
                  <w:u w:val="single"/>
                </w:rPr>
                <w:t xml:space="preserve"> qib siab</w:t>
              </w:r>
            </w:ins>
            <w:del w:id="1129" w:author="Fong RERHANG" w:date="2021-06-08T15:10:00Z">
              <w:r w:rsidR="00E853EE" w:rsidRPr="000E7451" w:rsidDel="002B568F">
                <w:rPr>
                  <w:rFonts w:ascii="Arial" w:hAnsi="Arial"/>
                  <w:i/>
                  <w:iCs/>
                  <w:sz w:val="18"/>
                  <w:szCs w:val="18"/>
                  <w:u w:val="single"/>
                </w:rPr>
                <w:delText xml:space="preserve"> </w:delText>
              </w:r>
              <w:r w:rsidR="00CC6381" w:rsidDel="002B568F">
                <w:rPr>
                  <w:rFonts w:ascii="Arial" w:hAnsi="Arial"/>
                  <w:i/>
                  <w:iCs/>
                  <w:sz w:val="18"/>
                  <w:szCs w:val="18"/>
                  <w:u w:val="single"/>
                </w:rPr>
                <w:delText>ua hauj lwm</w:delText>
              </w:r>
            </w:del>
          </w:p>
          <w:p w14:paraId="48C911D9" w14:textId="186CB76A" w:rsidR="00BD5EB3" w:rsidRPr="000E7451" w:rsidRDefault="00BD5EB3" w:rsidP="00DA435C">
            <w:pPr>
              <w:tabs>
                <w:tab w:val="left" w:pos="2086"/>
              </w:tabs>
              <w:rPr>
                <w:rFonts w:ascii="Arial" w:hAnsi="Arial"/>
                <w:b/>
                <w:bCs/>
                <w:sz w:val="18"/>
                <w:szCs w:val="18"/>
              </w:rPr>
            </w:pPr>
            <w:r w:rsidRPr="000E7451">
              <w:rPr>
                <w:rFonts w:ascii="Arial" w:hAnsi="Arial"/>
                <w:b/>
                <w:bCs/>
                <w:sz w:val="18"/>
                <w:szCs w:val="18"/>
              </w:rPr>
              <w:t>Cov Hauj</w:t>
            </w:r>
            <w:r w:rsidR="00CC6381">
              <w:rPr>
                <w:rFonts w:ascii="Arial" w:hAnsi="Arial"/>
                <w:b/>
                <w:bCs/>
                <w:sz w:val="18"/>
                <w:szCs w:val="18"/>
              </w:rPr>
              <w:t xml:space="preserve"> </w:t>
            </w:r>
            <w:r w:rsidRPr="000E7451">
              <w:rPr>
                <w:rFonts w:ascii="Arial" w:hAnsi="Arial"/>
                <w:b/>
                <w:bCs/>
                <w:sz w:val="18"/>
                <w:szCs w:val="18"/>
              </w:rPr>
              <w:t xml:space="preserve">lwm los Pab Txhawb </w:t>
            </w:r>
            <w:r w:rsidR="00CC6381">
              <w:rPr>
                <w:rFonts w:ascii="Arial" w:hAnsi="Arial"/>
                <w:b/>
                <w:bCs/>
                <w:sz w:val="18"/>
                <w:szCs w:val="18"/>
              </w:rPr>
              <w:t xml:space="preserve">Nqa </w:t>
            </w:r>
            <w:r w:rsidRPr="000E7451">
              <w:rPr>
                <w:rFonts w:ascii="Arial" w:hAnsi="Arial"/>
                <w:b/>
                <w:bCs/>
                <w:sz w:val="18"/>
                <w:szCs w:val="18"/>
              </w:rPr>
              <w:t>Lub Hom Phiaj</w:t>
            </w:r>
            <w:r w:rsidR="00CC6381">
              <w:rPr>
                <w:rFonts w:ascii="Arial" w:hAnsi="Arial"/>
                <w:b/>
                <w:bCs/>
                <w:sz w:val="18"/>
                <w:szCs w:val="18"/>
              </w:rPr>
              <w:t xml:space="preserve"> </w:t>
            </w:r>
            <w:ins w:id="1130" w:author="Fong RERHANG" w:date="2021-06-08T15:11:00Z">
              <w:r w:rsidR="002B568F">
                <w:rPr>
                  <w:rFonts w:ascii="Arial" w:hAnsi="Arial"/>
                  <w:b/>
                  <w:bCs/>
                  <w:sz w:val="18"/>
                  <w:szCs w:val="18"/>
                </w:rPr>
                <w:t>Tom</w:t>
              </w:r>
            </w:ins>
            <w:del w:id="1131" w:author="Fong RERHANG" w:date="2021-06-08T15:11:00Z">
              <w:r w:rsidR="00CC6381" w:rsidDel="002B568F">
                <w:rPr>
                  <w:rFonts w:ascii="Arial" w:hAnsi="Arial"/>
                  <w:b/>
                  <w:bCs/>
                  <w:sz w:val="18"/>
                  <w:szCs w:val="18"/>
                </w:rPr>
                <w:delText>Nqam</w:delText>
              </w:r>
            </w:del>
            <w:r w:rsidR="00CC6381">
              <w:rPr>
                <w:rFonts w:ascii="Arial" w:hAnsi="Arial"/>
                <w:b/>
                <w:bCs/>
                <w:sz w:val="18"/>
                <w:szCs w:val="18"/>
              </w:rPr>
              <w:t xml:space="preserve"> Qab Kev Kawm Qib </w:t>
            </w:r>
            <w:ins w:id="1132" w:author="Fong RERHANG" w:date="2021-06-08T15:11:00Z">
              <w:r w:rsidR="002B568F">
                <w:rPr>
                  <w:rFonts w:ascii="Arial" w:hAnsi="Arial"/>
                  <w:b/>
                  <w:bCs/>
                  <w:sz w:val="18"/>
                  <w:szCs w:val="18"/>
                </w:rPr>
                <w:t>Nrab (Secondary)</w:t>
              </w:r>
            </w:ins>
            <w:del w:id="1133" w:author="Fong RERHANG" w:date="2021-06-08T15:11:00Z">
              <w:r w:rsidR="00CC6381" w:rsidDel="002B568F">
                <w:rPr>
                  <w:rFonts w:ascii="Arial" w:hAnsi="Arial"/>
                  <w:b/>
                  <w:bCs/>
                  <w:sz w:val="18"/>
                  <w:szCs w:val="18"/>
                </w:rPr>
                <w:delText>Siab</w:delText>
              </w:r>
            </w:del>
            <w:r w:rsidRPr="000E7451">
              <w:rPr>
                <w:rFonts w:ascii="Arial" w:hAnsi="Arial"/>
                <w:b/>
                <w:bCs/>
                <w:sz w:val="18"/>
                <w:szCs w:val="18"/>
              </w:rPr>
              <w:t>:</w:t>
            </w:r>
          </w:p>
          <w:p w14:paraId="64BE8513" w14:textId="368F8CDB" w:rsidR="00BD5EB3" w:rsidRPr="000E7451" w:rsidRDefault="000F685B" w:rsidP="00D60702">
            <w:pPr>
              <w:tabs>
                <w:tab w:val="left" w:pos="2086"/>
              </w:tabs>
              <w:rPr>
                <w:rFonts w:asciiTheme="minorHAnsi" w:hAnsiTheme="minorHAnsi" w:cstheme="minorHAnsi"/>
                <w:i/>
                <w:iCs/>
                <w:sz w:val="18"/>
                <w:szCs w:val="18"/>
              </w:rPr>
            </w:pPr>
            <w:r w:rsidRPr="000F685B">
              <w:rPr>
                <w:rFonts w:asciiTheme="minorHAnsi" w:hAnsiTheme="minorHAnsi" w:cstheme="minorHAnsi"/>
                <w:i/>
                <w:iCs/>
                <w:sz w:val="18"/>
                <w:szCs w:val="18"/>
              </w:rPr>
              <w:t xml:space="preserve">Yuav tsum muaj GPA 2.0 thiab </w:t>
            </w:r>
            <w:r>
              <w:rPr>
                <w:rFonts w:asciiTheme="minorHAnsi" w:hAnsiTheme="minorHAnsi" w:cstheme="minorHAnsi"/>
                <w:i/>
                <w:iCs/>
                <w:sz w:val="18"/>
                <w:szCs w:val="18"/>
              </w:rPr>
              <w:t xml:space="preserve">npaj kev  </w:t>
            </w:r>
            <w:r w:rsidRPr="000F685B">
              <w:rPr>
                <w:rFonts w:asciiTheme="minorHAnsi" w:hAnsiTheme="minorHAnsi" w:cstheme="minorHAnsi"/>
                <w:i/>
                <w:iCs/>
                <w:sz w:val="18"/>
                <w:szCs w:val="18"/>
              </w:rPr>
              <w:t>kawm</w:t>
            </w:r>
            <w:r>
              <w:rPr>
                <w:rFonts w:asciiTheme="minorHAnsi" w:hAnsiTheme="minorHAnsi" w:cstheme="minorHAnsi"/>
                <w:i/>
                <w:iCs/>
                <w:sz w:val="18"/>
                <w:szCs w:val="18"/>
              </w:rPr>
              <w:t xml:space="preserve"> qib siab</w:t>
            </w:r>
            <w:r w:rsidRPr="000F685B">
              <w:rPr>
                <w:rFonts w:asciiTheme="minorHAnsi" w:hAnsiTheme="minorHAnsi" w:cstheme="minorHAnsi"/>
                <w:i/>
                <w:iCs/>
                <w:sz w:val="18"/>
                <w:szCs w:val="18"/>
              </w:rPr>
              <w:t xml:space="preserve"> txuas ntxiv</w:t>
            </w:r>
          </w:p>
          <w:p w14:paraId="7C042289" w14:textId="37712D3E" w:rsidR="00BD5EB3" w:rsidRPr="000E7451" w:rsidRDefault="00CC6381" w:rsidP="00DA435C">
            <w:pPr>
              <w:tabs>
                <w:tab w:val="left" w:pos="2086"/>
              </w:tabs>
              <w:rPr>
                <w:rFonts w:ascii="Arial" w:hAnsi="Arial"/>
                <w:b/>
                <w:bCs/>
                <w:sz w:val="18"/>
                <w:szCs w:val="18"/>
              </w:rPr>
            </w:pPr>
            <w:r w:rsidRPr="00F81731">
              <w:rPr>
                <w:rFonts w:ascii="Arial" w:hAnsi="Arial"/>
                <w:b/>
                <w:bCs/>
                <w:sz w:val="18"/>
                <w:szCs w:val="18"/>
              </w:rPr>
              <w:t>Kev Paub Txog Ntawm</w:t>
            </w:r>
            <w:r>
              <w:rPr>
                <w:rFonts w:ascii="Arial" w:hAnsi="Arial"/>
                <w:sz w:val="18"/>
                <w:szCs w:val="18"/>
              </w:rPr>
              <w:t xml:space="preserve"> </w:t>
            </w:r>
            <w:r w:rsidR="00BD5EB3" w:rsidRPr="000E7451">
              <w:rPr>
                <w:rFonts w:ascii="Arial" w:hAnsi="Arial"/>
                <w:b/>
                <w:bCs/>
                <w:sz w:val="18"/>
                <w:szCs w:val="18"/>
              </w:rPr>
              <w:t xml:space="preserve">Zej Zog </w:t>
            </w:r>
            <w:r>
              <w:rPr>
                <w:rFonts w:ascii="Arial" w:hAnsi="Arial"/>
                <w:b/>
                <w:bCs/>
                <w:sz w:val="18"/>
                <w:szCs w:val="18"/>
              </w:rPr>
              <w:t>raws li Q</w:t>
            </w:r>
            <w:r w:rsidR="00BD5EB3" w:rsidRPr="000E7451">
              <w:rPr>
                <w:rFonts w:ascii="Arial" w:hAnsi="Arial"/>
                <w:b/>
                <w:bCs/>
                <w:sz w:val="18"/>
                <w:szCs w:val="18"/>
              </w:rPr>
              <w:t>hov Tsim Nyog:</w:t>
            </w:r>
          </w:p>
          <w:p w14:paraId="45ADCC8B" w14:textId="2234C425" w:rsidR="00BD5EB3" w:rsidRDefault="00E175A5" w:rsidP="006D74A1">
            <w:pPr>
              <w:tabs>
                <w:tab w:val="left" w:pos="2086"/>
              </w:tabs>
              <w:jc w:val="both"/>
              <w:rPr>
                <w:rFonts w:asciiTheme="minorHAnsi" w:hAnsiTheme="minorHAnsi" w:cstheme="minorHAnsi"/>
                <w:i/>
                <w:iCs/>
                <w:sz w:val="18"/>
                <w:szCs w:val="18"/>
              </w:rPr>
            </w:pPr>
            <w:r w:rsidRPr="00E175A5">
              <w:rPr>
                <w:rFonts w:asciiTheme="minorHAnsi" w:hAnsiTheme="minorHAnsi" w:cstheme="minorHAnsi"/>
                <w:i/>
                <w:iCs/>
                <w:sz w:val="18"/>
                <w:szCs w:val="18"/>
              </w:rPr>
              <w:t xml:space="preserve">Tham nrog cov kws </w:t>
            </w:r>
            <w:r w:rsidR="00FC0777">
              <w:rPr>
                <w:rFonts w:asciiTheme="minorHAnsi" w:hAnsiTheme="minorHAnsi" w:cstheme="minorHAnsi"/>
                <w:i/>
                <w:iCs/>
                <w:sz w:val="18"/>
                <w:szCs w:val="18"/>
              </w:rPr>
              <w:t xml:space="preserve">sab laj </w:t>
            </w:r>
            <w:r w:rsidRPr="00E175A5">
              <w:rPr>
                <w:rFonts w:asciiTheme="minorHAnsi" w:hAnsiTheme="minorHAnsi" w:cstheme="minorHAnsi"/>
                <w:i/>
                <w:iCs/>
                <w:sz w:val="18"/>
                <w:szCs w:val="18"/>
              </w:rPr>
              <w:t>txog cov kev xaiv kawm hauv tsev kawm qib siab, koom nrog kev mus ncig sab nrau</w:t>
            </w:r>
            <w:r w:rsidR="00FC0777">
              <w:rPr>
                <w:rFonts w:asciiTheme="minorHAnsi" w:hAnsiTheme="minorHAnsi" w:cstheme="minorHAnsi"/>
                <w:i/>
                <w:iCs/>
                <w:sz w:val="18"/>
                <w:szCs w:val="18"/>
              </w:rPr>
              <w:t>v</w:t>
            </w:r>
            <w:r w:rsidRPr="00E175A5">
              <w:rPr>
                <w:rFonts w:asciiTheme="minorHAnsi" w:hAnsiTheme="minorHAnsi" w:cstheme="minorHAnsi"/>
                <w:i/>
                <w:iCs/>
                <w:sz w:val="18"/>
                <w:szCs w:val="18"/>
              </w:rPr>
              <w:t xml:space="preserve"> hauv tsev kawm qib siab</w:t>
            </w:r>
          </w:p>
          <w:p w14:paraId="3187BEDD" w14:textId="77777777" w:rsidR="00B653C0" w:rsidRPr="000E7451" w:rsidRDefault="00B653C0" w:rsidP="006D74A1">
            <w:pPr>
              <w:tabs>
                <w:tab w:val="left" w:pos="2086"/>
              </w:tabs>
              <w:jc w:val="both"/>
              <w:rPr>
                <w:rFonts w:asciiTheme="minorHAnsi" w:hAnsiTheme="minorHAnsi" w:cstheme="minorHAnsi"/>
                <w:i/>
                <w:iCs/>
                <w:sz w:val="18"/>
                <w:szCs w:val="18"/>
              </w:rPr>
            </w:pPr>
          </w:p>
          <w:p w14:paraId="378CC431" w14:textId="1681CBD4" w:rsidR="00BD5EB3" w:rsidRPr="000E7451" w:rsidRDefault="00BD5EB3" w:rsidP="000502B9">
            <w:pPr>
              <w:tabs>
                <w:tab w:val="left" w:pos="2086"/>
              </w:tabs>
              <w:jc w:val="both"/>
              <w:rPr>
                <w:rFonts w:ascii="Arial" w:hAnsi="Arial"/>
                <w:b/>
                <w:bCs/>
                <w:sz w:val="18"/>
                <w:szCs w:val="18"/>
              </w:rPr>
            </w:pPr>
            <w:r w:rsidRPr="000502B9">
              <w:rPr>
                <w:rFonts w:ascii="Arial" w:hAnsi="Arial"/>
                <w:b/>
                <w:bCs/>
                <w:sz w:val="17"/>
                <w:szCs w:val="17"/>
              </w:rPr>
              <w:t>Cov Kev Pab</w:t>
            </w:r>
            <w:r w:rsidR="00AC4395" w:rsidRPr="000502B9">
              <w:rPr>
                <w:rFonts w:ascii="Arial" w:hAnsi="Arial"/>
                <w:b/>
                <w:bCs/>
                <w:sz w:val="17"/>
                <w:szCs w:val="17"/>
              </w:rPr>
              <w:t xml:space="preserve"> C</w:t>
            </w:r>
            <w:r w:rsidRPr="000502B9">
              <w:rPr>
                <w:rFonts w:ascii="Arial" w:hAnsi="Arial"/>
                <w:b/>
                <w:bCs/>
                <w:sz w:val="17"/>
                <w:szCs w:val="17"/>
              </w:rPr>
              <w:t xml:space="preserve">uam </w:t>
            </w:r>
            <w:r w:rsidR="00AC4395" w:rsidRPr="000502B9">
              <w:rPr>
                <w:rFonts w:ascii="Arial" w:hAnsi="Arial"/>
                <w:b/>
                <w:bCs/>
                <w:sz w:val="17"/>
                <w:szCs w:val="17"/>
              </w:rPr>
              <w:t>Uas Cuam Tshuam r</w:t>
            </w:r>
            <w:r w:rsidRPr="000502B9">
              <w:rPr>
                <w:rFonts w:ascii="Arial" w:hAnsi="Arial"/>
                <w:b/>
                <w:bCs/>
                <w:sz w:val="17"/>
                <w:szCs w:val="17"/>
              </w:rPr>
              <w:t xml:space="preserve">aws </w:t>
            </w:r>
            <w:r w:rsidR="00AC4395" w:rsidRPr="000502B9">
              <w:rPr>
                <w:rFonts w:ascii="Arial" w:hAnsi="Arial"/>
                <w:b/>
                <w:bCs/>
                <w:sz w:val="17"/>
                <w:szCs w:val="17"/>
              </w:rPr>
              <w:t>l</w:t>
            </w:r>
            <w:r w:rsidRPr="000502B9">
              <w:rPr>
                <w:rFonts w:ascii="Arial" w:hAnsi="Arial"/>
                <w:b/>
                <w:bCs/>
                <w:sz w:val="17"/>
                <w:szCs w:val="17"/>
              </w:rPr>
              <w:t>i Qhov Tsim Nyog</w:t>
            </w:r>
            <w:r w:rsidRPr="000E7451">
              <w:rPr>
                <w:rFonts w:ascii="Arial" w:hAnsi="Arial"/>
                <w:b/>
                <w:bCs/>
                <w:sz w:val="18"/>
                <w:szCs w:val="18"/>
              </w:rPr>
              <w:t>:</w:t>
            </w:r>
          </w:p>
          <w:p w14:paraId="2E4F6185" w14:textId="02A889F7"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w:t>
            </w:r>
            <w:r w:rsidR="00660CA5" w:rsidRPr="000E7451">
              <w:rPr>
                <w:rFonts w:ascii="Arial" w:hAnsi="Arial"/>
                <w:i/>
                <w:iCs/>
                <w:sz w:val="18"/>
                <w:szCs w:val="18"/>
                <w:u w:val="single"/>
              </w:rPr>
              <w:t xml:space="preserve">20 Paub txog </w:t>
            </w:r>
            <w:r w:rsidR="00AC4395">
              <w:rPr>
                <w:rFonts w:ascii="Arial" w:hAnsi="Arial"/>
                <w:i/>
                <w:iCs/>
                <w:sz w:val="18"/>
                <w:szCs w:val="18"/>
                <w:u w:val="single"/>
              </w:rPr>
              <w:t>K</w:t>
            </w:r>
            <w:r w:rsidR="00660CA5" w:rsidRPr="000E7451">
              <w:rPr>
                <w:rFonts w:ascii="Arial" w:hAnsi="Arial"/>
                <w:i/>
                <w:iCs/>
                <w:sz w:val="18"/>
                <w:szCs w:val="18"/>
                <w:u w:val="single"/>
              </w:rPr>
              <w:t xml:space="preserve">ev </w:t>
            </w:r>
            <w:r w:rsidR="00AC4395">
              <w:rPr>
                <w:rFonts w:ascii="Arial" w:hAnsi="Arial"/>
                <w:i/>
                <w:iCs/>
                <w:sz w:val="18"/>
                <w:szCs w:val="18"/>
                <w:u w:val="single"/>
              </w:rPr>
              <w:t>K</w:t>
            </w:r>
            <w:r w:rsidR="00660CA5" w:rsidRPr="000E7451">
              <w:rPr>
                <w:rFonts w:ascii="Arial" w:hAnsi="Arial"/>
                <w:i/>
                <w:iCs/>
                <w:sz w:val="18"/>
                <w:szCs w:val="18"/>
                <w:u w:val="single"/>
              </w:rPr>
              <w:t xml:space="preserve">awm </w:t>
            </w:r>
            <w:ins w:id="1134" w:author="Fong RERHANG" w:date="2021-06-08T15:12:00Z">
              <w:r w:rsidR="002B568F">
                <w:rPr>
                  <w:rFonts w:ascii="Arial" w:hAnsi="Arial"/>
                  <w:i/>
                  <w:iCs/>
                  <w:sz w:val="18"/>
                  <w:szCs w:val="18"/>
                  <w:u w:val="single"/>
                </w:rPr>
                <w:t>Qib Siab</w:t>
              </w:r>
            </w:ins>
            <w:del w:id="1135" w:author="Fong RERHANG" w:date="2021-06-08T15:12:00Z">
              <w:r w:rsidR="00AC4395" w:rsidDel="002B568F">
                <w:rPr>
                  <w:rFonts w:ascii="Arial" w:hAnsi="Arial"/>
                  <w:i/>
                  <w:iCs/>
                  <w:sz w:val="18"/>
                  <w:szCs w:val="18"/>
                  <w:u w:val="single"/>
                </w:rPr>
                <w:delText>Ua Hauj Lwm</w:delText>
              </w:r>
            </w:del>
          </w:p>
        </w:tc>
      </w:tr>
    </w:tbl>
    <w:p w14:paraId="2870AEA8" w14:textId="69596F4A" w:rsidR="00BD5EB3" w:rsidRPr="00D81E35" w:rsidRDefault="00AC4395" w:rsidP="00BD5EB3">
      <w:pPr>
        <w:tabs>
          <w:tab w:val="left" w:pos="2052"/>
        </w:tabs>
        <w:jc w:val="center"/>
        <w:rPr>
          <w:rFonts w:ascii="Arial" w:hAnsi="Arial"/>
          <w:b/>
          <w:bCs/>
          <w:sz w:val="19"/>
          <w:szCs w:val="19"/>
        </w:rPr>
      </w:pPr>
      <w:r>
        <w:rPr>
          <w:rFonts w:ascii="Arial" w:hAnsi="Arial"/>
          <w:b/>
          <w:bCs/>
          <w:sz w:val="19"/>
          <w:szCs w:val="19"/>
        </w:rPr>
        <w:t xml:space="preserve">Tub Ntxhais Kawm </w:t>
      </w:r>
      <w:r w:rsidR="00BD5EB3" w:rsidRPr="00D81E35">
        <w:rPr>
          <w:rFonts w:ascii="Arial" w:hAnsi="Arial"/>
          <w:b/>
          <w:bCs/>
          <w:sz w:val="19"/>
          <w:szCs w:val="19"/>
        </w:rPr>
        <w:t xml:space="preserve">Lub Hom Phiaj </w:t>
      </w:r>
      <w:r>
        <w:rPr>
          <w:rFonts w:ascii="Arial" w:hAnsi="Arial"/>
          <w:b/>
          <w:bCs/>
          <w:sz w:val="19"/>
          <w:szCs w:val="19"/>
        </w:rPr>
        <w:t>Ua</w:t>
      </w:r>
      <w:r w:rsidR="00BD5EB3" w:rsidRPr="00D81E35">
        <w:rPr>
          <w:rFonts w:ascii="Arial" w:hAnsi="Arial"/>
          <w:b/>
          <w:bCs/>
          <w:sz w:val="19"/>
          <w:szCs w:val="19"/>
        </w:rPr>
        <w:t xml:space="preserve"> Hauj</w:t>
      </w:r>
      <w:r>
        <w:rPr>
          <w:rFonts w:ascii="Arial" w:hAnsi="Arial"/>
          <w:b/>
          <w:bCs/>
          <w:sz w:val="19"/>
          <w:szCs w:val="19"/>
        </w:rPr>
        <w:t xml:space="preserve"> </w:t>
      </w:r>
      <w:r w:rsidR="00BD5EB3" w:rsidRPr="00D81E35">
        <w:rPr>
          <w:rFonts w:ascii="Arial" w:hAnsi="Arial"/>
          <w:b/>
          <w:bCs/>
          <w:sz w:val="19"/>
          <w:szCs w:val="19"/>
        </w:rPr>
        <w:t xml:space="preserve">Lw </w:t>
      </w:r>
      <w:r>
        <w:rPr>
          <w:rFonts w:ascii="Arial" w:hAnsi="Arial"/>
          <w:b/>
          <w:bCs/>
          <w:sz w:val="19"/>
          <w:szCs w:val="19"/>
        </w:rPr>
        <w:t xml:space="preserve">Nram Qab Kev Kawm Qib Siab </w:t>
      </w:r>
      <w:r w:rsidR="00BD5EB3" w:rsidRPr="00D81E35">
        <w:rPr>
          <w:rFonts w:ascii="Arial" w:hAnsi="Arial"/>
          <w:b/>
          <w:bCs/>
          <w:sz w:val="19"/>
          <w:szCs w:val="19"/>
        </w:rPr>
        <w:t>(Xav Tau):</w:t>
      </w:r>
    </w:p>
    <w:tbl>
      <w:tblPr>
        <w:tblStyle w:val="TableGrid"/>
        <w:tblW w:w="0" w:type="auto"/>
        <w:tblLook w:val="04A0" w:firstRow="1" w:lastRow="0" w:firstColumn="1" w:lastColumn="0" w:noHBand="0" w:noVBand="1"/>
      </w:tblPr>
      <w:tblGrid>
        <w:gridCol w:w="5028"/>
        <w:gridCol w:w="5428"/>
      </w:tblGrid>
      <w:tr w:rsidR="00BD5EB3" w:rsidRPr="000E7451" w14:paraId="4048CDE6" w14:textId="77777777" w:rsidTr="00DA435C">
        <w:trPr>
          <w:trHeight w:val="68"/>
        </w:trPr>
        <w:tc>
          <w:tcPr>
            <w:tcW w:w="5305" w:type="dxa"/>
          </w:tcPr>
          <w:p w14:paraId="05E91CA8" w14:textId="48F4AB9D"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Thaum kawm tiav hau tsev kawm kuv yuav </w:t>
            </w:r>
            <w:r w:rsidR="008666F2" w:rsidRPr="008666F2">
              <w:rPr>
                <w:rFonts w:ascii="Arial" w:hAnsi="Arial"/>
                <w:i/>
                <w:iCs/>
                <w:sz w:val="18"/>
                <w:szCs w:val="18"/>
              </w:rPr>
              <w:t>ua hauj</w:t>
            </w:r>
            <w:r w:rsidR="005043F5">
              <w:rPr>
                <w:rFonts w:ascii="Arial" w:hAnsi="Arial"/>
                <w:i/>
                <w:iCs/>
                <w:sz w:val="18"/>
                <w:szCs w:val="18"/>
              </w:rPr>
              <w:t xml:space="preserve"> </w:t>
            </w:r>
            <w:r w:rsidR="008666F2" w:rsidRPr="008666F2">
              <w:rPr>
                <w:rFonts w:ascii="Arial" w:hAnsi="Arial"/>
                <w:i/>
                <w:iCs/>
                <w:sz w:val="18"/>
                <w:szCs w:val="18"/>
              </w:rPr>
              <w:t xml:space="preserve">lwm </w:t>
            </w:r>
            <w:r w:rsidR="005043F5">
              <w:rPr>
                <w:rFonts w:ascii="Arial" w:hAnsi="Arial"/>
                <w:i/>
                <w:iCs/>
                <w:sz w:val="18"/>
                <w:szCs w:val="18"/>
              </w:rPr>
              <w:t>khaw</w:t>
            </w:r>
            <w:r w:rsidR="008666F2" w:rsidRPr="008666F2">
              <w:rPr>
                <w:rFonts w:ascii="Arial" w:hAnsi="Arial"/>
                <w:i/>
                <w:iCs/>
                <w:sz w:val="18"/>
                <w:szCs w:val="18"/>
              </w:rPr>
              <w:t xml:space="preserve"> nyiaj </w:t>
            </w:r>
            <w:r w:rsidR="005043F5">
              <w:rPr>
                <w:rFonts w:ascii="Arial" w:hAnsi="Arial"/>
                <w:i/>
                <w:iCs/>
                <w:sz w:val="18"/>
                <w:szCs w:val="18"/>
              </w:rPr>
              <w:t xml:space="preserve">raws </w:t>
            </w:r>
            <w:r w:rsidR="008666F2" w:rsidRPr="008666F2">
              <w:rPr>
                <w:rFonts w:ascii="Arial" w:hAnsi="Arial"/>
                <w:i/>
                <w:iCs/>
                <w:sz w:val="18"/>
                <w:szCs w:val="18"/>
              </w:rPr>
              <w:t>sij</w:t>
            </w:r>
            <w:r w:rsidR="005043F5">
              <w:rPr>
                <w:rFonts w:ascii="Arial" w:hAnsi="Arial"/>
                <w:i/>
                <w:iCs/>
                <w:sz w:val="18"/>
                <w:szCs w:val="18"/>
              </w:rPr>
              <w:t xml:space="preserve"> </w:t>
            </w:r>
            <w:r w:rsidR="008666F2" w:rsidRPr="008666F2">
              <w:rPr>
                <w:rFonts w:ascii="Arial" w:hAnsi="Arial"/>
                <w:i/>
                <w:iCs/>
                <w:sz w:val="18"/>
                <w:szCs w:val="18"/>
              </w:rPr>
              <w:t>hawm ua hau</w:t>
            </w:r>
            <w:del w:id="1136" w:author="Fong RERHANG" w:date="2021-06-08T15:13:00Z">
              <w:r w:rsidR="005043F5" w:rsidDel="002B568F">
                <w:rPr>
                  <w:rFonts w:ascii="Arial" w:hAnsi="Arial"/>
                  <w:i/>
                  <w:iCs/>
                  <w:sz w:val="18"/>
                  <w:szCs w:val="18"/>
                </w:rPr>
                <w:delText xml:space="preserve"> </w:delText>
              </w:r>
            </w:del>
            <w:r w:rsidR="008666F2" w:rsidRPr="008666F2">
              <w:rPr>
                <w:rFonts w:ascii="Arial" w:hAnsi="Arial"/>
                <w:i/>
                <w:iCs/>
                <w:sz w:val="18"/>
                <w:szCs w:val="18"/>
              </w:rPr>
              <w:t>j</w:t>
            </w:r>
            <w:ins w:id="1137" w:author="Fong RERHANG" w:date="2021-06-08T15:13:00Z">
              <w:r w:rsidR="002B568F">
                <w:rPr>
                  <w:rFonts w:ascii="Arial" w:hAnsi="Arial"/>
                  <w:i/>
                  <w:iCs/>
                  <w:sz w:val="18"/>
                  <w:szCs w:val="18"/>
                </w:rPr>
                <w:t xml:space="preserve"> </w:t>
              </w:r>
            </w:ins>
            <w:r w:rsidR="008666F2" w:rsidRPr="008666F2">
              <w:rPr>
                <w:rFonts w:ascii="Arial" w:hAnsi="Arial"/>
                <w:i/>
                <w:iCs/>
                <w:sz w:val="18"/>
                <w:szCs w:val="18"/>
              </w:rPr>
              <w:t>lwm thaum mus kawm ntawv</w:t>
            </w:r>
          </w:p>
          <w:p w14:paraId="5AFD004B" w14:textId="77777777" w:rsidR="00BD5EB3" w:rsidRPr="000E7451" w:rsidRDefault="00BD5EB3" w:rsidP="00DA435C">
            <w:pPr>
              <w:tabs>
                <w:tab w:val="left" w:pos="2052"/>
              </w:tabs>
              <w:rPr>
                <w:rFonts w:ascii="Arial" w:hAnsi="Arial"/>
                <w:sz w:val="18"/>
                <w:szCs w:val="18"/>
              </w:rPr>
            </w:pPr>
          </w:p>
          <w:p w14:paraId="37011DFB" w14:textId="77777777" w:rsidR="00BD5EB3" w:rsidRPr="000E7451" w:rsidRDefault="00BD5EB3" w:rsidP="00DA435C">
            <w:pPr>
              <w:tabs>
                <w:tab w:val="left" w:pos="2052"/>
              </w:tabs>
              <w:rPr>
                <w:rFonts w:ascii="Arial" w:hAnsi="Arial"/>
                <w:sz w:val="18"/>
                <w:szCs w:val="18"/>
              </w:rPr>
            </w:pPr>
          </w:p>
          <w:p w14:paraId="40E7ECC4" w14:textId="77777777" w:rsidR="00BD5EB3" w:rsidRPr="000E7451" w:rsidRDefault="00BD5EB3" w:rsidP="00DA435C">
            <w:pPr>
              <w:tabs>
                <w:tab w:val="left" w:pos="2052"/>
              </w:tabs>
              <w:rPr>
                <w:rFonts w:ascii="Arial" w:hAnsi="Arial"/>
                <w:sz w:val="18"/>
                <w:szCs w:val="18"/>
              </w:rPr>
            </w:pPr>
          </w:p>
          <w:p w14:paraId="71A46ED4" w14:textId="32AC3553" w:rsidR="00864CA0" w:rsidRDefault="00864CA0" w:rsidP="00DA435C">
            <w:pPr>
              <w:tabs>
                <w:tab w:val="left" w:pos="2052"/>
              </w:tabs>
              <w:rPr>
                <w:rFonts w:ascii="Arial" w:hAnsi="Arial"/>
                <w:sz w:val="18"/>
                <w:szCs w:val="18"/>
              </w:rPr>
            </w:pPr>
          </w:p>
          <w:p w14:paraId="06E0E74D" w14:textId="77777777" w:rsidR="000502B9" w:rsidRPr="000E7451" w:rsidRDefault="000502B9" w:rsidP="00DA435C">
            <w:pPr>
              <w:tabs>
                <w:tab w:val="left" w:pos="2052"/>
              </w:tabs>
              <w:rPr>
                <w:rFonts w:ascii="Arial" w:hAnsi="Arial"/>
                <w:sz w:val="18"/>
                <w:szCs w:val="18"/>
              </w:rPr>
            </w:pPr>
          </w:p>
          <w:p w14:paraId="620687C4" w14:textId="77777777" w:rsidR="00BD5EB3" w:rsidRPr="000E7451" w:rsidRDefault="00BD5EB3" w:rsidP="00DA435C">
            <w:pPr>
              <w:tabs>
                <w:tab w:val="left" w:pos="2052"/>
              </w:tabs>
              <w:rPr>
                <w:rFonts w:ascii="Arial" w:hAnsi="Arial"/>
                <w:sz w:val="18"/>
                <w:szCs w:val="18"/>
              </w:rPr>
            </w:pPr>
          </w:p>
          <w:p w14:paraId="2F934E9C" w14:textId="27A97DA8"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Txuas nrog rau Lub Hom Phiaj Xyoo # </w:t>
            </w:r>
            <w:r w:rsidR="0004316D" w:rsidRPr="0004316D">
              <w:rPr>
                <w:rFonts w:ascii="Arial" w:hAnsi="Arial"/>
                <w:i/>
                <w:iCs/>
                <w:sz w:val="18"/>
                <w:szCs w:val="18"/>
                <w:u w:val="single"/>
              </w:rPr>
              <w:t>1</w:t>
            </w:r>
          </w:p>
          <w:p w14:paraId="413B796F" w14:textId="4632DEA0" w:rsidR="00BD5EB3" w:rsidRPr="000E7451" w:rsidRDefault="00BD5EB3" w:rsidP="00DA435C">
            <w:pPr>
              <w:tabs>
                <w:tab w:val="left" w:pos="2052"/>
              </w:tabs>
              <w:rPr>
                <w:rFonts w:ascii="Arial" w:hAnsi="Arial"/>
                <w:sz w:val="18"/>
                <w:szCs w:val="18"/>
              </w:rPr>
            </w:pPr>
            <w:r w:rsidRPr="000E7451">
              <w:rPr>
                <w:rFonts w:ascii="Arial" w:hAnsi="Arial"/>
                <w:sz w:val="18"/>
                <w:szCs w:val="18"/>
              </w:rPr>
              <w:t>Tus Neeg</w:t>
            </w:r>
            <w:del w:id="1138" w:author="Fong RERHANG" w:date="2021-06-08T15:13:00Z">
              <w:r w:rsidRPr="000E7451" w:rsidDel="002B568F">
                <w:rPr>
                  <w:rFonts w:ascii="Arial" w:hAnsi="Arial"/>
                  <w:sz w:val="18"/>
                  <w:szCs w:val="18"/>
                </w:rPr>
                <w:delText xml:space="preserve"> </w:delText>
              </w:r>
            </w:del>
            <w:r w:rsidRPr="000E7451">
              <w:rPr>
                <w:rFonts w:ascii="Arial" w:hAnsi="Arial"/>
                <w:sz w:val="18"/>
                <w:szCs w:val="18"/>
              </w:rPr>
              <w:t>/</w:t>
            </w:r>
            <w:del w:id="1139" w:author="Fong RERHANG" w:date="2021-06-08T15:13:00Z">
              <w:r w:rsidRPr="000E7451" w:rsidDel="002B568F">
                <w:rPr>
                  <w:rFonts w:ascii="Arial" w:hAnsi="Arial"/>
                  <w:sz w:val="18"/>
                  <w:szCs w:val="18"/>
                </w:rPr>
                <w:delText xml:space="preserve"> </w:delText>
              </w:r>
            </w:del>
            <w:r w:rsidRPr="000E7451">
              <w:rPr>
                <w:rFonts w:ascii="Arial" w:hAnsi="Arial"/>
                <w:sz w:val="18"/>
                <w:szCs w:val="18"/>
              </w:rPr>
              <w:t>Lub Chaw Haujlwm Lub Luag Hauj</w:t>
            </w:r>
            <w:r w:rsidR="00D37D4D">
              <w:rPr>
                <w:rFonts w:ascii="Arial" w:hAnsi="Arial"/>
                <w:sz w:val="18"/>
                <w:szCs w:val="18"/>
              </w:rPr>
              <w:t xml:space="preserve"> </w:t>
            </w:r>
            <w:r w:rsidRPr="000E7451">
              <w:rPr>
                <w:rFonts w:ascii="Arial" w:hAnsi="Arial"/>
                <w:sz w:val="18"/>
                <w:szCs w:val="18"/>
              </w:rPr>
              <w:t xml:space="preserve">lwm: </w:t>
            </w:r>
            <w:r w:rsidR="00AB32F3" w:rsidRPr="000E7451">
              <w:rPr>
                <w:rFonts w:ascii="Arial" w:hAnsi="Arial"/>
                <w:i/>
                <w:iCs/>
                <w:sz w:val="18"/>
                <w:szCs w:val="18"/>
                <w:u w:val="single"/>
              </w:rPr>
              <w:t>Tub ntxhais kawm</w:t>
            </w:r>
            <w:r w:rsidR="008530CE">
              <w:rPr>
                <w:rFonts w:ascii="Arial" w:hAnsi="Arial"/>
                <w:i/>
                <w:iCs/>
                <w:sz w:val="18"/>
                <w:szCs w:val="18"/>
                <w:u w:val="single"/>
              </w:rPr>
              <w:t>,</w:t>
            </w:r>
            <w:r w:rsidR="00AB32F3" w:rsidRPr="000E7451">
              <w:rPr>
                <w:rFonts w:ascii="Arial" w:hAnsi="Arial"/>
                <w:i/>
                <w:iCs/>
                <w:sz w:val="18"/>
                <w:szCs w:val="18"/>
                <w:u w:val="single"/>
              </w:rPr>
              <w:t>Tus sab laj hauj lwm</w:t>
            </w:r>
          </w:p>
        </w:tc>
        <w:tc>
          <w:tcPr>
            <w:tcW w:w="5727" w:type="dxa"/>
          </w:tcPr>
          <w:p w14:paraId="2D939510" w14:textId="77777777" w:rsidR="00716EB6" w:rsidRDefault="00AC4395" w:rsidP="00716EB6">
            <w:pPr>
              <w:tabs>
                <w:tab w:val="left" w:pos="2086"/>
              </w:tabs>
              <w:rPr>
                <w:rFonts w:ascii="Arial" w:hAnsi="Arial"/>
                <w:b/>
                <w:bCs/>
                <w:sz w:val="17"/>
                <w:szCs w:val="17"/>
              </w:rPr>
            </w:pPr>
            <w:r w:rsidRPr="00716EB6">
              <w:rPr>
                <w:rFonts w:ascii="Arial" w:hAnsi="Arial"/>
                <w:b/>
                <w:bCs/>
                <w:sz w:val="17"/>
                <w:szCs w:val="17"/>
              </w:rPr>
              <w:t>Hloov Pauv Tus Zauv(code) Kev Pab Cuam raws Li Tsim Nyog:</w:t>
            </w:r>
          </w:p>
          <w:p w14:paraId="3B4F5468" w14:textId="0B14A5B4" w:rsidR="00BD5EB3" w:rsidRPr="000E7451" w:rsidRDefault="00BD5EB3" w:rsidP="00716EB6">
            <w:pPr>
              <w:tabs>
                <w:tab w:val="left" w:pos="2086"/>
              </w:tabs>
              <w:rPr>
                <w:rFonts w:ascii="Arial" w:hAnsi="Arial"/>
                <w:b/>
                <w:bCs/>
                <w:sz w:val="18"/>
                <w:szCs w:val="18"/>
              </w:rPr>
            </w:pPr>
            <w:r w:rsidRPr="000E7451">
              <w:rPr>
                <w:rFonts w:ascii="Arial" w:hAnsi="Arial"/>
                <w:i/>
                <w:iCs/>
                <w:sz w:val="18"/>
                <w:szCs w:val="18"/>
                <w:u w:val="single"/>
              </w:rPr>
              <w:t>8</w:t>
            </w:r>
            <w:r w:rsidR="00ED2736" w:rsidRPr="000E7451">
              <w:rPr>
                <w:rFonts w:ascii="Arial" w:hAnsi="Arial"/>
                <w:i/>
                <w:iCs/>
                <w:sz w:val="18"/>
                <w:szCs w:val="18"/>
                <w:u w:val="single"/>
              </w:rPr>
              <w:t>40</w:t>
            </w:r>
            <w:r w:rsidRPr="000E7451">
              <w:rPr>
                <w:rFonts w:ascii="Arial" w:hAnsi="Arial"/>
                <w:i/>
                <w:iCs/>
                <w:sz w:val="18"/>
                <w:szCs w:val="18"/>
                <w:u w:val="single"/>
              </w:rPr>
              <w:t xml:space="preserve"> </w:t>
            </w:r>
            <w:r w:rsidR="00ED2736" w:rsidRPr="000E7451">
              <w:rPr>
                <w:rFonts w:ascii="Arial" w:hAnsi="Arial"/>
                <w:i/>
                <w:iCs/>
                <w:sz w:val="18"/>
                <w:szCs w:val="18"/>
                <w:u w:val="single"/>
              </w:rPr>
              <w:t xml:space="preserve">Paub txog kev </w:t>
            </w:r>
            <w:ins w:id="1140" w:author="Fong RERHANG" w:date="2021-06-08T15:14:00Z">
              <w:r w:rsidR="002B568F">
                <w:rPr>
                  <w:rFonts w:ascii="Arial" w:hAnsi="Arial"/>
                  <w:i/>
                  <w:iCs/>
                  <w:sz w:val="18"/>
                  <w:szCs w:val="18"/>
                  <w:u w:val="single"/>
                </w:rPr>
                <w:t>kawm qib siab</w:t>
              </w:r>
            </w:ins>
            <w:del w:id="1141" w:author="Fong RERHANG" w:date="2021-06-08T15:14:00Z">
              <w:r w:rsidR="00ED2736" w:rsidRPr="000E7451" w:rsidDel="002B568F">
                <w:rPr>
                  <w:rFonts w:ascii="Arial" w:hAnsi="Arial"/>
                  <w:i/>
                  <w:iCs/>
                  <w:sz w:val="18"/>
                  <w:szCs w:val="18"/>
                  <w:u w:val="single"/>
                </w:rPr>
                <w:delText>ua hauj lwm</w:delText>
              </w:r>
            </w:del>
          </w:p>
          <w:p w14:paraId="5445C39D" w14:textId="77777777" w:rsidR="00E16046" w:rsidRDefault="00BD5EB3" w:rsidP="00173529">
            <w:pPr>
              <w:tabs>
                <w:tab w:val="left" w:pos="2086"/>
              </w:tabs>
              <w:jc w:val="both"/>
              <w:rPr>
                <w:rFonts w:ascii="Arial" w:hAnsi="Arial"/>
                <w:b/>
                <w:bCs/>
                <w:sz w:val="18"/>
                <w:szCs w:val="18"/>
              </w:rPr>
            </w:pPr>
            <w:r w:rsidRPr="000E7451">
              <w:rPr>
                <w:rFonts w:ascii="Arial" w:hAnsi="Arial"/>
                <w:b/>
                <w:bCs/>
                <w:sz w:val="18"/>
                <w:szCs w:val="18"/>
              </w:rPr>
              <w:t xml:space="preserve">Cov Haujlwm los Pab Txhawb </w:t>
            </w:r>
            <w:r w:rsidR="00AC4395">
              <w:rPr>
                <w:rFonts w:ascii="Arial" w:hAnsi="Arial"/>
                <w:b/>
                <w:bCs/>
                <w:sz w:val="18"/>
                <w:szCs w:val="18"/>
              </w:rPr>
              <w:t xml:space="preserve">Nqa </w:t>
            </w:r>
            <w:r w:rsidR="00AC4395" w:rsidRPr="000E7451">
              <w:rPr>
                <w:rFonts w:ascii="Arial" w:hAnsi="Arial"/>
                <w:b/>
                <w:bCs/>
                <w:sz w:val="18"/>
                <w:szCs w:val="18"/>
              </w:rPr>
              <w:t>Lub Hom Phiaj</w:t>
            </w:r>
            <w:r w:rsidR="00AC4395">
              <w:rPr>
                <w:rFonts w:ascii="Arial" w:hAnsi="Arial"/>
                <w:b/>
                <w:bCs/>
                <w:sz w:val="18"/>
                <w:szCs w:val="18"/>
              </w:rPr>
              <w:t xml:space="preserve"> Nqam Qab Kev Kawm Qib Siab</w:t>
            </w:r>
            <w:r w:rsidR="00AC4395" w:rsidRPr="000E7451">
              <w:rPr>
                <w:rFonts w:ascii="Arial" w:hAnsi="Arial"/>
                <w:b/>
                <w:bCs/>
                <w:sz w:val="18"/>
                <w:szCs w:val="18"/>
              </w:rPr>
              <w:t>:</w:t>
            </w:r>
          </w:p>
          <w:p w14:paraId="7976E0FE" w14:textId="298B7496" w:rsidR="00BD5EB3" w:rsidRPr="000E7451" w:rsidRDefault="00E16046" w:rsidP="00173529">
            <w:pPr>
              <w:tabs>
                <w:tab w:val="left" w:pos="2086"/>
              </w:tabs>
              <w:jc w:val="both"/>
              <w:rPr>
                <w:rFonts w:ascii="Arial" w:hAnsi="Arial"/>
                <w:i/>
                <w:iCs/>
                <w:sz w:val="18"/>
                <w:szCs w:val="18"/>
              </w:rPr>
            </w:pPr>
            <w:r w:rsidRPr="00E16046">
              <w:rPr>
                <w:rFonts w:asciiTheme="minorHAnsi" w:hAnsiTheme="minorHAnsi" w:cstheme="minorHAnsi"/>
                <w:i/>
                <w:iCs/>
                <w:sz w:val="18"/>
                <w:szCs w:val="18"/>
              </w:rPr>
              <w:t xml:space="preserve">tswj GPA </w:t>
            </w:r>
            <w:r>
              <w:rPr>
                <w:rFonts w:asciiTheme="minorHAnsi" w:hAnsiTheme="minorHAnsi" w:cstheme="minorHAnsi"/>
                <w:i/>
                <w:iCs/>
                <w:sz w:val="18"/>
                <w:szCs w:val="18"/>
              </w:rPr>
              <w:t>txhawm rau kom muaj ncaij nyoos tau txhais cov khoos kas (programs) ua hauj lwm</w:t>
            </w:r>
            <w:r w:rsidR="00300ACE" w:rsidRPr="000E7451">
              <w:rPr>
                <w:rFonts w:asciiTheme="minorHAnsi" w:hAnsiTheme="minorHAnsi" w:cstheme="minorHAnsi"/>
                <w:i/>
                <w:iCs/>
                <w:sz w:val="18"/>
                <w:szCs w:val="18"/>
              </w:rPr>
              <w:t xml:space="preserve"> </w:t>
            </w:r>
          </w:p>
          <w:p w14:paraId="60A2732C" w14:textId="667CB0A0" w:rsidR="00BD5EB3" w:rsidRPr="000E7451" w:rsidRDefault="00DF7576" w:rsidP="00DA435C">
            <w:pPr>
              <w:rPr>
                <w:rFonts w:ascii="Arial" w:hAnsi="Arial"/>
                <w:b/>
                <w:bCs/>
                <w:i/>
                <w:iCs/>
                <w:sz w:val="18"/>
                <w:szCs w:val="18"/>
              </w:rPr>
            </w:pPr>
            <w:r w:rsidRPr="008E795A">
              <w:rPr>
                <w:rFonts w:ascii="Arial" w:hAnsi="Arial"/>
                <w:b/>
                <w:bCs/>
                <w:sz w:val="18"/>
                <w:szCs w:val="18"/>
              </w:rPr>
              <w:t>Kev Paub Txog Ntawm</w:t>
            </w:r>
            <w:r>
              <w:rPr>
                <w:rFonts w:ascii="Arial" w:hAnsi="Arial"/>
                <w:sz w:val="18"/>
                <w:szCs w:val="18"/>
              </w:rPr>
              <w:t xml:space="preserve"> </w:t>
            </w:r>
            <w:r w:rsidRPr="000E7451">
              <w:rPr>
                <w:rFonts w:ascii="Arial" w:hAnsi="Arial"/>
                <w:b/>
                <w:bCs/>
                <w:sz w:val="18"/>
                <w:szCs w:val="18"/>
              </w:rPr>
              <w:t xml:space="preserve">Zej Zog </w:t>
            </w:r>
            <w:r>
              <w:rPr>
                <w:rFonts w:ascii="Arial" w:hAnsi="Arial"/>
                <w:b/>
                <w:bCs/>
                <w:sz w:val="18"/>
                <w:szCs w:val="18"/>
              </w:rPr>
              <w:t>raws li Q</w:t>
            </w:r>
            <w:r w:rsidRPr="000E7451">
              <w:rPr>
                <w:rFonts w:ascii="Arial" w:hAnsi="Arial"/>
                <w:b/>
                <w:bCs/>
                <w:sz w:val="18"/>
                <w:szCs w:val="18"/>
              </w:rPr>
              <w:t xml:space="preserve">hov </w:t>
            </w:r>
            <w:r w:rsidR="00BD5EB3" w:rsidRPr="00F81731">
              <w:rPr>
                <w:rFonts w:ascii="Arial" w:hAnsi="Arial"/>
                <w:b/>
                <w:bCs/>
                <w:sz w:val="18"/>
                <w:szCs w:val="18"/>
              </w:rPr>
              <w:t>Tsim Nyog:</w:t>
            </w:r>
          </w:p>
          <w:p w14:paraId="53294569" w14:textId="335DC6C2" w:rsidR="00BD5EB3" w:rsidRDefault="00AD06AE" w:rsidP="00DA435C">
            <w:pPr>
              <w:tabs>
                <w:tab w:val="left" w:pos="2086"/>
              </w:tabs>
              <w:rPr>
                <w:rFonts w:ascii="Arial" w:hAnsi="Arial"/>
                <w:i/>
                <w:iCs/>
                <w:sz w:val="18"/>
                <w:szCs w:val="18"/>
              </w:rPr>
            </w:pPr>
            <w:r w:rsidRPr="00AD06AE">
              <w:rPr>
                <w:rFonts w:ascii="Arial" w:hAnsi="Arial"/>
                <w:i/>
                <w:iCs/>
                <w:sz w:val="18"/>
                <w:szCs w:val="18"/>
              </w:rPr>
              <w:t xml:space="preserve">tsim daim ntawv qhia </w:t>
            </w:r>
            <w:r w:rsidR="0001413F">
              <w:rPr>
                <w:rFonts w:ascii="Arial" w:hAnsi="Arial"/>
                <w:i/>
                <w:iCs/>
                <w:sz w:val="18"/>
                <w:szCs w:val="18"/>
              </w:rPr>
              <w:t xml:space="preserve">txog </w:t>
            </w:r>
            <w:r w:rsidRPr="00AD06AE">
              <w:rPr>
                <w:rFonts w:ascii="Arial" w:hAnsi="Arial"/>
                <w:i/>
                <w:iCs/>
                <w:sz w:val="18"/>
                <w:szCs w:val="18"/>
              </w:rPr>
              <w:t>tus kheej thiab pib sau cov ntawv pov thawj los ntawm tsev kawm thiab zej zog</w:t>
            </w:r>
          </w:p>
          <w:p w14:paraId="503D18B3" w14:textId="77777777" w:rsidR="004F15AF" w:rsidRPr="000E7451" w:rsidRDefault="004F15AF" w:rsidP="00DA435C">
            <w:pPr>
              <w:tabs>
                <w:tab w:val="left" w:pos="2086"/>
              </w:tabs>
              <w:rPr>
                <w:rFonts w:ascii="Arial" w:hAnsi="Arial"/>
                <w:i/>
                <w:iCs/>
                <w:sz w:val="18"/>
                <w:szCs w:val="18"/>
              </w:rPr>
            </w:pPr>
          </w:p>
          <w:p w14:paraId="39DAAB9C" w14:textId="77777777" w:rsidR="00777E43" w:rsidRPr="000502B9" w:rsidRDefault="00777E43" w:rsidP="00777E43">
            <w:pPr>
              <w:tabs>
                <w:tab w:val="left" w:pos="2086"/>
              </w:tabs>
              <w:rPr>
                <w:rFonts w:ascii="Arial" w:hAnsi="Arial"/>
                <w:b/>
                <w:bCs/>
                <w:sz w:val="17"/>
                <w:szCs w:val="17"/>
              </w:rPr>
            </w:pPr>
            <w:r w:rsidRPr="000502B9">
              <w:rPr>
                <w:rFonts w:ascii="Arial" w:hAnsi="Arial"/>
                <w:b/>
                <w:bCs/>
                <w:sz w:val="17"/>
                <w:szCs w:val="17"/>
              </w:rPr>
              <w:t>Cov Kev Pab Cuam Uas Cuam Tshuam raws li Qhov Tsim Nyog:</w:t>
            </w:r>
          </w:p>
          <w:p w14:paraId="72C86F2C" w14:textId="7BA4158C" w:rsidR="00BD5EB3" w:rsidRPr="000E7451" w:rsidRDefault="00BD5EB3" w:rsidP="00DA435C">
            <w:pPr>
              <w:tabs>
                <w:tab w:val="left" w:pos="2086"/>
              </w:tabs>
              <w:rPr>
                <w:rFonts w:ascii="Arial" w:hAnsi="Arial"/>
                <w:i/>
                <w:iCs/>
                <w:sz w:val="18"/>
                <w:szCs w:val="18"/>
                <w:u w:val="single"/>
              </w:rPr>
            </w:pPr>
            <w:r w:rsidRPr="000E7451">
              <w:rPr>
                <w:rFonts w:ascii="Arial" w:hAnsi="Arial"/>
                <w:i/>
                <w:iCs/>
                <w:sz w:val="18"/>
                <w:szCs w:val="18"/>
                <w:u w:val="single"/>
              </w:rPr>
              <w:t>840</w:t>
            </w:r>
            <w:r w:rsidR="00C053A8" w:rsidRPr="000E7451">
              <w:rPr>
                <w:rFonts w:ascii="Arial" w:hAnsi="Arial"/>
                <w:i/>
                <w:iCs/>
                <w:sz w:val="18"/>
                <w:szCs w:val="18"/>
                <w:u w:val="single"/>
              </w:rPr>
              <w:t xml:space="preserve"> Paub txog kev </w:t>
            </w:r>
            <w:ins w:id="1142" w:author="Fong RERHANG" w:date="2021-06-08T15:14:00Z">
              <w:r w:rsidR="002B568F">
                <w:rPr>
                  <w:rFonts w:ascii="Arial" w:hAnsi="Arial"/>
                  <w:i/>
                  <w:iCs/>
                  <w:sz w:val="18"/>
                  <w:szCs w:val="18"/>
                  <w:u w:val="single"/>
                </w:rPr>
                <w:t xml:space="preserve">kawm qib siab </w:t>
              </w:r>
            </w:ins>
            <w:del w:id="1143" w:author="Fong RERHANG" w:date="2021-06-08T15:14:00Z">
              <w:r w:rsidR="00C053A8" w:rsidRPr="000E7451" w:rsidDel="002B568F">
                <w:rPr>
                  <w:rFonts w:ascii="Arial" w:hAnsi="Arial"/>
                  <w:i/>
                  <w:iCs/>
                  <w:sz w:val="18"/>
                  <w:szCs w:val="18"/>
                  <w:u w:val="single"/>
                </w:rPr>
                <w:delText>ua hauj lwm</w:delText>
              </w:r>
            </w:del>
          </w:p>
          <w:p w14:paraId="0E5DD1DD" w14:textId="77777777" w:rsidR="00BD5EB3" w:rsidRPr="000E7451" w:rsidRDefault="00BD5EB3" w:rsidP="00DA435C">
            <w:pPr>
              <w:rPr>
                <w:rFonts w:ascii="Arial" w:hAnsi="Arial"/>
                <w:i/>
                <w:iCs/>
                <w:sz w:val="18"/>
                <w:szCs w:val="18"/>
              </w:rPr>
            </w:pPr>
          </w:p>
        </w:tc>
      </w:tr>
    </w:tbl>
    <w:p w14:paraId="440FB663" w14:textId="1AF4132E" w:rsidR="00BD5EB3" w:rsidRPr="00D81E35" w:rsidRDefault="00777E43" w:rsidP="00BD5EB3">
      <w:pPr>
        <w:jc w:val="center"/>
        <w:rPr>
          <w:rFonts w:ascii="Arial" w:hAnsi="Arial"/>
          <w:b/>
          <w:bCs/>
          <w:sz w:val="19"/>
          <w:szCs w:val="19"/>
        </w:rPr>
      </w:pPr>
      <w:r>
        <w:rPr>
          <w:rFonts w:ascii="Arial" w:hAnsi="Arial"/>
          <w:b/>
          <w:bCs/>
          <w:sz w:val="19"/>
          <w:szCs w:val="19"/>
        </w:rPr>
        <w:t xml:space="preserve">Tub Ntxhais Kawm </w:t>
      </w:r>
      <w:r w:rsidR="00BD5EB3" w:rsidRPr="00D81E35">
        <w:rPr>
          <w:rFonts w:ascii="Arial" w:hAnsi="Arial"/>
          <w:b/>
          <w:bCs/>
          <w:sz w:val="19"/>
          <w:szCs w:val="19"/>
        </w:rPr>
        <w:t xml:space="preserve">Lub Hom Phiaj Kev Nyob Ywj Pheej </w:t>
      </w:r>
      <w:r>
        <w:rPr>
          <w:rFonts w:ascii="Arial" w:hAnsi="Arial"/>
          <w:b/>
          <w:bCs/>
          <w:sz w:val="19"/>
          <w:szCs w:val="19"/>
        </w:rPr>
        <w:t xml:space="preserve">Nram Qab Kev Kawm Qib Siab </w:t>
      </w:r>
      <w:r w:rsidR="00BD5EB3" w:rsidRPr="00D81E35">
        <w:rPr>
          <w:rFonts w:ascii="Arial" w:hAnsi="Arial"/>
          <w:b/>
          <w:bCs/>
          <w:sz w:val="19"/>
          <w:szCs w:val="19"/>
        </w:rPr>
        <w:t>(Raw</w:t>
      </w:r>
      <w:r>
        <w:rPr>
          <w:rFonts w:ascii="Arial" w:hAnsi="Arial"/>
          <w:b/>
          <w:bCs/>
          <w:sz w:val="19"/>
          <w:szCs w:val="19"/>
        </w:rPr>
        <w:t>s</w:t>
      </w:r>
      <w:r w:rsidR="00BD5EB3" w:rsidRPr="00D81E35">
        <w:rPr>
          <w:rFonts w:ascii="Arial" w:hAnsi="Arial"/>
          <w:b/>
          <w:bCs/>
          <w:sz w:val="19"/>
          <w:szCs w:val="19"/>
        </w:rPr>
        <w:t xml:space="preserve"> </w:t>
      </w:r>
      <w:r>
        <w:rPr>
          <w:rFonts w:ascii="Arial" w:hAnsi="Arial"/>
          <w:b/>
          <w:bCs/>
          <w:sz w:val="19"/>
          <w:szCs w:val="19"/>
        </w:rPr>
        <w:t>l</w:t>
      </w:r>
      <w:r w:rsidR="00BD5EB3" w:rsidRPr="00D81E35">
        <w:rPr>
          <w:rFonts w:ascii="Arial" w:hAnsi="Arial"/>
          <w:b/>
          <w:bCs/>
          <w:sz w:val="19"/>
          <w:szCs w:val="19"/>
        </w:rPr>
        <w:t xml:space="preserve">i </w:t>
      </w:r>
      <w:r>
        <w:rPr>
          <w:rFonts w:ascii="Arial" w:hAnsi="Arial"/>
          <w:b/>
          <w:bCs/>
          <w:sz w:val="19"/>
          <w:szCs w:val="19"/>
        </w:rPr>
        <w:t>q</w:t>
      </w:r>
      <w:r w:rsidR="00BD5EB3" w:rsidRPr="00D81E35">
        <w:rPr>
          <w:rFonts w:ascii="Arial" w:hAnsi="Arial"/>
          <w:b/>
          <w:bCs/>
          <w:sz w:val="19"/>
          <w:szCs w:val="19"/>
        </w:rPr>
        <w:t xml:space="preserve">hov </w:t>
      </w:r>
      <w:r>
        <w:rPr>
          <w:rFonts w:ascii="Arial" w:hAnsi="Arial"/>
          <w:b/>
          <w:bCs/>
          <w:sz w:val="19"/>
          <w:szCs w:val="19"/>
        </w:rPr>
        <w:t>t</w:t>
      </w:r>
      <w:r w:rsidR="00BD5EB3" w:rsidRPr="00D81E35">
        <w:rPr>
          <w:rFonts w:ascii="Arial" w:hAnsi="Arial"/>
          <w:b/>
          <w:bCs/>
          <w:sz w:val="19"/>
          <w:szCs w:val="19"/>
        </w:rPr>
        <w:t xml:space="preserve">sim </w:t>
      </w:r>
      <w:r>
        <w:rPr>
          <w:rFonts w:ascii="Arial" w:hAnsi="Arial"/>
          <w:b/>
          <w:bCs/>
          <w:sz w:val="19"/>
          <w:szCs w:val="19"/>
        </w:rPr>
        <w:t>n</w:t>
      </w:r>
      <w:r w:rsidR="00BD5EB3" w:rsidRPr="00D81E35">
        <w:rPr>
          <w:rFonts w:ascii="Arial" w:hAnsi="Arial"/>
          <w:b/>
          <w:bCs/>
          <w:sz w:val="19"/>
          <w:szCs w:val="19"/>
        </w:rPr>
        <w:t>yog):</w:t>
      </w:r>
    </w:p>
    <w:tbl>
      <w:tblPr>
        <w:tblStyle w:val="TableGrid"/>
        <w:tblW w:w="0" w:type="auto"/>
        <w:tblLook w:val="04A0" w:firstRow="1" w:lastRow="0" w:firstColumn="1" w:lastColumn="0" w:noHBand="0" w:noVBand="1"/>
      </w:tblPr>
      <w:tblGrid>
        <w:gridCol w:w="5197"/>
        <w:gridCol w:w="5259"/>
      </w:tblGrid>
      <w:tr w:rsidR="00BD5EB3" w:rsidRPr="00CB4413" w14:paraId="476A9495" w14:textId="77777777" w:rsidTr="00DA435C">
        <w:tc>
          <w:tcPr>
            <w:tcW w:w="5516" w:type="dxa"/>
          </w:tcPr>
          <w:p w14:paraId="29D4D8E5" w14:textId="77777777" w:rsidR="00BD5EB3" w:rsidRPr="000E7451" w:rsidRDefault="00BD5EB3" w:rsidP="00DA435C">
            <w:pPr>
              <w:tabs>
                <w:tab w:val="left" w:pos="2052"/>
              </w:tabs>
              <w:rPr>
                <w:rFonts w:ascii="Arial" w:hAnsi="Arial"/>
                <w:sz w:val="18"/>
                <w:szCs w:val="18"/>
              </w:rPr>
            </w:pPr>
            <w:r w:rsidRPr="000E7451">
              <w:rPr>
                <w:rFonts w:ascii="Arial" w:hAnsi="Arial"/>
                <w:sz w:val="18"/>
                <w:szCs w:val="18"/>
              </w:rPr>
              <w:t xml:space="preserve">Thaum kawm tiav hau tsev kawm Kuv yuav </w:t>
            </w:r>
          </w:p>
          <w:p w14:paraId="6591965E" w14:textId="77777777" w:rsidR="00BD5EB3" w:rsidRPr="000E7451" w:rsidRDefault="00BD5EB3" w:rsidP="00DA435C">
            <w:pPr>
              <w:tabs>
                <w:tab w:val="left" w:pos="2052"/>
              </w:tabs>
              <w:rPr>
                <w:rFonts w:ascii="Arial" w:hAnsi="Arial"/>
                <w:sz w:val="18"/>
                <w:szCs w:val="18"/>
              </w:rPr>
            </w:pPr>
          </w:p>
          <w:p w14:paraId="2B9AB87E" w14:textId="65FA007D" w:rsidR="00BD5EB3" w:rsidRDefault="00BD5EB3" w:rsidP="00DA435C">
            <w:pPr>
              <w:rPr>
                <w:rFonts w:ascii="Arial" w:hAnsi="Arial"/>
                <w:sz w:val="18"/>
                <w:szCs w:val="18"/>
              </w:rPr>
            </w:pPr>
          </w:p>
          <w:p w14:paraId="42F1B971" w14:textId="4E63EB75" w:rsidR="00000A36" w:rsidRDefault="00000A36" w:rsidP="00DA435C">
            <w:pPr>
              <w:rPr>
                <w:rFonts w:ascii="Arial" w:hAnsi="Arial"/>
                <w:sz w:val="18"/>
                <w:szCs w:val="18"/>
              </w:rPr>
            </w:pPr>
          </w:p>
          <w:p w14:paraId="6A4CC550" w14:textId="77777777" w:rsidR="00000A36" w:rsidRDefault="00000A36" w:rsidP="00DA435C">
            <w:pPr>
              <w:rPr>
                <w:rFonts w:ascii="Arial" w:hAnsi="Arial"/>
                <w:sz w:val="18"/>
                <w:szCs w:val="18"/>
              </w:rPr>
            </w:pPr>
          </w:p>
          <w:p w14:paraId="556E1D35" w14:textId="77777777" w:rsidR="000502B9" w:rsidRPr="000E7451" w:rsidRDefault="000502B9" w:rsidP="00DA435C">
            <w:pPr>
              <w:rPr>
                <w:rFonts w:ascii="Arial" w:hAnsi="Arial"/>
                <w:sz w:val="18"/>
                <w:szCs w:val="18"/>
              </w:rPr>
            </w:pPr>
          </w:p>
          <w:p w14:paraId="69A472DE" w14:textId="60EB86BD" w:rsidR="00BD5EB3" w:rsidRPr="000E7451" w:rsidRDefault="00BD5EB3" w:rsidP="00DA435C">
            <w:pPr>
              <w:tabs>
                <w:tab w:val="left" w:pos="2052"/>
              </w:tabs>
              <w:rPr>
                <w:rFonts w:ascii="Arial" w:hAnsi="Arial"/>
                <w:sz w:val="18"/>
                <w:szCs w:val="18"/>
              </w:rPr>
            </w:pPr>
            <w:r w:rsidRPr="000E7451">
              <w:rPr>
                <w:rFonts w:ascii="Arial" w:hAnsi="Arial"/>
                <w:sz w:val="18"/>
                <w:szCs w:val="18"/>
              </w:rPr>
              <w:t>T</w:t>
            </w:r>
            <w:r w:rsidR="00777E43">
              <w:rPr>
                <w:rFonts w:ascii="Arial" w:hAnsi="Arial"/>
                <w:sz w:val="18"/>
                <w:szCs w:val="18"/>
              </w:rPr>
              <w:t>au t</w:t>
            </w:r>
            <w:r w:rsidRPr="000E7451">
              <w:rPr>
                <w:rFonts w:ascii="Arial" w:hAnsi="Arial"/>
                <w:sz w:val="18"/>
                <w:szCs w:val="18"/>
              </w:rPr>
              <w:t xml:space="preserve">xuas nrog rau Lub Hom Phiaj </w:t>
            </w:r>
            <w:r w:rsidR="00777E43">
              <w:rPr>
                <w:rFonts w:ascii="Arial" w:hAnsi="Arial"/>
                <w:sz w:val="18"/>
                <w:szCs w:val="18"/>
              </w:rPr>
              <w:t xml:space="preserve">Txhua </w:t>
            </w:r>
            <w:r w:rsidRPr="000E7451">
              <w:rPr>
                <w:rFonts w:ascii="Arial" w:hAnsi="Arial"/>
                <w:sz w:val="18"/>
                <w:szCs w:val="18"/>
              </w:rPr>
              <w:t>Xyoo #</w:t>
            </w:r>
          </w:p>
          <w:p w14:paraId="64D79838" w14:textId="03333365" w:rsidR="00BD5EB3" w:rsidRPr="000E7451" w:rsidRDefault="00BD5EB3" w:rsidP="00DA435C">
            <w:pPr>
              <w:rPr>
                <w:rFonts w:ascii="Arial" w:hAnsi="Arial"/>
                <w:sz w:val="18"/>
                <w:szCs w:val="18"/>
              </w:rPr>
            </w:pPr>
            <w:r w:rsidRPr="000E7451">
              <w:rPr>
                <w:rFonts w:ascii="Arial" w:hAnsi="Arial"/>
                <w:sz w:val="18"/>
                <w:szCs w:val="18"/>
              </w:rPr>
              <w:lastRenderedPageBreak/>
              <w:t>Tus Neeg</w:t>
            </w:r>
            <w:del w:id="1144" w:author="Fong RERHANG" w:date="2021-06-08T15:17:00Z">
              <w:r w:rsidRPr="000E7451" w:rsidDel="00A231FF">
                <w:rPr>
                  <w:rFonts w:ascii="Arial" w:hAnsi="Arial"/>
                  <w:sz w:val="18"/>
                  <w:szCs w:val="18"/>
                </w:rPr>
                <w:delText xml:space="preserve"> </w:delText>
              </w:r>
            </w:del>
            <w:r w:rsidRPr="000E7451">
              <w:rPr>
                <w:rFonts w:ascii="Arial" w:hAnsi="Arial"/>
                <w:sz w:val="18"/>
                <w:szCs w:val="18"/>
              </w:rPr>
              <w:t>/</w:t>
            </w:r>
            <w:del w:id="1145" w:author="Fong RERHANG" w:date="2021-06-08T15:17:00Z">
              <w:r w:rsidRPr="000E7451" w:rsidDel="00A231FF">
                <w:rPr>
                  <w:rFonts w:ascii="Arial" w:hAnsi="Arial"/>
                  <w:sz w:val="18"/>
                  <w:szCs w:val="18"/>
                </w:rPr>
                <w:delText xml:space="preserve"> </w:delText>
              </w:r>
            </w:del>
            <w:r w:rsidRPr="000E7451">
              <w:rPr>
                <w:rFonts w:ascii="Arial" w:hAnsi="Arial"/>
                <w:sz w:val="18"/>
                <w:szCs w:val="18"/>
              </w:rPr>
              <w:t>Lub Chaw Hauj</w:t>
            </w:r>
            <w:r w:rsidR="00777E43">
              <w:rPr>
                <w:rFonts w:ascii="Arial" w:hAnsi="Arial"/>
                <w:sz w:val="18"/>
                <w:szCs w:val="18"/>
              </w:rPr>
              <w:t xml:space="preserve"> </w:t>
            </w:r>
            <w:r w:rsidRPr="000E7451">
              <w:rPr>
                <w:rFonts w:ascii="Arial" w:hAnsi="Arial"/>
                <w:sz w:val="18"/>
                <w:szCs w:val="18"/>
              </w:rPr>
              <w:t>lwm Lub Luag Hauj</w:t>
            </w:r>
            <w:r w:rsidR="00D37D4D">
              <w:rPr>
                <w:rFonts w:ascii="Arial" w:hAnsi="Arial"/>
                <w:sz w:val="18"/>
                <w:szCs w:val="18"/>
              </w:rPr>
              <w:t xml:space="preserve"> </w:t>
            </w:r>
            <w:r w:rsidRPr="000E7451">
              <w:rPr>
                <w:rFonts w:ascii="Arial" w:hAnsi="Arial"/>
                <w:sz w:val="18"/>
                <w:szCs w:val="18"/>
              </w:rPr>
              <w:t xml:space="preserve">lwm: </w:t>
            </w:r>
          </w:p>
        </w:tc>
        <w:tc>
          <w:tcPr>
            <w:tcW w:w="5516" w:type="dxa"/>
          </w:tcPr>
          <w:p w14:paraId="5ED8DD0E" w14:textId="287B6E9F" w:rsidR="00BD5EB3" w:rsidRDefault="00777E43" w:rsidP="007827B5">
            <w:pPr>
              <w:jc w:val="both"/>
              <w:rPr>
                <w:rFonts w:ascii="Arial" w:hAnsi="Arial"/>
                <w:b/>
                <w:bCs/>
                <w:sz w:val="17"/>
                <w:szCs w:val="17"/>
              </w:rPr>
            </w:pPr>
            <w:r w:rsidRPr="007827B5">
              <w:rPr>
                <w:rFonts w:ascii="Arial" w:hAnsi="Arial"/>
                <w:b/>
                <w:bCs/>
                <w:sz w:val="17"/>
                <w:szCs w:val="17"/>
              </w:rPr>
              <w:lastRenderedPageBreak/>
              <w:t>Hloov Pauv Tus Zauv(code) Kev Pab Cuam raws Li Tsim Nyog:</w:t>
            </w:r>
          </w:p>
          <w:p w14:paraId="224F9358" w14:textId="77777777" w:rsidR="0045175B" w:rsidRPr="007827B5" w:rsidRDefault="0045175B" w:rsidP="007827B5">
            <w:pPr>
              <w:jc w:val="both"/>
              <w:rPr>
                <w:rFonts w:ascii="Arial" w:hAnsi="Arial"/>
                <w:sz w:val="17"/>
                <w:szCs w:val="17"/>
              </w:rPr>
            </w:pPr>
          </w:p>
          <w:p w14:paraId="2245B33D" w14:textId="76B72DA4" w:rsidR="00BD5EB3" w:rsidRDefault="00777E43" w:rsidP="00DA435C">
            <w:pPr>
              <w:tabs>
                <w:tab w:val="left" w:pos="2086"/>
              </w:tabs>
              <w:rPr>
                <w:rFonts w:ascii="Arial" w:hAnsi="Arial"/>
                <w:b/>
                <w:bCs/>
                <w:sz w:val="18"/>
                <w:szCs w:val="18"/>
              </w:rPr>
            </w:pPr>
            <w:r w:rsidRPr="000E7451">
              <w:rPr>
                <w:rFonts w:ascii="Arial" w:hAnsi="Arial"/>
                <w:b/>
                <w:bCs/>
                <w:sz w:val="18"/>
                <w:szCs w:val="18"/>
              </w:rPr>
              <w:t>Cov Hauj</w:t>
            </w:r>
            <w:ins w:id="1146" w:author="Fong RERHANG" w:date="2021-06-08T15:17:00Z">
              <w:r w:rsidR="00A231FF">
                <w:rPr>
                  <w:rFonts w:ascii="Arial" w:hAnsi="Arial"/>
                  <w:b/>
                  <w:bCs/>
                  <w:sz w:val="18"/>
                  <w:szCs w:val="18"/>
                </w:rPr>
                <w:t xml:space="preserve"> </w:t>
              </w:r>
            </w:ins>
            <w:r w:rsidRPr="000E7451">
              <w:rPr>
                <w:rFonts w:ascii="Arial" w:hAnsi="Arial"/>
                <w:b/>
                <w:bCs/>
                <w:sz w:val="18"/>
                <w:szCs w:val="18"/>
              </w:rPr>
              <w:t xml:space="preserve">lwm los Pab Txhawb </w:t>
            </w:r>
            <w:r>
              <w:rPr>
                <w:rFonts w:ascii="Arial" w:hAnsi="Arial"/>
                <w:b/>
                <w:bCs/>
                <w:sz w:val="18"/>
                <w:szCs w:val="18"/>
              </w:rPr>
              <w:t xml:space="preserve">Nqa </w:t>
            </w:r>
            <w:r w:rsidRPr="000E7451">
              <w:rPr>
                <w:rFonts w:ascii="Arial" w:hAnsi="Arial"/>
                <w:b/>
                <w:bCs/>
                <w:sz w:val="18"/>
                <w:szCs w:val="18"/>
              </w:rPr>
              <w:t>Lub Hom Phiaj</w:t>
            </w:r>
            <w:r>
              <w:rPr>
                <w:rFonts w:ascii="Arial" w:hAnsi="Arial"/>
                <w:b/>
                <w:bCs/>
                <w:sz w:val="18"/>
                <w:szCs w:val="18"/>
              </w:rPr>
              <w:t xml:space="preserve"> Nqam Qab Kev Kawm Qib </w:t>
            </w:r>
            <w:ins w:id="1147" w:author="Fong RERHANG" w:date="2021-06-08T15:17:00Z">
              <w:r w:rsidR="00A231FF">
                <w:rPr>
                  <w:rFonts w:ascii="Arial" w:hAnsi="Arial"/>
                  <w:b/>
                  <w:bCs/>
                  <w:sz w:val="18"/>
                  <w:szCs w:val="18"/>
                </w:rPr>
                <w:t>Nrab (Secondary)</w:t>
              </w:r>
            </w:ins>
            <w:del w:id="1148" w:author="Fong RERHANG" w:date="2021-06-08T15:17:00Z">
              <w:r w:rsidDel="00A231FF">
                <w:rPr>
                  <w:rFonts w:ascii="Arial" w:hAnsi="Arial"/>
                  <w:b/>
                  <w:bCs/>
                  <w:sz w:val="18"/>
                  <w:szCs w:val="18"/>
                </w:rPr>
                <w:delText>Siab</w:delText>
              </w:r>
            </w:del>
            <w:r w:rsidRPr="000E7451">
              <w:rPr>
                <w:rFonts w:ascii="Arial" w:hAnsi="Arial"/>
                <w:b/>
                <w:bCs/>
                <w:sz w:val="18"/>
                <w:szCs w:val="18"/>
              </w:rPr>
              <w:t>:</w:t>
            </w:r>
          </w:p>
          <w:p w14:paraId="2A5AF084" w14:textId="77777777" w:rsidR="0045175B" w:rsidRPr="000E7451" w:rsidRDefault="0045175B" w:rsidP="00DA435C">
            <w:pPr>
              <w:tabs>
                <w:tab w:val="left" w:pos="2086"/>
              </w:tabs>
              <w:rPr>
                <w:rFonts w:ascii="Arial" w:hAnsi="Arial"/>
                <w:i/>
                <w:iCs/>
                <w:sz w:val="18"/>
                <w:szCs w:val="18"/>
              </w:rPr>
            </w:pPr>
          </w:p>
          <w:p w14:paraId="2A547B56" w14:textId="77777777" w:rsidR="008D37BD" w:rsidRPr="000E7451" w:rsidRDefault="008D37BD" w:rsidP="008D37BD">
            <w:pPr>
              <w:rPr>
                <w:rFonts w:ascii="Arial" w:hAnsi="Arial"/>
                <w:b/>
                <w:bCs/>
                <w:i/>
                <w:iCs/>
                <w:sz w:val="18"/>
                <w:szCs w:val="18"/>
              </w:rPr>
            </w:pPr>
            <w:r w:rsidRPr="008E795A">
              <w:rPr>
                <w:rFonts w:ascii="Arial" w:hAnsi="Arial"/>
                <w:b/>
                <w:bCs/>
                <w:sz w:val="18"/>
                <w:szCs w:val="18"/>
              </w:rPr>
              <w:t>Kev Paub Txog Ntawm</w:t>
            </w:r>
            <w:r>
              <w:rPr>
                <w:rFonts w:ascii="Arial" w:hAnsi="Arial"/>
                <w:sz w:val="18"/>
                <w:szCs w:val="18"/>
              </w:rPr>
              <w:t xml:space="preserve"> </w:t>
            </w:r>
            <w:r w:rsidRPr="000E7451">
              <w:rPr>
                <w:rFonts w:ascii="Arial" w:hAnsi="Arial"/>
                <w:b/>
                <w:bCs/>
                <w:sz w:val="18"/>
                <w:szCs w:val="18"/>
              </w:rPr>
              <w:t xml:space="preserve">Zej Zog </w:t>
            </w:r>
            <w:r>
              <w:rPr>
                <w:rFonts w:ascii="Arial" w:hAnsi="Arial"/>
                <w:b/>
                <w:bCs/>
                <w:sz w:val="18"/>
                <w:szCs w:val="18"/>
              </w:rPr>
              <w:t>raws li Q</w:t>
            </w:r>
            <w:r w:rsidRPr="000E7451">
              <w:rPr>
                <w:rFonts w:ascii="Arial" w:hAnsi="Arial"/>
                <w:b/>
                <w:bCs/>
                <w:sz w:val="18"/>
                <w:szCs w:val="18"/>
              </w:rPr>
              <w:t xml:space="preserve">hov </w:t>
            </w:r>
            <w:r w:rsidRPr="00F81731">
              <w:rPr>
                <w:rFonts w:ascii="Arial" w:hAnsi="Arial"/>
                <w:b/>
                <w:bCs/>
                <w:sz w:val="18"/>
                <w:szCs w:val="18"/>
              </w:rPr>
              <w:t>Tsim Nyog</w:t>
            </w:r>
            <w:r w:rsidRPr="000E7451">
              <w:rPr>
                <w:rFonts w:ascii="Arial" w:hAnsi="Arial"/>
                <w:b/>
                <w:bCs/>
                <w:i/>
                <w:iCs/>
                <w:sz w:val="18"/>
                <w:szCs w:val="18"/>
              </w:rPr>
              <w:t>:</w:t>
            </w:r>
          </w:p>
          <w:p w14:paraId="1BF83D44" w14:textId="77777777" w:rsidR="00777E43" w:rsidRPr="000E7451" w:rsidRDefault="00777E43" w:rsidP="00777E43">
            <w:pPr>
              <w:tabs>
                <w:tab w:val="left" w:pos="2086"/>
              </w:tabs>
              <w:rPr>
                <w:rFonts w:ascii="Arial" w:hAnsi="Arial"/>
                <w:b/>
                <w:bCs/>
                <w:sz w:val="18"/>
                <w:szCs w:val="18"/>
              </w:rPr>
            </w:pPr>
            <w:r w:rsidRPr="000E7451">
              <w:rPr>
                <w:rFonts w:ascii="Arial" w:hAnsi="Arial"/>
                <w:b/>
                <w:bCs/>
                <w:sz w:val="18"/>
                <w:szCs w:val="18"/>
              </w:rPr>
              <w:lastRenderedPageBreak/>
              <w:t>Cov Kev Pab</w:t>
            </w:r>
            <w:r>
              <w:rPr>
                <w:rFonts w:ascii="Arial" w:hAnsi="Arial"/>
                <w:b/>
                <w:bCs/>
                <w:sz w:val="18"/>
                <w:szCs w:val="18"/>
              </w:rPr>
              <w:t xml:space="preserve"> C</w:t>
            </w:r>
            <w:r w:rsidRPr="000E7451">
              <w:rPr>
                <w:rFonts w:ascii="Arial" w:hAnsi="Arial"/>
                <w:b/>
                <w:bCs/>
                <w:sz w:val="18"/>
                <w:szCs w:val="18"/>
              </w:rPr>
              <w:t xml:space="preserve">uam </w:t>
            </w:r>
            <w:r>
              <w:rPr>
                <w:rFonts w:ascii="Arial" w:hAnsi="Arial"/>
                <w:b/>
                <w:bCs/>
                <w:sz w:val="18"/>
                <w:szCs w:val="18"/>
              </w:rPr>
              <w:t>Uas Cuam Tshuam r</w:t>
            </w:r>
            <w:r w:rsidRPr="000E7451">
              <w:rPr>
                <w:rFonts w:ascii="Arial" w:hAnsi="Arial"/>
                <w:b/>
                <w:bCs/>
                <w:sz w:val="18"/>
                <w:szCs w:val="18"/>
              </w:rPr>
              <w:t xml:space="preserve">aws </w:t>
            </w:r>
            <w:r>
              <w:rPr>
                <w:rFonts w:ascii="Arial" w:hAnsi="Arial"/>
                <w:b/>
                <w:bCs/>
                <w:sz w:val="18"/>
                <w:szCs w:val="18"/>
              </w:rPr>
              <w:t>l</w:t>
            </w:r>
            <w:r w:rsidRPr="000E7451">
              <w:rPr>
                <w:rFonts w:ascii="Arial" w:hAnsi="Arial"/>
                <w:b/>
                <w:bCs/>
                <w:sz w:val="18"/>
                <w:szCs w:val="18"/>
              </w:rPr>
              <w:t>i Qhov Tsim Nyog:</w:t>
            </w:r>
          </w:p>
          <w:p w14:paraId="7918CC82" w14:textId="5A59A8C2" w:rsidR="00BD5EB3" w:rsidRPr="000E7451" w:rsidRDefault="00BD5EB3" w:rsidP="00DA435C">
            <w:pPr>
              <w:tabs>
                <w:tab w:val="left" w:pos="2086"/>
              </w:tabs>
              <w:rPr>
                <w:rFonts w:ascii="Arial" w:hAnsi="Arial"/>
                <w:b/>
                <w:bCs/>
                <w:sz w:val="18"/>
                <w:szCs w:val="18"/>
              </w:rPr>
            </w:pPr>
          </w:p>
        </w:tc>
      </w:tr>
    </w:tbl>
    <w:p w14:paraId="41398CB9" w14:textId="77777777" w:rsidR="00A64D93" w:rsidRDefault="00A64D93" w:rsidP="00747E9C">
      <w:pPr>
        <w:jc w:val="center"/>
        <w:rPr>
          <w:rFonts w:ascii="Arial" w:hAnsi="Arial"/>
          <w:b/>
          <w:bCs/>
          <w:sz w:val="22"/>
          <w:szCs w:val="22"/>
        </w:rPr>
      </w:pPr>
    </w:p>
    <w:p w14:paraId="24B03677" w14:textId="77777777" w:rsidR="00A64D93" w:rsidRDefault="00A64D93" w:rsidP="00747E9C">
      <w:pPr>
        <w:jc w:val="center"/>
        <w:rPr>
          <w:rFonts w:ascii="Arial" w:hAnsi="Arial"/>
          <w:b/>
          <w:bCs/>
          <w:sz w:val="22"/>
          <w:szCs w:val="22"/>
        </w:rPr>
      </w:pPr>
    </w:p>
    <w:p w14:paraId="30879E52" w14:textId="77777777" w:rsidR="00A64D93" w:rsidRDefault="00A64D93" w:rsidP="00747E9C">
      <w:pPr>
        <w:jc w:val="center"/>
        <w:rPr>
          <w:rFonts w:ascii="Arial" w:hAnsi="Arial"/>
          <w:b/>
          <w:bCs/>
          <w:sz w:val="22"/>
          <w:szCs w:val="22"/>
        </w:rPr>
      </w:pPr>
    </w:p>
    <w:p w14:paraId="47A8990B" w14:textId="77777777" w:rsidR="00A64D93" w:rsidRDefault="00A64D93" w:rsidP="00747E9C">
      <w:pPr>
        <w:jc w:val="center"/>
        <w:rPr>
          <w:rFonts w:ascii="Arial" w:hAnsi="Arial"/>
          <w:b/>
          <w:bCs/>
          <w:sz w:val="22"/>
          <w:szCs w:val="22"/>
        </w:rPr>
      </w:pPr>
    </w:p>
    <w:p w14:paraId="7A639E9E" w14:textId="77777777" w:rsidR="00A64D93" w:rsidRDefault="00A64D93" w:rsidP="00747E9C">
      <w:pPr>
        <w:jc w:val="center"/>
        <w:rPr>
          <w:rFonts w:ascii="Arial" w:hAnsi="Arial"/>
          <w:b/>
          <w:bCs/>
          <w:sz w:val="22"/>
          <w:szCs w:val="22"/>
        </w:rPr>
      </w:pPr>
    </w:p>
    <w:p w14:paraId="6D3021A4" w14:textId="77777777" w:rsidR="00A64D93" w:rsidRDefault="00A64D93" w:rsidP="00747E9C">
      <w:pPr>
        <w:jc w:val="center"/>
        <w:rPr>
          <w:rFonts w:ascii="Arial" w:hAnsi="Arial"/>
          <w:b/>
          <w:bCs/>
          <w:sz w:val="22"/>
          <w:szCs w:val="22"/>
        </w:rPr>
      </w:pPr>
    </w:p>
    <w:p w14:paraId="5CF2D044" w14:textId="5AC90776" w:rsidR="00BD5EB3" w:rsidRPr="00171F99" w:rsidRDefault="00BD5EB3" w:rsidP="00747E9C">
      <w:pPr>
        <w:jc w:val="center"/>
        <w:rPr>
          <w:rFonts w:ascii="Arial" w:hAnsi="Arial"/>
          <w:b/>
          <w:bCs/>
          <w:sz w:val="22"/>
          <w:szCs w:val="22"/>
        </w:rPr>
      </w:pPr>
      <w:r w:rsidRPr="00171F99">
        <w:rPr>
          <w:rFonts w:ascii="Arial" w:hAnsi="Arial"/>
          <w:b/>
          <w:bCs/>
          <w:sz w:val="22"/>
          <w:szCs w:val="22"/>
        </w:rPr>
        <w:t>SACRAMENTO</w:t>
      </w:r>
      <w:r>
        <w:rPr>
          <w:rFonts w:ascii="Arial" w:hAnsi="Arial"/>
          <w:b/>
          <w:bCs/>
          <w:sz w:val="22"/>
          <w:szCs w:val="22"/>
        </w:rPr>
        <w:t xml:space="preserve"> </w:t>
      </w:r>
      <w:r w:rsidRPr="00171F99">
        <w:rPr>
          <w:rFonts w:ascii="Arial" w:hAnsi="Arial"/>
          <w:b/>
          <w:bCs/>
          <w:sz w:val="22"/>
          <w:szCs w:val="22"/>
        </w:rPr>
        <w:t>CITY</w:t>
      </w:r>
      <w:r>
        <w:rPr>
          <w:rFonts w:ascii="Arial" w:hAnsi="Arial"/>
          <w:b/>
          <w:bCs/>
          <w:sz w:val="22"/>
          <w:szCs w:val="22"/>
        </w:rPr>
        <w:t xml:space="preserve"> </w:t>
      </w:r>
      <w:r w:rsidRPr="00171F99">
        <w:rPr>
          <w:rFonts w:ascii="Arial" w:hAnsi="Arial"/>
          <w:b/>
          <w:bCs/>
          <w:sz w:val="22"/>
          <w:szCs w:val="22"/>
        </w:rPr>
        <w:t>UNIFIED</w:t>
      </w:r>
    </w:p>
    <w:p w14:paraId="6A2CA2EF" w14:textId="2C2494F6" w:rsidR="00BD5EB3" w:rsidRDefault="008D37BD" w:rsidP="00BD5EB3">
      <w:pPr>
        <w:ind w:firstLine="720"/>
        <w:jc w:val="center"/>
        <w:rPr>
          <w:rFonts w:ascii="Arial" w:hAnsi="Arial"/>
          <w:b/>
          <w:bCs/>
          <w:sz w:val="22"/>
          <w:szCs w:val="22"/>
        </w:rPr>
      </w:pPr>
      <w:r>
        <w:rPr>
          <w:rFonts w:ascii="Arial" w:hAnsi="Arial"/>
          <w:b/>
          <w:bCs/>
          <w:sz w:val="22"/>
          <w:szCs w:val="22"/>
        </w:rPr>
        <w:t xml:space="preserve">KEV </w:t>
      </w:r>
      <w:r w:rsidR="00BD5EB3">
        <w:rPr>
          <w:rFonts w:ascii="Arial" w:hAnsi="Arial"/>
          <w:b/>
          <w:bCs/>
          <w:sz w:val="22"/>
          <w:szCs w:val="22"/>
        </w:rPr>
        <w:t xml:space="preserve">NPAJ HLOOV PAUV NTAWM QEE </w:t>
      </w:r>
      <w:r w:rsidR="00050950">
        <w:rPr>
          <w:rFonts w:ascii="Arial" w:hAnsi="Arial"/>
          <w:b/>
          <w:bCs/>
          <w:sz w:val="22"/>
          <w:szCs w:val="22"/>
        </w:rPr>
        <w:t xml:space="preserve">LEEJ </w:t>
      </w:r>
      <w:r w:rsidR="00BD5EB3">
        <w:rPr>
          <w:rFonts w:ascii="Arial" w:hAnsi="Arial"/>
          <w:b/>
          <w:bCs/>
          <w:sz w:val="22"/>
          <w:szCs w:val="22"/>
        </w:rPr>
        <w:t>NEEG</w:t>
      </w:r>
      <w:r w:rsidR="00BD5EB3" w:rsidRPr="00171F99">
        <w:rPr>
          <w:rFonts w:ascii="Arial" w:hAnsi="Arial"/>
          <w:b/>
          <w:bCs/>
          <w:sz w:val="22"/>
          <w:szCs w:val="22"/>
        </w:rPr>
        <w:t>(ITP)</w:t>
      </w:r>
    </w:p>
    <w:p w14:paraId="4D7389AF" w14:textId="77777777" w:rsidR="00BD5EB3" w:rsidRDefault="00BD5EB3" w:rsidP="00BD5EB3">
      <w:pPr>
        <w:ind w:firstLine="720"/>
        <w:jc w:val="center"/>
        <w:rPr>
          <w:rFonts w:ascii="Arial" w:hAnsi="Arial"/>
          <w:b/>
          <w:bCs/>
          <w:sz w:val="22"/>
          <w:szCs w:val="22"/>
        </w:rPr>
      </w:pPr>
    </w:p>
    <w:p w14:paraId="54B348A9" w14:textId="77777777" w:rsidR="005415A4" w:rsidRDefault="005415A4" w:rsidP="005415A4">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r>
        <w:rPr>
          <w:rFonts w:ascii="Arial" w:hAnsi="Arial" w:cs="Arial"/>
          <w:b/>
          <w:bCs/>
          <w:sz w:val="20"/>
          <w:szCs w:val="20"/>
        </w:rPr>
        <w:t>K</w:t>
      </w:r>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Pr>
          <w:rFonts w:ascii="Arial" w:hAnsi="Arial" w:cs="Arial"/>
          <w:i/>
          <w:iCs/>
          <w:sz w:val="20"/>
          <w:szCs w:val="20"/>
          <w:u w:val="single"/>
        </w:rPr>
        <w:t>Lee, Mai Yer</w:t>
      </w:r>
      <w:r w:rsidRPr="00045ABB">
        <w:rPr>
          <w:rFonts w:ascii="Arial" w:hAnsi="Arial" w:cs="Arial"/>
          <w:sz w:val="20"/>
          <w:szCs w:val="20"/>
        </w:rPr>
        <w:t xml:space="preserve">                </w:t>
      </w:r>
      <w:r w:rsidRPr="00045ABB">
        <w:rPr>
          <w:rFonts w:ascii="Arial" w:hAnsi="Arial" w:cs="Arial"/>
          <w:b/>
          <w:bCs/>
          <w:sz w:val="20"/>
          <w:szCs w:val="20"/>
        </w:rPr>
        <w:t>Hnub Yug:</w:t>
      </w:r>
      <w:r>
        <w:rPr>
          <w:rFonts w:ascii="Arial" w:hAnsi="Arial" w:cs="Arial"/>
          <w:i/>
          <w:iCs/>
          <w:sz w:val="20"/>
          <w:szCs w:val="20"/>
          <w:u w:val="single"/>
        </w:rPr>
        <w:t>4/13/2004</w:t>
      </w:r>
      <w:r w:rsidRPr="00045ABB">
        <w:rPr>
          <w:rFonts w:ascii="Arial" w:hAnsi="Arial" w:cs="Arial"/>
          <w:sz w:val="20"/>
          <w:szCs w:val="20"/>
        </w:rPr>
        <w:t xml:space="preserve">     </w:t>
      </w:r>
      <w:r w:rsidRPr="00045ABB">
        <w:rPr>
          <w:rFonts w:ascii="Arial" w:hAnsi="Arial" w:cs="Arial"/>
          <w:b/>
          <w:bCs/>
          <w:sz w:val="20"/>
          <w:szCs w:val="20"/>
        </w:rPr>
        <w:t xml:space="preserve">Hnub </w:t>
      </w:r>
      <w:r>
        <w:rPr>
          <w:rFonts w:ascii="Arial" w:hAnsi="Arial" w:cs="Arial"/>
          <w:b/>
          <w:bCs/>
          <w:sz w:val="20"/>
          <w:szCs w:val="20"/>
        </w:rPr>
        <w:t xml:space="preserve">Nkag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5/26/2021</w:t>
      </w:r>
    </w:p>
    <w:p w14:paraId="17BCEF07" w14:textId="77777777" w:rsidR="00BD5EB3" w:rsidRPr="00245EF7" w:rsidRDefault="00BD5EB3" w:rsidP="00BD5EB3">
      <w:pPr>
        <w:pBdr>
          <w:bottom w:val="single" w:sz="12" w:space="1" w:color="auto"/>
        </w:pBdr>
        <w:rPr>
          <w:rFonts w:ascii="Arial" w:hAnsi="Arial"/>
          <w:sz w:val="20"/>
          <w:szCs w:val="20"/>
        </w:rPr>
      </w:pPr>
    </w:p>
    <w:p w14:paraId="462AA081" w14:textId="77777777" w:rsidR="00BD5EB3" w:rsidRPr="00245EF7" w:rsidRDefault="00BD5EB3" w:rsidP="00BD5EB3">
      <w:pPr>
        <w:rPr>
          <w:rFonts w:ascii="Arial" w:hAnsi="Arial"/>
          <w:b/>
          <w:bCs/>
          <w:sz w:val="20"/>
          <w:szCs w:val="20"/>
        </w:rPr>
      </w:pPr>
      <w:r w:rsidRPr="00245EF7">
        <w:rPr>
          <w:rFonts w:ascii="Arial" w:hAnsi="Arial"/>
          <w:b/>
          <w:bCs/>
          <w:sz w:val="20"/>
          <w:szCs w:val="20"/>
        </w:rPr>
        <w:t>Yuav Tsum Kawm Tiav Ntawm Cheeb Tsam:</w:t>
      </w:r>
    </w:p>
    <w:p w14:paraId="6C5C6135" w14:textId="00F7E699" w:rsidR="00BD5EB3" w:rsidRPr="00245EF7" w:rsidRDefault="00BD5EB3" w:rsidP="00BD5EB3">
      <w:pPr>
        <w:rPr>
          <w:rFonts w:ascii="Arial" w:hAnsi="Arial"/>
          <w:b/>
          <w:bCs/>
          <w:sz w:val="20"/>
          <w:szCs w:val="20"/>
        </w:rPr>
      </w:pPr>
      <w:r w:rsidRPr="00245EF7">
        <w:rPr>
          <w:rFonts w:ascii="Arial" w:hAnsi="Arial"/>
          <w:b/>
          <w:bCs/>
          <w:sz w:val="20"/>
          <w:szCs w:val="20"/>
        </w:rPr>
        <w:t xml:space="preserve">Tus </w:t>
      </w:r>
      <w:del w:id="1149" w:author="Fong RERHANG" w:date="2021-06-08T15:27:00Z">
        <w:r w:rsidRPr="00245EF7" w:rsidDel="00694046">
          <w:rPr>
            <w:rFonts w:ascii="Arial" w:hAnsi="Arial"/>
            <w:b/>
            <w:bCs/>
            <w:sz w:val="20"/>
            <w:szCs w:val="20"/>
          </w:rPr>
          <w:delText>q</w:delText>
        </w:r>
      </w:del>
      <w:ins w:id="1150" w:author="Fong RERHANG" w:date="2021-06-08T15:27:00Z">
        <w:r w:rsidR="00694046">
          <w:rPr>
            <w:rFonts w:ascii="Arial" w:hAnsi="Arial"/>
            <w:b/>
            <w:bCs/>
            <w:sz w:val="20"/>
            <w:szCs w:val="20"/>
          </w:rPr>
          <w:t>Q</w:t>
        </w:r>
      </w:ins>
      <w:r w:rsidRPr="00245EF7">
        <w:rPr>
          <w:rFonts w:ascii="Arial" w:hAnsi="Arial"/>
          <w:b/>
          <w:bCs/>
          <w:sz w:val="20"/>
          <w:szCs w:val="20"/>
        </w:rPr>
        <w:t xml:space="preserve">auv ntawm </w:t>
      </w:r>
      <w:ins w:id="1151" w:author="Fong RERHANG" w:date="2021-06-08T15:27:00Z">
        <w:r w:rsidR="00694046">
          <w:rPr>
            <w:rFonts w:ascii="Arial" w:hAnsi="Arial"/>
            <w:b/>
            <w:bCs/>
            <w:sz w:val="20"/>
            <w:szCs w:val="20"/>
          </w:rPr>
          <w:t>T</w:t>
        </w:r>
      </w:ins>
      <w:del w:id="1152" w:author="Fong RERHANG" w:date="2021-06-08T15:27:00Z">
        <w:r w:rsidRPr="00245EF7" w:rsidDel="00694046">
          <w:rPr>
            <w:rFonts w:ascii="Arial" w:hAnsi="Arial"/>
            <w:b/>
            <w:bCs/>
            <w:sz w:val="20"/>
            <w:szCs w:val="20"/>
          </w:rPr>
          <w:delText>t</w:delText>
        </w:r>
      </w:del>
      <w:r w:rsidRPr="00245EF7">
        <w:rPr>
          <w:rFonts w:ascii="Arial" w:hAnsi="Arial"/>
          <w:b/>
          <w:bCs/>
          <w:sz w:val="20"/>
          <w:szCs w:val="20"/>
        </w:rPr>
        <w:t xml:space="preserve">xoj </w:t>
      </w:r>
      <w:ins w:id="1153" w:author="Fong RERHANG" w:date="2021-06-08T15:27:00Z">
        <w:r w:rsidR="00694046">
          <w:rPr>
            <w:rFonts w:ascii="Arial" w:hAnsi="Arial"/>
            <w:b/>
            <w:bCs/>
            <w:sz w:val="20"/>
            <w:szCs w:val="20"/>
          </w:rPr>
          <w:t>K</w:t>
        </w:r>
      </w:ins>
      <w:del w:id="1154" w:author="Fong RERHANG" w:date="2021-06-08T15:27:00Z">
        <w:r w:rsidRPr="00245EF7" w:rsidDel="00694046">
          <w:rPr>
            <w:rFonts w:ascii="Arial" w:hAnsi="Arial"/>
            <w:b/>
            <w:bCs/>
            <w:sz w:val="20"/>
            <w:szCs w:val="20"/>
          </w:rPr>
          <w:delText>k</w:delText>
        </w:r>
      </w:del>
      <w:r w:rsidRPr="00245EF7">
        <w:rPr>
          <w:rFonts w:ascii="Arial" w:hAnsi="Arial"/>
          <w:b/>
          <w:bCs/>
          <w:sz w:val="20"/>
          <w:szCs w:val="20"/>
        </w:rPr>
        <w:t xml:space="preserve">ev </w:t>
      </w:r>
      <w:ins w:id="1155" w:author="Fong RERHANG" w:date="2021-06-08T15:27:00Z">
        <w:r w:rsidR="00694046">
          <w:rPr>
            <w:rFonts w:ascii="Arial" w:hAnsi="Arial"/>
            <w:b/>
            <w:bCs/>
            <w:sz w:val="20"/>
            <w:szCs w:val="20"/>
          </w:rPr>
          <w:t>K</w:t>
        </w:r>
      </w:ins>
      <w:del w:id="1156" w:author="Fong RERHANG" w:date="2021-06-08T15:27:00Z">
        <w:r w:rsidRPr="00245EF7" w:rsidDel="00694046">
          <w:rPr>
            <w:rFonts w:ascii="Arial" w:hAnsi="Arial"/>
            <w:b/>
            <w:bCs/>
            <w:sz w:val="20"/>
            <w:szCs w:val="20"/>
          </w:rPr>
          <w:delText>k</w:delText>
        </w:r>
      </w:del>
      <w:r w:rsidRPr="00245EF7">
        <w:rPr>
          <w:rFonts w:ascii="Arial" w:hAnsi="Arial"/>
          <w:b/>
          <w:bCs/>
          <w:sz w:val="20"/>
          <w:szCs w:val="20"/>
        </w:rPr>
        <w:t>awm</w:t>
      </w:r>
    </w:p>
    <w:p w14:paraId="2F0A211F" w14:textId="0E3BCEA8" w:rsidR="00BD5EB3" w:rsidRPr="00245EF7" w:rsidRDefault="008D37BD" w:rsidP="001C341C">
      <w:pPr>
        <w:jc w:val="both"/>
        <w:rPr>
          <w:noProof/>
          <w:sz w:val="20"/>
          <w:szCs w:val="20"/>
        </w:rPr>
      </w:pPr>
      <w:r>
        <w:rPr>
          <w:rFonts w:ascii="Arial" w:hAnsi="Arial"/>
          <w:sz w:val="20"/>
          <w:szCs w:val="20"/>
        </w:rPr>
        <w:t>Ib qho k</w:t>
      </w:r>
      <w:r w:rsidR="00BD5EB3" w:rsidRPr="00245EF7">
        <w:rPr>
          <w:rFonts w:ascii="Arial" w:hAnsi="Arial"/>
          <w:sz w:val="20"/>
          <w:szCs w:val="20"/>
        </w:rPr>
        <w:t xml:space="preserve">ev piav </w:t>
      </w:r>
      <w:r>
        <w:rPr>
          <w:rFonts w:ascii="Arial" w:hAnsi="Arial"/>
          <w:sz w:val="20"/>
          <w:szCs w:val="20"/>
        </w:rPr>
        <w:t xml:space="preserve">txog ntau xyoo </w:t>
      </w:r>
      <w:r w:rsidR="00BD5EB3" w:rsidRPr="00245EF7">
        <w:rPr>
          <w:rFonts w:ascii="Arial" w:hAnsi="Arial"/>
          <w:sz w:val="20"/>
          <w:szCs w:val="20"/>
        </w:rPr>
        <w:t xml:space="preserve">ntawm </w:t>
      </w:r>
      <w:r>
        <w:rPr>
          <w:rFonts w:ascii="Arial" w:hAnsi="Arial"/>
          <w:sz w:val="20"/>
          <w:szCs w:val="20"/>
        </w:rPr>
        <w:t xml:space="preserve">tub ntxhais kawm li ntaub ntawv uas tsev kawm </w:t>
      </w:r>
      <w:del w:id="1157" w:author="Fong RERHANG" w:date="2021-06-08T15:28:00Z">
        <w:r w:rsidDel="00694046">
          <w:rPr>
            <w:rFonts w:ascii="Arial" w:hAnsi="Arial"/>
            <w:sz w:val="20"/>
            <w:szCs w:val="20"/>
          </w:rPr>
          <w:delText>kom ua</w:delText>
        </w:r>
      </w:del>
      <w:r>
        <w:rPr>
          <w:rFonts w:ascii="Arial" w:hAnsi="Arial"/>
          <w:sz w:val="20"/>
          <w:szCs w:val="20"/>
        </w:rPr>
        <w:t xml:space="preserve"> (coursework)</w:t>
      </w:r>
      <w:r w:rsidR="00BD5EB3" w:rsidRPr="00245EF7">
        <w:rPr>
          <w:rFonts w:ascii="Arial" w:hAnsi="Arial"/>
          <w:sz w:val="20"/>
          <w:szCs w:val="20"/>
        </w:rPr>
        <w:t xml:space="preserve"> txij </w:t>
      </w:r>
      <w:r>
        <w:rPr>
          <w:rFonts w:ascii="Arial" w:hAnsi="Arial"/>
          <w:sz w:val="20"/>
          <w:szCs w:val="20"/>
        </w:rPr>
        <w:t xml:space="preserve">li </w:t>
      </w:r>
      <w:r w:rsidR="00BD5EB3" w:rsidRPr="00245EF7">
        <w:rPr>
          <w:rFonts w:ascii="Arial" w:hAnsi="Arial"/>
          <w:sz w:val="20"/>
          <w:szCs w:val="20"/>
        </w:rPr>
        <w:t xml:space="preserve">xyoo no mus txog </w:t>
      </w:r>
      <w:r>
        <w:rPr>
          <w:rFonts w:ascii="Arial" w:hAnsi="Arial"/>
          <w:sz w:val="20"/>
          <w:szCs w:val="20"/>
        </w:rPr>
        <w:t>ntawm</w:t>
      </w:r>
      <w:r w:rsidR="00BD5EB3" w:rsidRPr="00245EF7">
        <w:rPr>
          <w:rFonts w:ascii="Arial" w:hAnsi="Arial" w:cstheme="minorBidi" w:hint="cs"/>
          <w:sz w:val="20"/>
          <w:szCs w:val="20"/>
          <w:cs/>
        </w:rPr>
        <w:t xml:space="preserve"> </w:t>
      </w:r>
      <w:r w:rsidR="00BD5EB3" w:rsidRPr="00245EF7">
        <w:rPr>
          <w:rFonts w:ascii="Arial" w:hAnsi="Arial" w:cstheme="minorBidi"/>
          <w:sz w:val="20"/>
          <w:szCs w:val="20"/>
        </w:rPr>
        <w:t>lwm</w:t>
      </w:r>
      <w:r w:rsidR="00BD5EB3" w:rsidRPr="00245EF7">
        <w:rPr>
          <w:rFonts w:ascii="Arial" w:hAnsi="Arial"/>
          <w:sz w:val="20"/>
          <w:szCs w:val="20"/>
        </w:rPr>
        <w:t xml:space="preserve"> lub xyoo</w:t>
      </w:r>
      <w:r>
        <w:rPr>
          <w:rFonts w:ascii="Arial" w:hAnsi="Arial"/>
          <w:sz w:val="20"/>
          <w:szCs w:val="20"/>
        </w:rPr>
        <w:t xml:space="preserve"> uas tau hais tseg</w:t>
      </w:r>
      <w:r w:rsidR="00BD5EB3" w:rsidRPr="00245EF7">
        <w:rPr>
          <w:rFonts w:ascii="Arial" w:hAnsi="Arial"/>
          <w:sz w:val="20"/>
          <w:szCs w:val="20"/>
        </w:rPr>
        <w:t xml:space="preserve">, txhawm rau ua kom cov tub ntxhais kawm ua </w:t>
      </w:r>
      <w:r>
        <w:rPr>
          <w:rFonts w:ascii="Arial" w:hAnsi="Arial"/>
          <w:sz w:val="20"/>
          <w:szCs w:val="20"/>
        </w:rPr>
        <w:t>tau li</w:t>
      </w:r>
      <w:r w:rsidR="00BD5EB3" w:rsidRPr="00245EF7">
        <w:rPr>
          <w:rFonts w:ascii="Arial" w:hAnsi="Arial"/>
          <w:sz w:val="20"/>
          <w:szCs w:val="20"/>
        </w:rPr>
        <w:t xml:space="preserve"> lawv lub hom phiaj </w:t>
      </w:r>
      <w:r>
        <w:rPr>
          <w:rFonts w:ascii="Arial" w:hAnsi="Arial"/>
          <w:sz w:val="20"/>
          <w:szCs w:val="20"/>
        </w:rPr>
        <w:t xml:space="preserve">nram qab kev kawm qib </w:t>
      </w:r>
      <w:ins w:id="1158" w:author="Fong RERHANG" w:date="2021-06-08T15:28:00Z">
        <w:r w:rsidR="00694046">
          <w:rPr>
            <w:rFonts w:ascii="Arial" w:hAnsi="Arial"/>
            <w:sz w:val="20"/>
            <w:szCs w:val="20"/>
          </w:rPr>
          <w:t>nrab (secondary</w:t>
        </w:r>
      </w:ins>
      <w:ins w:id="1159" w:author="Fong RERHANG" w:date="2021-06-08T15:29:00Z">
        <w:r w:rsidR="00694046">
          <w:rPr>
            <w:rFonts w:ascii="Arial" w:hAnsi="Arial"/>
            <w:sz w:val="20"/>
            <w:szCs w:val="20"/>
          </w:rPr>
          <w:t>)</w:t>
        </w:r>
      </w:ins>
      <w:del w:id="1160" w:author="Fong RERHANG" w:date="2021-06-08T15:28:00Z">
        <w:r w:rsidDel="00694046">
          <w:rPr>
            <w:rFonts w:ascii="Arial" w:hAnsi="Arial"/>
            <w:sz w:val="20"/>
            <w:szCs w:val="20"/>
          </w:rPr>
          <w:delText>siab</w:delText>
        </w:r>
      </w:del>
      <w:r w:rsidR="00BD5EB3" w:rsidRPr="00245EF7">
        <w:rPr>
          <w:rFonts w:ascii="Arial" w:hAnsi="Arial"/>
          <w:sz w:val="20"/>
          <w:szCs w:val="20"/>
        </w:rPr>
        <w:t>.</w:t>
      </w:r>
      <w:r w:rsidR="00BD5EB3" w:rsidRPr="00245EF7">
        <w:rPr>
          <w:noProof/>
          <w:sz w:val="20"/>
          <w:szCs w:val="20"/>
          <w:lang w:eastAsia="zh-CN"/>
        </w:rPr>
        <w:drawing>
          <wp:inline distT="0" distB="0" distL="0" distR="0" wp14:anchorId="0FBDA78C" wp14:editId="79D152F7">
            <wp:extent cx="157480" cy="11557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rFonts w:ascii="Arial" w:hAnsi="Arial"/>
          <w:sz w:val="20"/>
          <w:szCs w:val="20"/>
        </w:rPr>
        <w:t xml:space="preserve"> Yog</w:t>
      </w:r>
      <w:r w:rsidR="00BD5EB3" w:rsidRPr="00245EF7">
        <w:rPr>
          <w:noProof/>
          <w:sz w:val="20"/>
          <w:szCs w:val="20"/>
        </w:rPr>
        <w:t xml:space="preserve"> </w:t>
      </w:r>
      <w:r w:rsidR="00BD5EB3" w:rsidRPr="00245EF7">
        <w:rPr>
          <w:rFonts w:ascii="Arial" w:hAnsi="Arial"/>
          <w:noProof/>
          <w:sz w:val="20"/>
          <w:szCs w:val="20"/>
          <w:lang w:eastAsia="zh-CN"/>
        </w:rPr>
        <w:drawing>
          <wp:inline distT="0" distB="0" distL="0" distR="0" wp14:anchorId="6E68B4E7" wp14:editId="41F106C4">
            <wp:extent cx="157480" cy="11557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245EF7">
        <w:rPr>
          <w:noProof/>
          <w:sz w:val="20"/>
          <w:szCs w:val="20"/>
        </w:rPr>
        <w:t xml:space="preserve"> </w:t>
      </w:r>
      <w:r w:rsidR="00BD5EB3" w:rsidRPr="00F85B9C">
        <w:rPr>
          <w:rFonts w:ascii="Arial" w:hAnsi="Arial" w:cs="Arial"/>
          <w:noProof/>
          <w:sz w:val="20"/>
          <w:szCs w:val="20"/>
        </w:rPr>
        <w:t>Tsis yog</w:t>
      </w:r>
    </w:p>
    <w:p w14:paraId="32A56746" w14:textId="6636A6E5" w:rsidR="00BD5EB3" w:rsidRPr="00245EF7" w:rsidRDefault="006F4CF5" w:rsidP="00BD5EB3">
      <w:pPr>
        <w:tabs>
          <w:tab w:val="left" w:pos="2086"/>
        </w:tabs>
        <w:rPr>
          <w:rFonts w:ascii="Arial" w:hAnsi="Arial" w:cstheme="minorBidi"/>
          <w:i/>
          <w:iCs/>
          <w:sz w:val="20"/>
          <w:szCs w:val="20"/>
        </w:rPr>
      </w:pPr>
      <w:r>
        <w:rPr>
          <w:rFonts w:ascii="Arial" w:hAnsi="Arial" w:cstheme="minorBidi"/>
          <w:i/>
          <w:iCs/>
          <w:sz w:val="20"/>
          <w:szCs w:val="20"/>
        </w:rPr>
        <w:t>Saib cov ntaub ntawv sau tseg</w:t>
      </w:r>
    </w:p>
    <w:p w14:paraId="0E77A713" w14:textId="35324E5A" w:rsidR="00BD5EB3" w:rsidRPr="00245EF7" w:rsidRDefault="00BD5EB3" w:rsidP="003E3B91">
      <w:pPr>
        <w:jc w:val="both"/>
        <w:rPr>
          <w:rFonts w:ascii="Arial" w:hAnsi="Arial"/>
          <w:i/>
          <w:iCs/>
          <w:sz w:val="20"/>
          <w:szCs w:val="20"/>
          <w:u w:val="single"/>
        </w:rPr>
      </w:pPr>
      <w:r w:rsidRPr="00245EF7">
        <w:rPr>
          <w:rFonts w:ascii="Arial" w:hAnsi="Arial"/>
          <w:sz w:val="20"/>
          <w:szCs w:val="20"/>
        </w:rPr>
        <w:t>C</w:t>
      </w:r>
      <w:r w:rsidR="000E0984">
        <w:rPr>
          <w:rFonts w:ascii="Arial" w:hAnsi="Arial"/>
          <w:sz w:val="20"/>
          <w:szCs w:val="20"/>
        </w:rPr>
        <w:t>ov C</w:t>
      </w:r>
      <w:r w:rsidRPr="00245EF7">
        <w:rPr>
          <w:rFonts w:ascii="Arial" w:hAnsi="Arial"/>
          <w:sz w:val="20"/>
          <w:szCs w:val="20"/>
        </w:rPr>
        <w:t>hav Nyob(</w:t>
      </w:r>
      <w:r w:rsidR="000E0984">
        <w:rPr>
          <w:rFonts w:ascii="Arial" w:hAnsi="Arial"/>
          <w:sz w:val="20"/>
          <w:szCs w:val="20"/>
        </w:rPr>
        <w:t>U</w:t>
      </w:r>
      <w:r w:rsidRPr="00245EF7">
        <w:rPr>
          <w:rFonts w:ascii="Arial" w:hAnsi="Arial"/>
          <w:sz w:val="20"/>
          <w:szCs w:val="20"/>
        </w:rPr>
        <w:t xml:space="preserve">nits) / </w:t>
      </w:r>
      <w:r w:rsidR="000E0984">
        <w:rPr>
          <w:rFonts w:ascii="Arial" w:hAnsi="Arial"/>
          <w:sz w:val="20"/>
          <w:szCs w:val="20"/>
        </w:rPr>
        <w:t xml:space="preserve">Cov </w:t>
      </w:r>
      <w:r w:rsidRPr="00245EF7">
        <w:rPr>
          <w:rFonts w:ascii="Arial" w:hAnsi="Arial"/>
          <w:sz w:val="20"/>
          <w:szCs w:val="20"/>
        </w:rPr>
        <w:t xml:space="preserve">Khab </w:t>
      </w:r>
      <w:r w:rsidR="000E0984">
        <w:rPr>
          <w:rFonts w:ascii="Arial" w:hAnsi="Arial"/>
          <w:sz w:val="20"/>
          <w:szCs w:val="20"/>
        </w:rPr>
        <w:t>Nas Ua Tau</w:t>
      </w:r>
      <w:r w:rsidRPr="00245EF7">
        <w:rPr>
          <w:rFonts w:ascii="Arial" w:hAnsi="Arial"/>
          <w:sz w:val="20"/>
          <w:szCs w:val="20"/>
        </w:rPr>
        <w:t>(</w:t>
      </w:r>
      <w:r w:rsidR="000E0984">
        <w:rPr>
          <w:rFonts w:ascii="Arial" w:hAnsi="Arial"/>
          <w:sz w:val="20"/>
          <w:szCs w:val="20"/>
        </w:rPr>
        <w:t>C</w:t>
      </w:r>
      <w:r w:rsidRPr="00245EF7">
        <w:rPr>
          <w:rFonts w:ascii="Arial" w:hAnsi="Arial"/>
          <w:sz w:val="20"/>
          <w:szCs w:val="20"/>
        </w:rPr>
        <w:t xml:space="preserve">redts </w:t>
      </w:r>
      <w:r w:rsidR="000E0984">
        <w:rPr>
          <w:rFonts w:ascii="Arial" w:hAnsi="Arial"/>
          <w:sz w:val="20"/>
          <w:szCs w:val="20"/>
        </w:rPr>
        <w:t>C</w:t>
      </w:r>
      <w:r w:rsidRPr="00245EF7">
        <w:rPr>
          <w:rFonts w:ascii="Arial" w:hAnsi="Arial"/>
          <w:sz w:val="20"/>
          <w:szCs w:val="20"/>
        </w:rPr>
        <w:t xml:space="preserve">ompleted): </w:t>
      </w:r>
      <w:r w:rsidR="008D5BC0">
        <w:rPr>
          <w:rFonts w:ascii="Arial" w:hAnsi="Arial"/>
          <w:i/>
          <w:iCs/>
          <w:sz w:val="20"/>
          <w:szCs w:val="20"/>
          <w:u w:val="single"/>
        </w:rPr>
        <w:t>140</w:t>
      </w:r>
      <w:r w:rsidRPr="00245EF7">
        <w:rPr>
          <w:rFonts w:ascii="Arial" w:hAnsi="Arial"/>
          <w:sz w:val="20"/>
          <w:szCs w:val="20"/>
        </w:rPr>
        <w:t xml:space="preserve">  </w:t>
      </w:r>
      <w:r w:rsidR="000E0984">
        <w:rPr>
          <w:rFonts w:ascii="Arial" w:hAnsi="Arial"/>
          <w:sz w:val="20"/>
          <w:szCs w:val="20"/>
        </w:rPr>
        <w:t>Cov</w:t>
      </w:r>
      <w:r w:rsidRPr="00245EF7">
        <w:rPr>
          <w:rFonts w:ascii="Arial" w:hAnsi="Arial"/>
          <w:sz w:val="20"/>
          <w:szCs w:val="20"/>
        </w:rPr>
        <w:t xml:space="preserve"> Chav Nyob(</w:t>
      </w:r>
      <w:r w:rsidR="000E0984">
        <w:rPr>
          <w:rFonts w:ascii="Arial" w:hAnsi="Arial"/>
          <w:sz w:val="20"/>
          <w:szCs w:val="20"/>
        </w:rPr>
        <w:t>U</w:t>
      </w:r>
      <w:r w:rsidRPr="00245EF7">
        <w:rPr>
          <w:rFonts w:ascii="Arial" w:hAnsi="Arial"/>
          <w:sz w:val="20"/>
          <w:szCs w:val="20"/>
        </w:rPr>
        <w:t xml:space="preserve">nits) / </w:t>
      </w:r>
      <w:r w:rsidR="000E0984">
        <w:rPr>
          <w:rFonts w:ascii="Arial" w:hAnsi="Arial"/>
          <w:sz w:val="20"/>
          <w:szCs w:val="20"/>
        </w:rPr>
        <w:t xml:space="preserve">Cov </w:t>
      </w:r>
      <w:r w:rsidRPr="00245EF7">
        <w:rPr>
          <w:rFonts w:ascii="Arial" w:hAnsi="Arial"/>
          <w:sz w:val="20"/>
          <w:szCs w:val="20"/>
        </w:rPr>
        <w:t xml:space="preserve">Khab </w:t>
      </w:r>
      <w:r w:rsidR="000E0984">
        <w:rPr>
          <w:rFonts w:ascii="Arial" w:hAnsi="Arial"/>
          <w:sz w:val="20"/>
          <w:szCs w:val="20"/>
        </w:rPr>
        <w:t xml:space="preserve">Nas Tseem </w:t>
      </w:r>
      <w:ins w:id="1161" w:author="Fong RERHANG" w:date="2021-06-08T15:29:00Z">
        <w:r w:rsidR="00694046">
          <w:rPr>
            <w:rFonts w:ascii="Arial" w:hAnsi="Arial"/>
            <w:sz w:val="20"/>
            <w:szCs w:val="20"/>
          </w:rPr>
          <w:t>Tab Tom</w:t>
        </w:r>
      </w:ins>
      <w:del w:id="1162" w:author="Fong RERHANG" w:date="2021-06-08T15:29:00Z">
        <w:r w:rsidR="000E0984" w:rsidDel="00694046">
          <w:rPr>
            <w:rFonts w:ascii="Arial" w:hAnsi="Arial"/>
            <w:sz w:val="20"/>
            <w:szCs w:val="20"/>
          </w:rPr>
          <w:delText>Tsis Tau</w:delText>
        </w:r>
      </w:del>
      <w:r w:rsidRPr="00245EF7">
        <w:rPr>
          <w:rFonts w:ascii="Arial" w:hAnsi="Arial"/>
          <w:sz w:val="20"/>
          <w:szCs w:val="20"/>
        </w:rPr>
        <w:t>(</w:t>
      </w:r>
      <w:r w:rsidR="000E0984">
        <w:rPr>
          <w:rFonts w:ascii="Arial" w:hAnsi="Arial"/>
          <w:sz w:val="20"/>
          <w:szCs w:val="20"/>
        </w:rPr>
        <w:t>C</w:t>
      </w:r>
      <w:r w:rsidRPr="00245EF7">
        <w:rPr>
          <w:rFonts w:ascii="Arial" w:hAnsi="Arial"/>
          <w:sz w:val="20"/>
          <w:szCs w:val="20"/>
        </w:rPr>
        <w:t xml:space="preserve">redts </w:t>
      </w:r>
      <w:r w:rsidR="000E0984">
        <w:rPr>
          <w:rFonts w:ascii="Arial" w:hAnsi="Arial"/>
          <w:sz w:val="20"/>
          <w:szCs w:val="20"/>
        </w:rPr>
        <w:t>P</w:t>
      </w:r>
      <w:r w:rsidRPr="00245EF7">
        <w:rPr>
          <w:rFonts w:ascii="Arial" w:hAnsi="Arial"/>
          <w:sz w:val="20"/>
          <w:szCs w:val="20"/>
        </w:rPr>
        <w:t xml:space="preserve">ending): </w:t>
      </w:r>
      <w:r w:rsidR="008D5BC0">
        <w:rPr>
          <w:rFonts w:ascii="Arial" w:hAnsi="Arial"/>
          <w:i/>
          <w:iCs/>
          <w:sz w:val="20"/>
          <w:szCs w:val="20"/>
          <w:u w:val="single"/>
        </w:rPr>
        <w:t>85</w:t>
      </w:r>
    </w:p>
    <w:p w14:paraId="08EBDFBE" w14:textId="683DD017" w:rsidR="00BD5EB3" w:rsidRPr="00D37D4D" w:rsidRDefault="000E0984" w:rsidP="009F0415">
      <w:pPr>
        <w:rPr>
          <w:rFonts w:ascii="Arial" w:hAnsi="Arial"/>
          <w:sz w:val="20"/>
          <w:szCs w:val="20"/>
        </w:rPr>
      </w:pPr>
      <w:r>
        <w:rPr>
          <w:rFonts w:ascii="Arial" w:hAnsi="Arial"/>
          <w:sz w:val="20"/>
          <w:szCs w:val="20"/>
        </w:rPr>
        <w:t>Tub ntxhais kawm t</w:t>
      </w:r>
      <w:r w:rsidR="00BD5EB3" w:rsidRPr="00245EF7">
        <w:rPr>
          <w:rFonts w:ascii="Arial" w:hAnsi="Arial"/>
          <w:sz w:val="20"/>
          <w:szCs w:val="20"/>
        </w:rPr>
        <w:t>us qauv ntawm kev kawm uas coj mus rau</w:t>
      </w:r>
      <w:r>
        <w:rPr>
          <w:rFonts w:ascii="Arial" w:hAnsi="Arial"/>
          <w:sz w:val="20"/>
          <w:szCs w:val="20"/>
        </w:rPr>
        <w:t>:</w:t>
      </w:r>
      <w:r w:rsidR="00D37D4D">
        <w:rPr>
          <w:rFonts w:ascii="Arial" w:hAnsi="Arial"/>
          <w:sz w:val="20"/>
          <w:szCs w:val="20"/>
        </w:rPr>
        <w:t xml:space="preserve">                                                                                           </w:t>
      </w:r>
      <w:r w:rsidR="009F0415" w:rsidRPr="00245EF7">
        <w:rPr>
          <w:noProof/>
          <w:lang w:eastAsia="zh-CN"/>
        </w:rPr>
        <w:drawing>
          <wp:inline distT="0" distB="0" distL="0" distR="0" wp14:anchorId="4F54E8BC" wp14:editId="07714958">
            <wp:extent cx="157480" cy="11557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9F0415">
        <w:rPr>
          <w:rFonts w:ascii="Arial" w:hAnsi="Arial" w:cs="Arial"/>
          <w:sz w:val="20"/>
          <w:szCs w:val="20"/>
        </w:rPr>
        <w:t>D</w:t>
      </w:r>
      <w:r w:rsidR="00BD5EB3" w:rsidRPr="009F0415">
        <w:rPr>
          <w:rFonts w:ascii="Arial" w:hAnsi="Arial" w:cs="Arial"/>
          <w:sz w:val="20"/>
          <w:szCs w:val="20"/>
        </w:rPr>
        <w:t xml:space="preserve">aim </w:t>
      </w:r>
      <w:r>
        <w:rPr>
          <w:rFonts w:ascii="Arial" w:hAnsi="Arial" w:cs="Arial"/>
          <w:sz w:val="20"/>
          <w:szCs w:val="20"/>
        </w:rPr>
        <w:t>N</w:t>
      </w:r>
      <w:r w:rsidR="00BD5EB3" w:rsidRPr="009F0415">
        <w:rPr>
          <w:rFonts w:ascii="Arial" w:hAnsi="Arial" w:cs="Arial"/>
          <w:sz w:val="20"/>
          <w:szCs w:val="20"/>
        </w:rPr>
        <w:t xml:space="preserve">tawm </w:t>
      </w:r>
      <w:r>
        <w:rPr>
          <w:rFonts w:ascii="Arial" w:hAnsi="Arial" w:cs="Arial"/>
          <w:sz w:val="20"/>
          <w:szCs w:val="20"/>
        </w:rPr>
        <w:t>P</w:t>
      </w:r>
      <w:r w:rsidR="00BD5EB3" w:rsidRPr="009F0415">
        <w:rPr>
          <w:rFonts w:ascii="Arial" w:hAnsi="Arial" w:cs="Arial"/>
          <w:sz w:val="20"/>
          <w:szCs w:val="20"/>
        </w:rPr>
        <w:t xml:space="preserve">ov </w:t>
      </w:r>
      <w:r>
        <w:rPr>
          <w:rFonts w:ascii="Arial" w:hAnsi="Arial" w:cs="Arial"/>
          <w:sz w:val="20"/>
          <w:szCs w:val="20"/>
        </w:rPr>
        <w:t>T</w:t>
      </w:r>
      <w:r w:rsidR="00BD5EB3" w:rsidRPr="009F0415">
        <w:rPr>
          <w:rFonts w:ascii="Arial" w:hAnsi="Arial" w:cs="Arial"/>
          <w:sz w:val="20"/>
          <w:szCs w:val="20"/>
        </w:rPr>
        <w:t xml:space="preserve">hawj thaum </w:t>
      </w:r>
      <w:r>
        <w:rPr>
          <w:rFonts w:ascii="Arial" w:hAnsi="Arial" w:cs="Arial"/>
          <w:sz w:val="20"/>
          <w:szCs w:val="20"/>
        </w:rPr>
        <w:t>K</w:t>
      </w:r>
      <w:r w:rsidR="00BD5EB3" w:rsidRPr="009F0415">
        <w:rPr>
          <w:rFonts w:ascii="Arial" w:hAnsi="Arial" w:cs="Arial"/>
          <w:sz w:val="20"/>
          <w:szCs w:val="20"/>
        </w:rPr>
        <w:t xml:space="preserve">awm </w:t>
      </w:r>
      <w:r>
        <w:rPr>
          <w:rFonts w:ascii="Arial" w:hAnsi="Arial" w:cs="Arial"/>
          <w:sz w:val="20"/>
          <w:szCs w:val="20"/>
        </w:rPr>
        <w:t>T</w:t>
      </w:r>
      <w:r w:rsidR="00BD5EB3" w:rsidRPr="009F0415">
        <w:rPr>
          <w:rFonts w:ascii="Arial" w:hAnsi="Arial" w:cs="Arial"/>
          <w:sz w:val="20"/>
          <w:szCs w:val="20"/>
        </w:rPr>
        <w:t xml:space="preserve">iav: </w:t>
      </w:r>
      <w:r w:rsidR="009F0415" w:rsidRPr="00245EF7">
        <w:rPr>
          <w:noProof/>
          <w:lang w:eastAsia="zh-CN"/>
        </w:rPr>
        <w:drawing>
          <wp:inline distT="0" distB="0" distL="0" distR="0" wp14:anchorId="4E9B35B2" wp14:editId="3367C315">
            <wp:extent cx="157480" cy="11557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BD5EB3" w:rsidRPr="009F0415">
        <w:rPr>
          <w:rFonts w:ascii="Arial" w:hAnsi="Arial" w:cs="Arial"/>
          <w:sz w:val="20"/>
          <w:szCs w:val="20"/>
        </w:rPr>
        <w:t xml:space="preserve"> </w:t>
      </w:r>
      <w:r>
        <w:rPr>
          <w:rFonts w:ascii="Arial" w:hAnsi="Arial" w:cs="Arial"/>
          <w:sz w:val="20"/>
          <w:szCs w:val="20"/>
        </w:rPr>
        <w:t>Q</w:t>
      </w:r>
      <w:r w:rsidR="00BD5EB3" w:rsidRPr="009F0415">
        <w:rPr>
          <w:rFonts w:ascii="Arial" w:hAnsi="Arial" w:cs="Arial"/>
          <w:sz w:val="20"/>
          <w:szCs w:val="20"/>
        </w:rPr>
        <w:t xml:space="preserve">ib </w:t>
      </w:r>
      <w:r>
        <w:rPr>
          <w:rFonts w:ascii="Arial" w:hAnsi="Arial" w:cs="Arial"/>
          <w:sz w:val="20"/>
          <w:szCs w:val="20"/>
        </w:rPr>
        <w:t>S</w:t>
      </w:r>
      <w:r w:rsidR="00BD5EB3" w:rsidRPr="009F0415">
        <w:rPr>
          <w:rFonts w:ascii="Arial" w:hAnsi="Arial" w:cs="Arial"/>
          <w:sz w:val="20"/>
          <w:szCs w:val="20"/>
        </w:rPr>
        <w:t>iab (</w:t>
      </w:r>
      <w:r>
        <w:rPr>
          <w:rFonts w:ascii="Arial" w:hAnsi="Arial" w:cs="Arial"/>
          <w:sz w:val="20"/>
          <w:szCs w:val="20"/>
        </w:rPr>
        <w:t>D</w:t>
      </w:r>
      <w:r w:rsidR="00BD5EB3" w:rsidRPr="009F0415">
        <w:rPr>
          <w:rFonts w:ascii="Arial" w:hAnsi="Arial" w:cs="Arial"/>
          <w:sz w:val="20"/>
          <w:szCs w:val="20"/>
        </w:rPr>
        <w:t xml:space="preserve">iploma)        Hnub </w:t>
      </w:r>
      <w:r>
        <w:rPr>
          <w:rFonts w:ascii="Arial" w:hAnsi="Arial" w:cs="Arial"/>
          <w:sz w:val="20"/>
          <w:szCs w:val="20"/>
        </w:rPr>
        <w:t>K</w:t>
      </w:r>
      <w:r w:rsidR="00BD5EB3" w:rsidRPr="009F0415">
        <w:rPr>
          <w:rFonts w:ascii="Arial" w:hAnsi="Arial" w:cs="Arial"/>
          <w:sz w:val="20"/>
          <w:szCs w:val="20"/>
        </w:rPr>
        <w:t xml:space="preserve">awm </w:t>
      </w:r>
      <w:r>
        <w:rPr>
          <w:rFonts w:ascii="Arial" w:hAnsi="Arial" w:cs="Arial"/>
          <w:sz w:val="20"/>
          <w:szCs w:val="20"/>
        </w:rPr>
        <w:t>T</w:t>
      </w:r>
      <w:r w:rsidR="00BD5EB3" w:rsidRPr="009F0415">
        <w:rPr>
          <w:rFonts w:ascii="Arial" w:hAnsi="Arial" w:cs="Arial"/>
          <w:sz w:val="20"/>
          <w:szCs w:val="20"/>
        </w:rPr>
        <w:t>iav</w:t>
      </w:r>
      <w:r>
        <w:rPr>
          <w:rFonts w:ascii="Arial" w:hAnsi="Arial" w:cs="Arial"/>
          <w:sz w:val="20"/>
          <w:szCs w:val="20"/>
        </w:rPr>
        <w:t xml:space="preserve"> Li Hais Tseg</w:t>
      </w:r>
      <w:r w:rsidR="00BD5EB3" w:rsidRPr="009F0415">
        <w:rPr>
          <w:rFonts w:ascii="Arial" w:hAnsi="Arial" w:cs="Arial"/>
          <w:sz w:val="20"/>
          <w:szCs w:val="20"/>
        </w:rPr>
        <w:t xml:space="preserve">: </w:t>
      </w:r>
      <w:r w:rsidR="002D04E1" w:rsidRPr="00A93059">
        <w:rPr>
          <w:rFonts w:ascii="Arial" w:hAnsi="Arial" w:cs="Arial"/>
          <w:i/>
          <w:iCs/>
          <w:sz w:val="20"/>
          <w:szCs w:val="20"/>
          <w:u w:val="single"/>
        </w:rPr>
        <w:t>6/</w:t>
      </w:r>
      <w:r w:rsidR="002A4B01">
        <w:rPr>
          <w:rFonts w:ascii="Arial" w:hAnsi="Arial" w:cs="Arial"/>
          <w:i/>
          <w:iCs/>
          <w:sz w:val="20"/>
          <w:szCs w:val="20"/>
          <w:u w:val="single"/>
        </w:rPr>
        <w:t>10/2022</w:t>
      </w:r>
    </w:p>
    <w:p w14:paraId="5BF33558" w14:textId="77777777" w:rsidR="00BD5EB3" w:rsidRPr="00245EF7" w:rsidRDefault="00BD5EB3" w:rsidP="00BD5EB3">
      <w:pPr>
        <w:pBdr>
          <w:bottom w:val="single" w:sz="12" w:space="1" w:color="auto"/>
        </w:pBdr>
        <w:rPr>
          <w:rFonts w:ascii="Arial" w:hAnsi="Arial"/>
          <w:sz w:val="20"/>
          <w:szCs w:val="20"/>
        </w:rPr>
      </w:pPr>
    </w:p>
    <w:p w14:paraId="1C524916" w14:textId="055A4DC5" w:rsidR="00BD5EB3" w:rsidRPr="00245EF7" w:rsidRDefault="00BD5EB3" w:rsidP="00BD5EB3">
      <w:pPr>
        <w:rPr>
          <w:rFonts w:ascii="Arial" w:hAnsi="Arial"/>
          <w:b/>
          <w:bCs/>
          <w:sz w:val="20"/>
          <w:szCs w:val="20"/>
        </w:rPr>
      </w:pPr>
      <w:r w:rsidRPr="00245EF7">
        <w:rPr>
          <w:rFonts w:ascii="Arial" w:hAnsi="Arial"/>
          <w:b/>
          <w:bCs/>
          <w:sz w:val="20"/>
          <w:szCs w:val="20"/>
        </w:rPr>
        <w:t xml:space="preserve">Lub Hnub Nyoog </w:t>
      </w:r>
      <w:r w:rsidR="001061E4">
        <w:rPr>
          <w:rFonts w:ascii="Arial" w:hAnsi="Arial"/>
          <w:b/>
          <w:bCs/>
          <w:sz w:val="20"/>
          <w:szCs w:val="20"/>
        </w:rPr>
        <w:t>thaum Yog</w:t>
      </w:r>
      <w:r w:rsidR="000E0984">
        <w:rPr>
          <w:rFonts w:ascii="Arial" w:hAnsi="Arial"/>
          <w:b/>
          <w:bCs/>
          <w:sz w:val="20"/>
          <w:szCs w:val="20"/>
        </w:rPr>
        <w:t xml:space="preserve"> </w:t>
      </w:r>
      <w:r w:rsidR="001061E4">
        <w:rPr>
          <w:rFonts w:ascii="Arial" w:hAnsi="Arial"/>
          <w:b/>
          <w:bCs/>
          <w:sz w:val="20"/>
          <w:szCs w:val="20"/>
        </w:rPr>
        <w:t>Tus Neeg Lo</w:t>
      </w:r>
      <w:del w:id="1163" w:author="Fong RERHANG" w:date="2021-06-08T15:31:00Z">
        <w:r w:rsidR="001061E4" w:rsidDel="00694046">
          <w:rPr>
            <w:rFonts w:ascii="Arial" w:hAnsi="Arial"/>
            <w:b/>
            <w:bCs/>
            <w:sz w:val="20"/>
            <w:szCs w:val="20"/>
          </w:rPr>
          <w:delText>o</w:delText>
        </w:r>
      </w:del>
      <w:r w:rsidR="001061E4">
        <w:rPr>
          <w:rFonts w:ascii="Arial" w:hAnsi="Arial"/>
          <w:b/>
          <w:bCs/>
          <w:sz w:val="20"/>
          <w:szCs w:val="20"/>
        </w:rPr>
        <w:t>j</w:t>
      </w:r>
      <w:r w:rsidR="000E0984">
        <w:rPr>
          <w:rFonts w:ascii="Arial" w:hAnsi="Arial"/>
          <w:b/>
          <w:bCs/>
          <w:sz w:val="20"/>
          <w:szCs w:val="20"/>
        </w:rPr>
        <w:t>:</w:t>
      </w:r>
    </w:p>
    <w:p w14:paraId="1BCA9BD9" w14:textId="5F831456" w:rsidR="00BD5EB3" w:rsidRPr="00C95327" w:rsidRDefault="00CE70BD" w:rsidP="00C95327">
      <w:pPr>
        <w:rPr>
          <w:rFonts w:ascii="Arial" w:hAnsi="Arial"/>
          <w:sz w:val="20"/>
          <w:szCs w:val="20"/>
        </w:rPr>
      </w:pPr>
      <w:r>
        <w:rPr>
          <w:noProof/>
        </w:rPr>
        <mc:AlternateContent>
          <mc:Choice Requires="wps">
            <w:drawing>
              <wp:anchor distT="0" distB="0" distL="114300" distR="114300" simplePos="0" relativeHeight="251747328" behindDoc="0" locked="0" layoutInCell="1" allowOverlap="1" wp14:anchorId="36F84B8D" wp14:editId="4D998948">
                <wp:simplePos x="0" y="0"/>
                <wp:positionH relativeFrom="column">
                  <wp:posOffset>4266988</wp:posOffset>
                </wp:positionH>
                <wp:positionV relativeFrom="paragraph">
                  <wp:posOffset>410633</wp:posOffset>
                </wp:positionV>
                <wp:extent cx="1312333" cy="245533"/>
                <wp:effectExtent l="0" t="0" r="0" b="2540"/>
                <wp:wrapNone/>
                <wp:docPr id="17" name="Rectangle 17"/>
                <wp:cNvGraphicFramePr/>
                <a:graphic xmlns:a="http://schemas.openxmlformats.org/drawingml/2006/main">
                  <a:graphicData uri="http://schemas.microsoft.com/office/word/2010/wordprocessingShape">
                    <wps:wsp>
                      <wps:cNvSpPr/>
                      <wps:spPr>
                        <a:xfrm>
                          <a:off x="0" y="0"/>
                          <a:ext cx="1312333" cy="245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96DC6C" w14:textId="6F1FE14D" w:rsidR="00AA0E37" w:rsidRPr="00CE70BD" w:rsidRDefault="00AA0E37" w:rsidP="00CE70BD">
                            <w:pPr>
                              <w:jc w:val="center"/>
                              <w:rPr>
                                <w:rFonts w:ascii="Arial" w:hAnsi="Arial" w:cs="Arial"/>
                                <w:i/>
                                <w:iCs/>
                                <w:sz w:val="20"/>
                                <w:szCs w:val="20"/>
                              </w:rPr>
                            </w:pPr>
                            <w:r w:rsidRPr="00CE70BD">
                              <w:rPr>
                                <w:rFonts w:ascii="Arial" w:hAnsi="Arial" w:cs="Arial"/>
                                <w:i/>
                                <w:iCs/>
                                <w:sz w:val="20"/>
                                <w:szCs w:val="20"/>
                              </w:rPr>
                              <w:t>5/9/2019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4B8D" id="Rectangle 17" o:spid="_x0000_s1069" style="position:absolute;margin-left:336pt;margin-top:32.35pt;width:103.35pt;height:19.3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" filled="f" stroked="f">
                <v:textbox>
                  <w:txbxContent>
                    <w:p w14:paraId="4596DC6C" w14:textId="6F1FE14D" w:rsidR="00AA0E37" w:rsidRPr="00CE70BD" w:rsidRDefault="00AA0E37" w:rsidP="00CE70BD">
                      <w:pPr>
                        <w:jc w:val="center"/>
                        <w:rPr>
                          <w:rFonts w:ascii="Arial" w:hAnsi="Arial" w:cs="Arial"/>
                          <w:i/>
                          <w:iCs/>
                          <w:sz w:val="20"/>
                          <w:szCs w:val="20"/>
                        </w:rPr>
                      </w:pPr>
                      <w:r w:rsidRPr="00CE70BD">
                        <w:rPr>
                          <w:rFonts w:ascii="Arial" w:hAnsi="Arial" w:cs="Arial"/>
                          <w:i/>
                          <w:iCs/>
                          <w:sz w:val="20"/>
                          <w:szCs w:val="20"/>
                        </w:rPr>
                        <w:t>5/9/2019</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36BCEC70" wp14:editId="29AAAEF5">
                <wp:simplePos x="0" y="0"/>
                <wp:positionH relativeFrom="column">
                  <wp:posOffset>1150832</wp:posOffset>
                </wp:positionH>
                <wp:positionV relativeFrom="paragraph">
                  <wp:posOffset>410421</wp:posOffset>
                </wp:positionV>
                <wp:extent cx="1871133" cy="270934"/>
                <wp:effectExtent l="0" t="0" r="0" b="0"/>
                <wp:wrapNone/>
                <wp:docPr id="41" name="Rectangle 41"/>
                <wp:cNvGraphicFramePr/>
                <a:graphic xmlns:a="http://schemas.openxmlformats.org/drawingml/2006/main">
                  <a:graphicData uri="http://schemas.microsoft.com/office/word/2010/wordprocessingShape">
                    <wps:wsp>
                      <wps:cNvSpPr/>
                      <wps:spPr>
                        <a:xfrm>
                          <a:off x="0" y="0"/>
                          <a:ext cx="1871133" cy="2709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8F251" w14:textId="0D5BB607" w:rsidR="00AA0E37" w:rsidRPr="00CE70BD" w:rsidRDefault="00AA0E37" w:rsidP="00CE70BD">
                            <w:pPr>
                              <w:rPr>
                                <w:rFonts w:ascii="Arial" w:hAnsi="Arial" w:cs="Arial"/>
                                <w:i/>
                                <w:iCs/>
                                <w:sz w:val="20"/>
                                <w:szCs w:val="20"/>
                              </w:rPr>
                            </w:pPr>
                            <w:r w:rsidRPr="00CE70BD">
                              <w:rPr>
                                <w:rFonts w:ascii="Arial" w:hAnsi="Arial" w:cs="Arial"/>
                                <w:i/>
                                <w:iCs/>
                                <w:sz w:val="20"/>
                                <w:szCs w:val="20"/>
                              </w:rPr>
                              <w:t>KIMBERLY RODRIGUEZ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CEC70" id="Rectangle 41" o:spid="_x0000_s1070" style="position:absolute;margin-left:90.6pt;margin-top:32.3pt;width:147.35pt;height:2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" filled="f" stroked="f">
                <v:textbox>
                  <w:txbxContent>
                    <w:p w14:paraId="5C58F251" w14:textId="0D5BB607" w:rsidR="00AA0E37" w:rsidRPr="00CE70BD" w:rsidRDefault="00AA0E37" w:rsidP="00CE70BD">
                      <w:pPr>
                        <w:rPr>
                          <w:rFonts w:ascii="Arial" w:hAnsi="Arial" w:cs="Arial"/>
                          <w:i/>
                          <w:iCs/>
                          <w:sz w:val="20"/>
                          <w:szCs w:val="20"/>
                        </w:rPr>
                      </w:pPr>
                      <w:r w:rsidRPr="00CE70BD">
                        <w:rPr>
                          <w:rFonts w:ascii="Arial" w:hAnsi="Arial" w:cs="Arial"/>
                          <w:i/>
                          <w:iCs/>
                          <w:sz w:val="20"/>
                          <w:szCs w:val="20"/>
                        </w:rPr>
                        <w:t>KIMBERLY RODRIGUEZ</w:t>
                      </w:r>
                    </w:p>
                  </w:txbxContent>
                </v:textbox>
              </v:rect>
            </w:pict>
          </mc:Fallback>
        </mc:AlternateContent>
      </w:r>
      <w:r w:rsidR="00FB32AE">
        <w:pict w14:anchorId="632D95AE">
          <v:shape id="_x0000_i1068" type="#_x0000_t75" style="width:12.7pt;height:9.1pt;visibility:visible;mso-wrap-style:square">
            <v:imagedata r:id="rId19" o:title=""/>
          </v:shape>
        </w:pict>
      </w:r>
      <w:r w:rsidR="000E0984">
        <w:rPr>
          <w:rFonts w:ascii="Arial" w:hAnsi="Arial"/>
          <w:sz w:val="20"/>
          <w:szCs w:val="20"/>
        </w:rPr>
        <w:t>Ntawm</w:t>
      </w:r>
      <w:r w:rsidR="00BD5EB3" w:rsidRPr="00C95327">
        <w:rPr>
          <w:rFonts w:ascii="Arial" w:hAnsi="Arial"/>
          <w:sz w:val="20"/>
          <w:szCs w:val="20"/>
        </w:rPr>
        <w:t xml:space="preserve"> los</w:t>
      </w:r>
      <w:r w:rsidR="000E0984">
        <w:rPr>
          <w:rFonts w:ascii="Arial" w:hAnsi="Arial"/>
          <w:sz w:val="20"/>
          <w:szCs w:val="20"/>
        </w:rPr>
        <w:t xml:space="preserve"> </w:t>
      </w:r>
      <w:r w:rsidR="00BD5EB3" w:rsidRPr="00C95327">
        <w:rPr>
          <w:rFonts w:ascii="Arial" w:hAnsi="Arial"/>
          <w:sz w:val="20"/>
          <w:szCs w:val="20"/>
        </w:rPr>
        <w:t>sis ua ntej tus tub ntxha</w:t>
      </w:r>
      <w:r w:rsidR="000E0984">
        <w:rPr>
          <w:rFonts w:ascii="Arial" w:hAnsi="Arial"/>
          <w:sz w:val="20"/>
          <w:szCs w:val="20"/>
        </w:rPr>
        <w:t>is</w:t>
      </w:r>
      <w:r w:rsidR="00BD5EB3" w:rsidRPr="00C95327">
        <w:rPr>
          <w:rFonts w:ascii="Arial" w:hAnsi="Arial"/>
          <w:sz w:val="20"/>
          <w:szCs w:val="20"/>
        </w:rPr>
        <w:t xml:space="preserve"> kawm hnub nyoog txog 17xyoo, nws tau qhia txog txoj cai thaum muaj hnub nyoog </w:t>
      </w:r>
      <w:r w:rsidR="001061E4">
        <w:rPr>
          <w:rFonts w:ascii="Arial" w:hAnsi="Arial"/>
          <w:sz w:val="20"/>
          <w:szCs w:val="20"/>
        </w:rPr>
        <w:t>thaum yog tus neeg loj</w:t>
      </w:r>
      <w:r w:rsidR="00BD5EB3" w:rsidRPr="00C95327">
        <w:rPr>
          <w:rFonts w:ascii="Arial" w:hAnsi="Arial"/>
          <w:sz w:val="20"/>
          <w:szCs w:val="20"/>
        </w:rPr>
        <w:t xml:space="preserve"> (lub hnub nyoog 18</w:t>
      </w:r>
      <w:r w:rsidR="001061E4">
        <w:rPr>
          <w:rFonts w:ascii="Arial" w:hAnsi="Arial"/>
          <w:sz w:val="20"/>
          <w:szCs w:val="20"/>
        </w:rPr>
        <w:t xml:space="preserve"> xyoo</w:t>
      </w:r>
      <w:r w:rsidR="00BD5EB3" w:rsidRPr="00C95327">
        <w:rPr>
          <w:rFonts w:ascii="Arial" w:hAnsi="Arial"/>
          <w:sz w:val="20"/>
          <w:szCs w:val="20"/>
        </w:rPr>
        <w:t>)</w:t>
      </w:r>
    </w:p>
    <w:p w14:paraId="46C998EA" w14:textId="5C84377E" w:rsidR="00BD5EB3" w:rsidRPr="00245EF7" w:rsidRDefault="00BD5EB3" w:rsidP="00BD5EB3">
      <w:pPr>
        <w:pBdr>
          <w:bottom w:val="single" w:sz="12" w:space="1" w:color="auto"/>
        </w:pBdr>
        <w:rPr>
          <w:rFonts w:ascii="Arial" w:hAnsi="Arial"/>
          <w:i/>
          <w:iCs/>
          <w:sz w:val="20"/>
          <w:szCs w:val="20"/>
          <w:u w:val="single"/>
        </w:rPr>
      </w:pPr>
      <w:r w:rsidRPr="00245EF7">
        <w:rPr>
          <w:rFonts w:ascii="Arial" w:hAnsi="Arial"/>
          <w:sz w:val="20"/>
          <w:szCs w:val="20"/>
        </w:rPr>
        <w:t>Los ntawm</w:t>
      </w:r>
      <w:del w:id="1164" w:author="Fong RERHANG" w:date="2021-06-08T15:32:00Z">
        <w:r w:rsidRPr="00245EF7" w:rsidDel="00694046">
          <w:rPr>
            <w:rFonts w:ascii="Arial" w:hAnsi="Arial"/>
            <w:sz w:val="20"/>
            <w:szCs w:val="20"/>
          </w:rPr>
          <w:delText xml:space="preserve"> leej twg</w:delText>
        </w:r>
      </w:del>
      <w:r w:rsidRPr="00245EF7">
        <w:rPr>
          <w:rFonts w:ascii="Arial" w:hAnsi="Arial"/>
          <w:sz w:val="20"/>
          <w:szCs w:val="20"/>
        </w:rPr>
        <w:t>: ____________________</w:t>
      </w:r>
      <w:r w:rsidR="003A49CB">
        <w:rPr>
          <w:rFonts w:ascii="Arial" w:hAnsi="Arial"/>
          <w:sz w:val="20"/>
          <w:szCs w:val="20"/>
        </w:rPr>
        <w:t>_____</w:t>
      </w:r>
      <w:r w:rsidRPr="00245EF7">
        <w:rPr>
          <w:rFonts w:ascii="Arial" w:hAnsi="Arial"/>
          <w:sz w:val="20"/>
          <w:szCs w:val="20"/>
        </w:rPr>
        <w:t>_                Hnub Tim:</w:t>
      </w:r>
      <w:r w:rsidR="00F766AE">
        <w:rPr>
          <w:rFonts w:ascii="Arial" w:hAnsi="Arial"/>
          <w:sz w:val="20"/>
          <w:szCs w:val="20"/>
        </w:rPr>
        <w:t xml:space="preserve"> </w:t>
      </w:r>
      <w:r w:rsidRPr="00245EF7">
        <w:rPr>
          <w:rFonts w:ascii="Arial" w:hAnsi="Arial"/>
          <w:sz w:val="20"/>
          <w:szCs w:val="20"/>
        </w:rPr>
        <w:t>____________</w:t>
      </w:r>
      <w:r w:rsidR="003A49CB">
        <w:rPr>
          <w:rFonts w:ascii="Arial" w:hAnsi="Arial"/>
          <w:sz w:val="20"/>
          <w:szCs w:val="20"/>
        </w:rPr>
        <w:t>_____</w:t>
      </w:r>
      <w:r w:rsidRPr="00245EF7">
        <w:rPr>
          <w:rFonts w:ascii="Arial" w:hAnsi="Arial"/>
          <w:sz w:val="20"/>
          <w:szCs w:val="20"/>
        </w:rPr>
        <w:t>_____</w:t>
      </w:r>
    </w:p>
    <w:p w14:paraId="3EFC34FB" w14:textId="77777777" w:rsidR="00BD5EB3" w:rsidRDefault="00BD5EB3" w:rsidP="00BD5EB3">
      <w:pPr>
        <w:pBdr>
          <w:bottom w:val="single" w:sz="12" w:space="1" w:color="auto"/>
        </w:pBdr>
        <w:rPr>
          <w:rFonts w:ascii="Arial" w:hAnsi="Arial"/>
          <w:i/>
          <w:iCs/>
          <w:sz w:val="21"/>
          <w:szCs w:val="21"/>
          <w:u w:val="single"/>
        </w:rPr>
      </w:pPr>
    </w:p>
    <w:p w14:paraId="6C895134" w14:textId="2245CC7B" w:rsidR="00BD5EB3" w:rsidRPr="00245EF7" w:rsidRDefault="00BD5EB3" w:rsidP="00BD5EB3">
      <w:pPr>
        <w:rPr>
          <w:rFonts w:ascii="Arial" w:hAnsi="Arial"/>
          <w:b/>
          <w:bCs/>
          <w:sz w:val="20"/>
          <w:szCs w:val="20"/>
        </w:rPr>
      </w:pPr>
      <w:r w:rsidRPr="00245EF7">
        <w:rPr>
          <w:rFonts w:ascii="Arial" w:hAnsi="Arial"/>
          <w:b/>
          <w:bCs/>
          <w:sz w:val="20"/>
          <w:szCs w:val="20"/>
        </w:rPr>
        <w:t xml:space="preserve">Kev </w:t>
      </w:r>
      <w:r w:rsidR="006663F2">
        <w:rPr>
          <w:rFonts w:ascii="Arial" w:hAnsi="Arial"/>
          <w:b/>
          <w:bCs/>
          <w:sz w:val="20"/>
          <w:szCs w:val="20"/>
        </w:rPr>
        <w:t>Txwv</w:t>
      </w:r>
      <w:r w:rsidRPr="00245EF7">
        <w:rPr>
          <w:rFonts w:ascii="Arial" w:hAnsi="Arial"/>
          <w:b/>
          <w:bCs/>
          <w:sz w:val="20"/>
          <w:szCs w:val="20"/>
        </w:rPr>
        <w:t xml:space="preserve">Txuag </w:t>
      </w:r>
      <w:del w:id="1165" w:author="Fong RERHANG" w:date="2021-06-08T15:34:00Z">
        <w:r w:rsidRPr="00245EF7" w:rsidDel="00694046">
          <w:rPr>
            <w:rFonts w:ascii="Arial" w:hAnsi="Arial"/>
            <w:b/>
            <w:bCs/>
            <w:sz w:val="20"/>
            <w:szCs w:val="20"/>
          </w:rPr>
          <w:delText>Kawm</w:delText>
        </w:r>
        <w:r w:rsidR="006663F2" w:rsidDel="00694046">
          <w:rPr>
            <w:rFonts w:ascii="Arial" w:hAnsi="Arial"/>
            <w:b/>
            <w:bCs/>
            <w:sz w:val="20"/>
            <w:szCs w:val="20"/>
          </w:rPr>
          <w:delText xml:space="preserve"> </w:delText>
        </w:r>
      </w:del>
    </w:p>
    <w:p w14:paraId="6AFD37CA" w14:textId="03721742" w:rsidR="00BD5EB3" w:rsidRPr="00245EF7" w:rsidRDefault="00BD5EB3" w:rsidP="00E57CE6">
      <w:pPr>
        <w:jc w:val="both"/>
        <w:rPr>
          <w:rFonts w:ascii="Arial" w:hAnsi="Arial"/>
          <w:sz w:val="20"/>
          <w:szCs w:val="20"/>
        </w:rPr>
      </w:pPr>
      <w:r w:rsidRPr="00245EF7">
        <w:rPr>
          <w:rFonts w:ascii="Arial" w:hAnsi="Arial"/>
          <w:sz w:val="20"/>
          <w:szCs w:val="20"/>
        </w:rPr>
        <w:t xml:space="preserve">Puas yog tus tub ntxhais kawm </w:t>
      </w:r>
      <w:r w:rsidR="006663F2">
        <w:rPr>
          <w:rFonts w:ascii="Arial" w:hAnsi="Arial"/>
          <w:sz w:val="20"/>
          <w:szCs w:val="20"/>
        </w:rPr>
        <w:t>raug txwv</w:t>
      </w:r>
      <w:r w:rsidRPr="00245EF7">
        <w:rPr>
          <w:rFonts w:ascii="Arial" w:hAnsi="Arial"/>
          <w:sz w:val="20"/>
          <w:szCs w:val="20"/>
        </w:rPr>
        <w:t xml:space="preserve"> rau kev txiav txim siab ntawm txoj kev kawm?</w:t>
      </w:r>
      <w:r w:rsidRPr="00245EF7">
        <w:rPr>
          <w:rFonts w:ascii="Arial" w:hAnsi="Arial"/>
          <w:noProof/>
          <w:sz w:val="20"/>
          <w:szCs w:val="20"/>
          <w:lang w:eastAsia="zh-CN"/>
        </w:rPr>
        <w:t xml:space="preserve"> </w:t>
      </w:r>
      <w:r w:rsidRPr="00245EF7">
        <w:rPr>
          <w:rFonts w:ascii="Arial" w:hAnsi="Arial"/>
          <w:noProof/>
          <w:sz w:val="20"/>
          <w:szCs w:val="20"/>
          <w:lang w:eastAsia="zh-CN"/>
        </w:rPr>
        <w:drawing>
          <wp:inline distT="0" distB="0" distL="0" distR="0" wp14:anchorId="57D954AB" wp14:editId="4791FC29">
            <wp:extent cx="157480" cy="11557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0052724D" w:rsidRPr="00245EF7">
        <w:rPr>
          <w:rFonts w:ascii="Arial" w:hAnsi="Arial"/>
          <w:noProof/>
          <w:sz w:val="20"/>
          <w:szCs w:val="20"/>
          <w:lang w:eastAsia="zh-CN"/>
        </w:rPr>
        <w:drawing>
          <wp:inline distT="0" distB="0" distL="0" distR="0" wp14:anchorId="12165C68" wp14:editId="7EE3C6A3">
            <wp:extent cx="157480" cy="115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0F5242FC" w14:textId="4144003F" w:rsidR="00BD5EB3" w:rsidRPr="00245EF7" w:rsidRDefault="00BD5EB3" w:rsidP="00787D53">
      <w:pPr>
        <w:pBdr>
          <w:bottom w:val="single" w:sz="12" w:space="1" w:color="auto"/>
        </w:pBdr>
        <w:jc w:val="both"/>
        <w:rPr>
          <w:rFonts w:ascii="Arial" w:hAnsi="Arial"/>
          <w:sz w:val="20"/>
          <w:szCs w:val="20"/>
        </w:rPr>
      </w:pPr>
      <w:r w:rsidRPr="00245EF7">
        <w:rPr>
          <w:rFonts w:ascii="Arial" w:hAnsi="Arial"/>
          <w:sz w:val="20"/>
          <w:szCs w:val="20"/>
        </w:rPr>
        <w:t xml:space="preserve">Yog tias koj tsis </w:t>
      </w:r>
      <w:r w:rsidR="006663F2">
        <w:rPr>
          <w:rFonts w:ascii="Arial" w:hAnsi="Arial"/>
          <w:sz w:val="20"/>
          <w:szCs w:val="20"/>
        </w:rPr>
        <w:t>raug txwv rau</w:t>
      </w:r>
      <w:r w:rsidRPr="00245EF7">
        <w:rPr>
          <w:rFonts w:ascii="Arial" w:hAnsi="Arial"/>
          <w:sz w:val="20"/>
          <w:szCs w:val="20"/>
        </w:rPr>
        <w:t xml:space="preserve"> kev txiav txim siab txoj kev kawm thiab </w:t>
      </w:r>
      <w:r w:rsidR="006663F2">
        <w:rPr>
          <w:rFonts w:ascii="Arial" w:hAnsi="Arial"/>
          <w:sz w:val="20"/>
          <w:szCs w:val="20"/>
        </w:rPr>
        <w:t xml:space="preserve">tau </w:t>
      </w:r>
      <w:r w:rsidRPr="00245EF7">
        <w:rPr>
          <w:rFonts w:ascii="Arial" w:hAnsi="Arial"/>
          <w:sz w:val="20"/>
          <w:szCs w:val="20"/>
        </w:rPr>
        <w:t xml:space="preserve">muaj hnub nyoog txog 18 xyoo, hnub nyoog </w:t>
      </w:r>
      <w:r w:rsidR="006663F2">
        <w:rPr>
          <w:rFonts w:ascii="Arial" w:hAnsi="Arial"/>
          <w:sz w:val="20"/>
          <w:szCs w:val="20"/>
        </w:rPr>
        <w:t>thaum yog neeg loj</w:t>
      </w:r>
      <w:r w:rsidRPr="00245EF7">
        <w:rPr>
          <w:rFonts w:ascii="Arial" w:hAnsi="Arial"/>
          <w:sz w:val="20"/>
          <w:szCs w:val="20"/>
        </w:rPr>
        <w:t xml:space="preserve">, koj muaj txoj cai tau txais tag nrho cov ntaub ntawv hais txog koj txoj kev kawm thiab txiav txim siab txhua yam </w:t>
      </w:r>
      <w:r w:rsidR="006663F2">
        <w:rPr>
          <w:rFonts w:ascii="Arial" w:hAnsi="Arial"/>
          <w:sz w:val="20"/>
          <w:szCs w:val="20"/>
        </w:rPr>
        <w:t>cuam tshuam</w:t>
      </w:r>
      <w:r w:rsidRPr="00245EF7">
        <w:rPr>
          <w:rFonts w:ascii="Arial" w:hAnsi="Arial"/>
          <w:sz w:val="20"/>
          <w:szCs w:val="20"/>
        </w:rPr>
        <w:t xml:space="preserve"> txog koj qhov kev kawm. Qhov no suav nrog txoj cai los </w:t>
      </w:r>
      <w:r w:rsidR="006663F2">
        <w:rPr>
          <w:rFonts w:ascii="Arial" w:hAnsi="Arial"/>
          <w:sz w:val="20"/>
          <w:szCs w:val="20"/>
        </w:rPr>
        <w:t>nthuav qhia</w:t>
      </w:r>
      <w:r w:rsidRPr="00245EF7">
        <w:rPr>
          <w:rFonts w:ascii="Arial" w:hAnsi="Arial"/>
          <w:sz w:val="20"/>
          <w:szCs w:val="20"/>
        </w:rPr>
        <w:t xml:space="preserve"> koj tus kheej ntawm lub rooj sib tham IEP thiab kos npe rau daim IEP </w:t>
      </w:r>
      <w:r w:rsidR="006663F2">
        <w:rPr>
          <w:rFonts w:ascii="Arial" w:hAnsi="Arial"/>
          <w:sz w:val="20"/>
          <w:szCs w:val="20"/>
        </w:rPr>
        <w:t xml:space="preserve">nyob sab ntawv ntawm </w:t>
      </w:r>
      <w:r w:rsidRPr="00245EF7">
        <w:rPr>
          <w:rFonts w:ascii="Arial" w:hAnsi="Arial"/>
          <w:sz w:val="20"/>
          <w:szCs w:val="20"/>
        </w:rPr>
        <w:t>koj niam koj txiv los</w:t>
      </w:r>
      <w:r w:rsidR="006663F2">
        <w:rPr>
          <w:rFonts w:ascii="Arial" w:hAnsi="Arial"/>
          <w:sz w:val="20"/>
          <w:szCs w:val="20"/>
        </w:rPr>
        <w:t xml:space="preserve"> </w:t>
      </w:r>
      <w:r w:rsidRPr="00245EF7">
        <w:rPr>
          <w:rFonts w:ascii="Arial" w:hAnsi="Arial"/>
          <w:sz w:val="20"/>
          <w:szCs w:val="20"/>
        </w:rPr>
        <w:t>sis tus saib xyuas.</w:t>
      </w:r>
    </w:p>
    <w:p w14:paraId="61E08819" w14:textId="77777777" w:rsidR="00BD5EB3" w:rsidRDefault="00BD5EB3" w:rsidP="00BD5EB3">
      <w:pPr>
        <w:pBdr>
          <w:bottom w:val="single" w:sz="12" w:space="1" w:color="auto"/>
        </w:pBdr>
        <w:rPr>
          <w:rFonts w:ascii="Arial" w:hAnsi="Arial"/>
          <w:sz w:val="21"/>
          <w:szCs w:val="21"/>
        </w:rPr>
      </w:pPr>
    </w:p>
    <w:p w14:paraId="7DD21D04" w14:textId="51032ABF" w:rsidR="00BD5EB3" w:rsidRPr="00245EF7" w:rsidRDefault="00BD5EB3" w:rsidP="00BD5EB3">
      <w:pPr>
        <w:rPr>
          <w:rFonts w:ascii="Arial" w:hAnsi="Arial"/>
          <w:sz w:val="20"/>
          <w:szCs w:val="20"/>
        </w:rPr>
      </w:pPr>
      <w:r w:rsidRPr="00245EF7">
        <w:rPr>
          <w:rFonts w:ascii="Arial" w:hAnsi="Arial"/>
          <w:sz w:val="20"/>
          <w:szCs w:val="20"/>
        </w:rPr>
        <w:t xml:space="preserve">Puas muaj </w:t>
      </w:r>
      <w:r w:rsidR="002619F4">
        <w:rPr>
          <w:rFonts w:ascii="Arial" w:hAnsi="Arial"/>
          <w:sz w:val="20"/>
          <w:szCs w:val="20"/>
        </w:rPr>
        <w:t xml:space="preserve">(cov) </w:t>
      </w:r>
      <w:r w:rsidRPr="00245EF7">
        <w:rPr>
          <w:rFonts w:ascii="Arial" w:hAnsi="Arial"/>
          <w:sz w:val="20"/>
          <w:szCs w:val="20"/>
        </w:rPr>
        <w:t xml:space="preserve">lub hom phiaj </w:t>
      </w:r>
      <w:r w:rsidR="002619F4">
        <w:rPr>
          <w:rFonts w:ascii="Arial" w:hAnsi="Arial"/>
          <w:sz w:val="20"/>
          <w:szCs w:val="20"/>
        </w:rPr>
        <w:t xml:space="preserve">nram qab kev kawm qib siab </w:t>
      </w:r>
      <w:r w:rsidRPr="00245EF7">
        <w:rPr>
          <w:rFonts w:ascii="Arial" w:hAnsi="Arial"/>
          <w:sz w:val="20"/>
          <w:szCs w:val="20"/>
        </w:rPr>
        <w:t xml:space="preserve">tsim nyog </w:t>
      </w:r>
      <w:r w:rsidR="002619F4">
        <w:rPr>
          <w:rFonts w:ascii="Arial" w:hAnsi="Arial"/>
          <w:sz w:val="20"/>
          <w:szCs w:val="20"/>
        </w:rPr>
        <w:t>uas tuaj yeej ntsuas tau uas muaj kev kawm los sis kev xyaum,</w:t>
      </w:r>
      <w:r w:rsidRPr="00245EF7">
        <w:rPr>
          <w:rFonts w:ascii="Arial" w:hAnsi="Arial"/>
          <w:sz w:val="20"/>
          <w:szCs w:val="20"/>
        </w:rPr>
        <w:t xml:space="preserve"> kev ua hauj</w:t>
      </w:r>
      <w:r w:rsidR="002619F4">
        <w:rPr>
          <w:rFonts w:ascii="Arial" w:hAnsi="Arial"/>
          <w:sz w:val="20"/>
          <w:szCs w:val="20"/>
        </w:rPr>
        <w:t xml:space="preserve"> </w:t>
      </w:r>
      <w:r w:rsidRPr="00245EF7">
        <w:rPr>
          <w:rFonts w:ascii="Arial" w:hAnsi="Arial"/>
          <w:sz w:val="20"/>
          <w:szCs w:val="20"/>
        </w:rPr>
        <w:t xml:space="preserve">lwm thiab, raws li xav tau, kev nyob ywj pheej?       </w:t>
      </w:r>
      <w:r w:rsidR="00332098" w:rsidRPr="00245EF7">
        <w:rPr>
          <w:noProof/>
          <w:lang w:eastAsia="zh-CN"/>
        </w:rPr>
        <w:drawing>
          <wp:inline distT="0" distB="0" distL="0" distR="0" wp14:anchorId="316B4CB8" wp14:editId="7C6B0E73">
            <wp:extent cx="157480" cy="1155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1FA273FF" wp14:editId="3648B1B6">
            <wp:extent cx="157480" cy="11557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00B01EEA" w14:textId="43E054B6" w:rsidR="00BD5EB3" w:rsidRPr="00245EF7" w:rsidRDefault="00BD5EB3" w:rsidP="00BD5EB3">
      <w:pPr>
        <w:rPr>
          <w:rFonts w:ascii="Arial" w:hAnsi="Arial"/>
          <w:sz w:val="20"/>
          <w:szCs w:val="20"/>
        </w:rPr>
      </w:pPr>
      <w:r w:rsidRPr="00245EF7">
        <w:rPr>
          <w:rFonts w:ascii="Arial" w:hAnsi="Arial"/>
          <w:sz w:val="20"/>
          <w:szCs w:val="20"/>
        </w:rPr>
        <w:lastRenderedPageBreak/>
        <w:t xml:space="preserve">Puas yog </w:t>
      </w:r>
      <w:r w:rsidR="002619F4">
        <w:rPr>
          <w:rFonts w:ascii="Arial" w:hAnsi="Arial"/>
          <w:sz w:val="20"/>
          <w:szCs w:val="20"/>
        </w:rPr>
        <w:t xml:space="preserve">(cov) </w:t>
      </w:r>
      <w:r w:rsidRPr="00245EF7">
        <w:rPr>
          <w:rFonts w:ascii="Arial" w:hAnsi="Arial"/>
          <w:sz w:val="20"/>
          <w:szCs w:val="20"/>
        </w:rPr>
        <w:t xml:space="preserve">lub hom phiaj </w:t>
      </w:r>
      <w:r w:rsidR="002619F4">
        <w:rPr>
          <w:rFonts w:ascii="Arial" w:hAnsi="Arial"/>
          <w:sz w:val="20"/>
          <w:szCs w:val="20"/>
        </w:rPr>
        <w:t>nram qab kev kawm qib siab taus qhia txog</w:t>
      </w:r>
      <w:r w:rsidRPr="00245EF7">
        <w:rPr>
          <w:rFonts w:ascii="Arial" w:hAnsi="Arial"/>
          <w:sz w:val="20"/>
          <w:szCs w:val="20"/>
        </w:rPr>
        <w:t>/</w:t>
      </w:r>
      <w:r w:rsidR="002619F4">
        <w:rPr>
          <w:rFonts w:ascii="Arial" w:hAnsi="Arial"/>
          <w:sz w:val="20"/>
          <w:szCs w:val="20"/>
        </w:rPr>
        <w:t xml:space="preserve">tau </w:t>
      </w:r>
      <w:r w:rsidRPr="00245EF7">
        <w:rPr>
          <w:rFonts w:ascii="Arial" w:hAnsi="Arial"/>
          <w:sz w:val="20"/>
          <w:szCs w:val="20"/>
        </w:rPr>
        <w:t xml:space="preserve">hloov tshiab nrog rau qhov kev txhim kho ntawm pab pawg IEP Txhua Xyoo?             </w:t>
      </w:r>
      <w:r w:rsidR="00580579">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697AA7A7" wp14:editId="217EA2E3">
            <wp:extent cx="157480" cy="11557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Yog</w:t>
      </w:r>
      <w:r w:rsidRPr="00245EF7">
        <w:rPr>
          <w:rFonts w:ascii="Arial" w:hAnsi="Arial"/>
          <w:noProof/>
          <w:sz w:val="20"/>
          <w:szCs w:val="20"/>
          <w:lang w:eastAsia="zh-CN"/>
        </w:rPr>
        <w:drawing>
          <wp:inline distT="0" distB="0" distL="0" distR="0" wp14:anchorId="2140DACA" wp14:editId="50164D53">
            <wp:extent cx="157480" cy="11557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Tsis yog</w:t>
      </w:r>
    </w:p>
    <w:p w14:paraId="7F9E9F3E" w14:textId="073F1CFB" w:rsidR="00BD5EB3" w:rsidRPr="00245EF7" w:rsidRDefault="00BD5EB3" w:rsidP="00BD5EB3">
      <w:pPr>
        <w:rPr>
          <w:rFonts w:ascii="Arial" w:hAnsi="Arial"/>
          <w:sz w:val="20"/>
          <w:szCs w:val="20"/>
        </w:rPr>
      </w:pPr>
      <w:r w:rsidRPr="00245EF7">
        <w:rPr>
          <w:rFonts w:ascii="Arial" w:hAnsi="Arial"/>
          <w:sz w:val="20"/>
          <w:szCs w:val="20"/>
        </w:rPr>
        <w:t xml:space="preserve">Puas muaj </w:t>
      </w:r>
      <w:r w:rsidR="00B85E0A">
        <w:rPr>
          <w:rFonts w:ascii="Arial" w:hAnsi="Arial"/>
          <w:sz w:val="20"/>
          <w:szCs w:val="20"/>
        </w:rPr>
        <w:t xml:space="preserve">cov </w:t>
      </w:r>
      <w:r w:rsidRPr="00245EF7">
        <w:rPr>
          <w:rFonts w:ascii="Arial" w:hAnsi="Arial"/>
          <w:sz w:val="20"/>
          <w:szCs w:val="20"/>
        </w:rPr>
        <w:t>kev pab</w:t>
      </w:r>
      <w:r w:rsidR="00B85E0A">
        <w:rPr>
          <w:rFonts w:ascii="Arial" w:hAnsi="Arial"/>
          <w:sz w:val="20"/>
          <w:szCs w:val="20"/>
        </w:rPr>
        <w:t xml:space="preserve"> </w:t>
      </w:r>
      <w:r w:rsidRPr="00245EF7">
        <w:rPr>
          <w:rFonts w:ascii="Arial" w:hAnsi="Arial"/>
          <w:sz w:val="20"/>
          <w:szCs w:val="20"/>
        </w:rPr>
        <w:t xml:space="preserve">cuam hloov </w:t>
      </w:r>
      <w:r w:rsidR="00B85E0A">
        <w:rPr>
          <w:rFonts w:ascii="Arial" w:hAnsi="Arial"/>
          <w:sz w:val="20"/>
          <w:szCs w:val="20"/>
        </w:rPr>
        <w:t xml:space="preserve">uas tau suav </w:t>
      </w:r>
      <w:r w:rsidRPr="00245EF7">
        <w:rPr>
          <w:rFonts w:ascii="Arial" w:hAnsi="Arial"/>
          <w:sz w:val="20"/>
          <w:szCs w:val="20"/>
        </w:rPr>
        <w:t>nyob hauv pab pawg</w:t>
      </w:r>
      <w:r w:rsidR="00B85E0A">
        <w:rPr>
          <w:rFonts w:ascii="Arial" w:hAnsi="Arial"/>
          <w:sz w:val="20"/>
          <w:szCs w:val="20"/>
        </w:rPr>
        <w:t xml:space="preserve"> </w:t>
      </w:r>
      <w:r w:rsidRPr="00245EF7">
        <w:rPr>
          <w:rFonts w:ascii="Arial" w:hAnsi="Arial"/>
          <w:sz w:val="20"/>
          <w:szCs w:val="20"/>
        </w:rPr>
        <w:t xml:space="preserve">IEP uas </w:t>
      </w:r>
      <w:r w:rsidR="00B85E0A">
        <w:rPr>
          <w:rFonts w:ascii="Arial" w:hAnsi="Arial"/>
          <w:sz w:val="20"/>
          <w:szCs w:val="20"/>
        </w:rPr>
        <w:t>muaj laj thawj tuaj yeem ua rau tus tub ntxhais kawm ua tau nws cov hom phiaj tom qab kev kawm qib siab?</w:t>
      </w:r>
      <w:r w:rsidRPr="00245EF7">
        <w:rPr>
          <w:rFonts w:ascii="Arial" w:hAnsi="Arial"/>
          <w:sz w:val="20"/>
          <w:szCs w:val="20"/>
        </w:rPr>
        <w:t xml:space="preserve">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013A2E8D" wp14:editId="301897D0">
            <wp:extent cx="157480" cy="11557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488C0F2C" wp14:editId="402EE50B">
            <wp:extent cx="157480" cy="11557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yog</w:t>
      </w:r>
    </w:p>
    <w:p w14:paraId="034FFC1F" w14:textId="1A0C8193" w:rsidR="00BD5EB3" w:rsidRPr="00245EF7" w:rsidRDefault="00BD5EB3" w:rsidP="00BD5EB3">
      <w:pPr>
        <w:rPr>
          <w:rFonts w:ascii="Arial" w:hAnsi="Arial"/>
          <w:sz w:val="20"/>
          <w:szCs w:val="20"/>
        </w:rPr>
      </w:pPr>
      <w:r w:rsidRPr="00245EF7">
        <w:rPr>
          <w:rFonts w:ascii="Arial" w:hAnsi="Arial"/>
          <w:sz w:val="20"/>
          <w:szCs w:val="20"/>
        </w:rPr>
        <w:t xml:space="preserve">Puas muaj </w:t>
      </w:r>
      <w:r w:rsidR="00B85E0A">
        <w:rPr>
          <w:rFonts w:ascii="Arial" w:hAnsi="Arial"/>
          <w:sz w:val="20"/>
          <w:szCs w:val="20"/>
        </w:rPr>
        <w:t>(</w:t>
      </w:r>
      <w:r w:rsidRPr="00245EF7">
        <w:rPr>
          <w:rFonts w:ascii="Arial" w:hAnsi="Arial"/>
          <w:sz w:val="20"/>
          <w:szCs w:val="20"/>
        </w:rPr>
        <w:t>cov</w:t>
      </w:r>
      <w:r w:rsidR="00B85E0A">
        <w:rPr>
          <w:rFonts w:ascii="Arial" w:hAnsi="Arial"/>
          <w:sz w:val="20"/>
          <w:szCs w:val="20"/>
        </w:rPr>
        <w:t>)</w:t>
      </w:r>
      <w:r w:rsidRPr="00245EF7">
        <w:rPr>
          <w:rFonts w:ascii="Arial" w:hAnsi="Arial"/>
          <w:sz w:val="20"/>
          <w:szCs w:val="20"/>
        </w:rPr>
        <w:t xml:space="preserve"> hom phiaj </w:t>
      </w:r>
      <w:r w:rsidR="00B85E0A">
        <w:rPr>
          <w:rFonts w:ascii="Arial" w:hAnsi="Arial"/>
          <w:sz w:val="20"/>
          <w:szCs w:val="20"/>
        </w:rPr>
        <w:t>txhua</w:t>
      </w:r>
      <w:r w:rsidRPr="00245EF7">
        <w:rPr>
          <w:rFonts w:ascii="Arial" w:hAnsi="Arial"/>
          <w:sz w:val="20"/>
          <w:szCs w:val="20"/>
        </w:rPr>
        <w:t xml:space="preserve"> xyoo </w:t>
      </w:r>
      <w:r w:rsidR="00B85E0A">
        <w:rPr>
          <w:rFonts w:ascii="Arial" w:hAnsi="Arial"/>
          <w:sz w:val="20"/>
          <w:szCs w:val="20"/>
        </w:rPr>
        <w:t xml:space="preserve">suav </w:t>
      </w:r>
      <w:r w:rsidRPr="00245EF7">
        <w:rPr>
          <w:rFonts w:ascii="Arial" w:hAnsi="Arial"/>
          <w:sz w:val="20"/>
          <w:szCs w:val="20"/>
        </w:rPr>
        <w:t xml:space="preserve">nyob hauv pab pawg IEP uas muaj feem </w:t>
      </w:r>
      <w:r w:rsidR="00B85E0A">
        <w:rPr>
          <w:rFonts w:ascii="Arial" w:hAnsi="Arial"/>
          <w:sz w:val="20"/>
          <w:szCs w:val="20"/>
        </w:rPr>
        <w:t>xyuam</w:t>
      </w:r>
      <w:r w:rsidRPr="00245EF7">
        <w:rPr>
          <w:rFonts w:ascii="Arial" w:hAnsi="Arial"/>
          <w:sz w:val="20"/>
          <w:szCs w:val="20"/>
        </w:rPr>
        <w:t xml:space="preserve"> txog tus tub ntxhais kawm </w:t>
      </w:r>
      <w:r w:rsidR="00B85E0A">
        <w:rPr>
          <w:rFonts w:ascii="Arial" w:hAnsi="Arial"/>
          <w:sz w:val="20"/>
          <w:szCs w:val="20"/>
        </w:rPr>
        <w:t>cov kev xav tau cov</w:t>
      </w:r>
      <w:r w:rsidRPr="00245EF7">
        <w:rPr>
          <w:rFonts w:ascii="Arial" w:hAnsi="Arial"/>
          <w:sz w:val="20"/>
          <w:szCs w:val="20"/>
        </w:rPr>
        <w:t xml:space="preserve"> kev </w:t>
      </w:r>
      <w:r w:rsidR="00B85E0A">
        <w:rPr>
          <w:rFonts w:ascii="Arial" w:hAnsi="Arial"/>
          <w:sz w:val="20"/>
          <w:szCs w:val="20"/>
        </w:rPr>
        <w:t xml:space="preserve">pab cuam </w:t>
      </w:r>
      <w:r w:rsidRPr="00245EF7">
        <w:rPr>
          <w:rFonts w:ascii="Arial" w:hAnsi="Arial"/>
          <w:sz w:val="20"/>
          <w:szCs w:val="20"/>
        </w:rPr>
        <w:t xml:space="preserve">hloov pauv?                            </w:t>
      </w:r>
      <w:r w:rsidR="00787D53">
        <w:rPr>
          <w:rFonts w:ascii="Arial" w:hAnsi="Arial"/>
          <w:sz w:val="20"/>
          <w:szCs w:val="20"/>
        </w:rPr>
        <w:t xml:space="preserve">           </w:t>
      </w:r>
      <w:r w:rsidRPr="00245EF7">
        <w:rPr>
          <w:rFonts w:ascii="Arial" w:hAnsi="Arial"/>
          <w:sz w:val="20"/>
          <w:szCs w:val="20"/>
        </w:rPr>
        <w:t xml:space="preserve">     </w:t>
      </w:r>
      <w:r w:rsidR="00332098" w:rsidRPr="00245EF7">
        <w:rPr>
          <w:noProof/>
          <w:lang w:eastAsia="zh-CN"/>
        </w:rPr>
        <w:drawing>
          <wp:inline distT="0" distB="0" distL="0" distR="0" wp14:anchorId="21A2C444" wp14:editId="7C5025BD">
            <wp:extent cx="157480" cy="11557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Yog</w:t>
      </w:r>
      <w:r w:rsidRPr="00245EF7">
        <w:rPr>
          <w:rFonts w:ascii="Arial" w:hAnsi="Arial"/>
          <w:noProof/>
          <w:sz w:val="20"/>
          <w:szCs w:val="20"/>
          <w:lang w:eastAsia="zh-CN"/>
        </w:rPr>
        <w:drawing>
          <wp:inline distT="0" distB="0" distL="0" distR="0" wp14:anchorId="5CB33A31" wp14:editId="62CC3E8B">
            <wp:extent cx="157480" cy="11557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245EF7">
        <w:rPr>
          <w:rFonts w:ascii="Arial" w:hAnsi="Arial"/>
          <w:sz w:val="20"/>
          <w:szCs w:val="20"/>
        </w:rPr>
        <w:t xml:space="preserve"> Tsis yo</w:t>
      </w:r>
      <w:r w:rsidR="00B85E0A">
        <w:rPr>
          <w:rFonts w:ascii="Arial" w:hAnsi="Arial"/>
          <w:sz w:val="20"/>
          <w:szCs w:val="20"/>
        </w:rPr>
        <w:t>g</w:t>
      </w:r>
    </w:p>
    <w:p w14:paraId="2E87F42D" w14:textId="77777777" w:rsidR="00BD5EB3" w:rsidRDefault="00BD5EB3" w:rsidP="00BD5EB3">
      <w:pPr>
        <w:rPr>
          <w:rFonts w:cstheme="minorBidi"/>
        </w:rPr>
      </w:pPr>
    </w:p>
    <w:p w14:paraId="5C1D82CC" w14:textId="136AE576" w:rsidR="00BD5EB3" w:rsidRPr="002C4228" w:rsidRDefault="00BD5EB3" w:rsidP="002C4228">
      <w:pPr>
        <w:spacing w:after="0" w:line="240" w:lineRule="auto"/>
        <w:jc w:val="both"/>
        <w:rPr>
          <w:rFonts w:ascii="Arial" w:hAnsi="Arial" w:cs="Arial"/>
          <w:sz w:val="18"/>
          <w:szCs w:val="18"/>
        </w:rPr>
      </w:pPr>
    </w:p>
    <w:sectPr w:rsidR="00BD5EB3" w:rsidRPr="002C4228" w:rsidSect="00431E3D">
      <w:headerReference w:type="default" r:id="rId20"/>
      <w:pgSz w:w="11906" w:h="16838" w:code="9"/>
      <w:pgMar w:top="720" w:right="720" w:bottom="720" w:left="720" w:header="14"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7" w:author="Fong RERHANG" w:date="2021-06-07T20:48:00Z" w:initials="FR">
    <w:p w14:paraId="40B0CF15" w14:textId="395A9870" w:rsidR="00AA0E37" w:rsidRDefault="00AA0E37">
      <w:pPr>
        <w:pStyle w:val="CommentText"/>
      </w:pPr>
      <w:r>
        <w:rPr>
          <w:rStyle w:val="CommentReference"/>
        </w:rPr>
        <w:annotationRef/>
      </w:r>
      <w:r>
        <w:t>Original Name is Jasmine but not make sense, (Mai Yer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B0CF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048B" w16cex:dateUtc="2021-06-07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B0CF15" w16cid:durableId="24690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0F5B1" w14:textId="77777777" w:rsidR="004E03AA" w:rsidRDefault="004E03AA" w:rsidP="009610B3">
      <w:pPr>
        <w:spacing w:after="0" w:line="240" w:lineRule="auto"/>
      </w:pPr>
      <w:r>
        <w:separator/>
      </w:r>
    </w:p>
  </w:endnote>
  <w:endnote w:type="continuationSeparator" w:id="0">
    <w:p w14:paraId="230FDD82" w14:textId="77777777" w:rsidR="004E03AA" w:rsidRDefault="004E03AA"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1"/>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6926B" w14:textId="77777777" w:rsidR="004E03AA" w:rsidRDefault="004E03AA" w:rsidP="009610B3">
      <w:pPr>
        <w:spacing w:after="0" w:line="240" w:lineRule="auto"/>
      </w:pPr>
      <w:r>
        <w:separator/>
      </w:r>
    </w:p>
  </w:footnote>
  <w:footnote w:type="continuationSeparator" w:id="0">
    <w:p w14:paraId="4CE1E8D0" w14:textId="77777777" w:rsidR="004E03AA" w:rsidRDefault="004E03AA"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color w:val="000000" w:themeColor="text1"/>
        <w:sz w:val="20"/>
        <w:szCs w:val="20"/>
      </w:rPr>
      <w:alias w:val="Title"/>
      <w:tag w:val=""/>
      <w:id w:val="1116400235"/>
      <w:placeholder>
        <w:docPart w:val="D17F64BABBBB4897B749530204A3AFD6"/>
      </w:placeholder>
      <w:dataBinding w:prefixMappings="xmlns:ns0='http://purl.org/dc/elements/1.1/' xmlns:ns1='http://schemas.openxmlformats.org/package/2006/metadata/core-properties' " w:xpath="/ns1:coreProperties[1]/ns0:title[1]" w:storeItemID="{6C3C8BC8-F283-45AE-878A-BAB7291924A1}"/>
      <w:text/>
    </w:sdtPr>
    <w:sdtContent>
      <w:p w14:paraId="1F2F9725" w14:textId="355F07CE" w:rsidR="00AA0E37" w:rsidRDefault="00AA0E37">
        <w:pPr>
          <w:pStyle w:val="Header"/>
          <w:tabs>
            <w:tab w:val="clear" w:pos="4680"/>
            <w:tab w:val="clear" w:pos="9360"/>
          </w:tabs>
          <w:jc w:val="right"/>
          <w:rPr>
            <w:color w:val="7F7F7F" w:themeColor="text1" w:themeTint="80"/>
          </w:rPr>
        </w:pPr>
        <w:r w:rsidRPr="000A6635">
          <w:rPr>
            <w:rFonts w:ascii="Arial" w:hAnsi="Arial" w:cs="Arial"/>
            <w:color w:val="000000" w:themeColor="text1"/>
            <w:sz w:val="20"/>
            <w:szCs w:val="20"/>
          </w:rPr>
          <w:t xml:space="preserve">Nploog Ntawv </w:t>
        </w:r>
        <w:r>
          <w:rPr>
            <w:rFonts w:ascii="Arial" w:hAnsi="Arial" w:cs="Arial"/>
            <w:color w:val="000000" w:themeColor="text1"/>
            <w:sz w:val="20"/>
            <w:szCs w:val="20"/>
          </w:rPr>
          <w:t xml:space="preserve">____ </w:t>
        </w:r>
        <w:r w:rsidRPr="000A6635">
          <w:rPr>
            <w:rFonts w:ascii="Arial" w:hAnsi="Arial" w:cs="Arial"/>
            <w:color w:val="000000" w:themeColor="text1"/>
            <w:sz w:val="20"/>
            <w:szCs w:val="20"/>
          </w:rPr>
          <w:t xml:space="preserve">Ntawm </w:t>
        </w:r>
        <w:r>
          <w:rPr>
            <w:rFonts w:ascii="Arial" w:hAnsi="Arial" w:cs="Arial"/>
            <w:color w:val="000000" w:themeColor="text1"/>
            <w:sz w:val="20"/>
            <w:szCs w:val="20"/>
          </w:rPr>
          <w:t>____</w:t>
        </w:r>
      </w:p>
    </w:sdtContent>
  </w:sdt>
  <w:p w14:paraId="56829397" w14:textId="0EDBBEB3" w:rsidR="00AA0E37" w:rsidRPr="00860F72" w:rsidRDefault="00AA0E37" w:rsidP="00860F72">
    <w:pPr>
      <w:pStyle w:val="Header"/>
      <w:tabs>
        <w:tab w:val="clear" w:pos="4680"/>
        <w:tab w:val="clear" w:pos="9360"/>
      </w:tabs>
      <w:jc w:val="right"/>
      <w:rPr>
        <w:rFonts w:ascii="Arial" w:hAnsi="Arial" w:cs="Arial"/>
        <w:color w:val="000000" w:themeColor="tex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4" type="#_x0000_t75" style="width:12.7pt;height:9.7pt;visibility:visible;mso-wrap-style:square" o:bullet="t">
        <v:imagedata r:id="rId1" o:title=""/>
      </v:shape>
    </w:pict>
  </w:numPicBullet>
  <w:numPicBullet w:numPicBulletId="1">
    <w:pict>
      <v:shape id="_x0000_i1645" type="#_x0000_t75" style="width:12.7pt;height:9.7pt;visibility:visible;mso-wrap-style:square" o:bullet="t">
        <v:imagedata r:id="rId2" o:title=""/>
      </v:shape>
    </w:pict>
  </w:numPicBullet>
  <w:numPicBullet w:numPicBulletId="2">
    <w:pict>
      <v:shape id="_x0000_i1646" type="#_x0000_t75" style="width:12.7pt;height:9.7pt;visibility:visible;mso-wrap-style:square" o:bullet="t">
        <v:imagedata r:id="rId3" o:title=""/>
      </v:shape>
    </w:pict>
  </w:numPicBullet>
  <w:numPicBullet w:numPicBulletId="3">
    <w:pict>
      <v:shape id="_x0000_i1647" type="#_x0000_t75" style="width:12.7pt;height:9.7pt;visibility:visible;mso-wrap-style:square" o:bullet="t">
        <v:imagedata r:id="rId4" o:title=""/>
      </v:shape>
    </w:pict>
  </w:numPicBullet>
  <w:abstractNum w:abstractNumId="0" w15:restartNumberingAfterBreak="0">
    <w:nsid w:val="071601F7"/>
    <w:multiLevelType w:val="hybridMultilevel"/>
    <w:tmpl w:val="2F32107C"/>
    <w:lvl w:ilvl="0" w:tplc="C3A89B0C">
      <w:start w:val="1"/>
      <w:numFmt w:val="bullet"/>
      <w:lvlText w:val=""/>
      <w:lvlPicBulletId w:val="0"/>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6595B"/>
    <w:multiLevelType w:val="hybridMultilevel"/>
    <w:tmpl w:val="87101924"/>
    <w:lvl w:ilvl="0" w:tplc="F1CA672E">
      <w:start w:val="1"/>
      <w:numFmt w:val="bullet"/>
      <w:lvlText w:val=""/>
      <w:lvlPicBulletId w:val="0"/>
      <w:lvlJc w:val="left"/>
      <w:pPr>
        <w:tabs>
          <w:tab w:val="num" w:pos="720"/>
        </w:tabs>
        <w:ind w:left="720" w:hanging="360"/>
      </w:pPr>
      <w:rPr>
        <w:rFonts w:ascii="Symbol" w:hAnsi="Symbol" w:hint="default"/>
      </w:rPr>
    </w:lvl>
    <w:lvl w:ilvl="1" w:tplc="B1D604C2" w:tentative="1">
      <w:start w:val="1"/>
      <w:numFmt w:val="bullet"/>
      <w:lvlText w:val=""/>
      <w:lvlJc w:val="left"/>
      <w:pPr>
        <w:tabs>
          <w:tab w:val="num" w:pos="1440"/>
        </w:tabs>
        <w:ind w:left="1440" w:hanging="360"/>
      </w:pPr>
      <w:rPr>
        <w:rFonts w:ascii="Symbol" w:hAnsi="Symbol" w:hint="default"/>
      </w:rPr>
    </w:lvl>
    <w:lvl w:ilvl="2" w:tplc="EB7E00EE" w:tentative="1">
      <w:start w:val="1"/>
      <w:numFmt w:val="bullet"/>
      <w:lvlText w:val=""/>
      <w:lvlJc w:val="left"/>
      <w:pPr>
        <w:tabs>
          <w:tab w:val="num" w:pos="2160"/>
        </w:tabs>
        <w:ind w:left="2160" w:hanging="360"/>
      </w:pPr>
      <w:rPr>
        <w:rFonts w:ascii="Symbol" w:hAnsi="Symbol" w:hint="default"/>
      </w:rPr>
    </w:lvl>
    <w:lvl w:ilvl="3" w:tplc="EC7A9A10" w:tentative="1">
      <w:start w:val="1"/>
      <w:numFmt w:val="bullet"/>
      <w:lvlText w:val=""/>
      <w:lvlJc w:val="left"/>
      <w:pPr>
        <w:tabs>
          <w:tab w:val="num" w:pos="2880"/>
        </w:tabs>
        <w:ind w:left="2880" w:hanging="360"/>
      </w:pPr>
      <w:rPr>
        <w:rFonts w:ascii="Symbol" w:hAnsi="Symbol" w:hint="default"/>
      </w:rPr>
    </w:lvl>
    <w:lvl w:ilvl="4" w:tplc="CCB283F0" w:tentative="1">
      <w:start w:val="1"/>
      <w:numFmt w:val="bullet"/>
      <w:lvlText w:val=""/>
      <w:lvlJc w:val="left"/>
      <w:pPr>
        <w:tabs>
          <w:tab w:val="num" w:pos="3600"/>
        </w:tabs>
        <w:ind w:left="3600" w:hanging="360"/>
      </w:pPr>
      <w:rPr>
        <w:rFonts w:ascii="Symbol" w:hAnsi="Symbol" w:hint="default"/>
      </w:rPr>
    </w:lvl>
    <w:lvl w:ilvl="5" w:tplc="EC14401E" w:tentative="1">
      <w:start w:val="1"/>
      <w:numFmt w:val="bullet"/>
      <w:lvlText w:val=""/>
      <w:lvlJc w:val="left"/>
      <w:pPr>
        <w:tabs>
          <w:tab w:val="num" w:pos="4320"/>
        </w:tabs>
        <w:ind w:left="4320" w:hanging="360"/>
      </w:pPr>
      <w:rPr>
        <w:rFonts w:ascii="Symbol" w:hAnsi="Symbol" w:hint="default"/>
      </w:rPr>
    </w:lvl>
    <w:lvl w:ilvl="6" w:tplc="492A57CE" w:tentative="1">
      <w:start w:val="1"/>
      <w:numFmt w:val="bullet"/>
      <w:lvlText w:val=""/>
      <w:lvlJc w:val="left"/>
      <w:pPr>
        <w:tabs>
          <w:tab w:val="num" w:pos="5040"/>
        </w:tabs>
        <w:ind w:left="5040" w:hanging="360"/>
      </w:pPr>
      <w:rPr>
        <w:rFonts w:ascii="Symbol" w:hAnsi="Symbol" w:hint="default"/>
      </w:rPr>
    </w:lvl>
    <w:lvl w:ilvl="7" w:tplc="06DEBE50" w:tentative="1">
      <w:start w:val="1"/>
      <w:numFmt w:val="bullet"/>
      <w:lvlText w:val=""/>
      <w:lvlJc w:val="left"/>
      <w:pPr>
        <w:tabs>
          <w:tab w:val="num" w:pos="5760"/>
        </w:tabs>
        <w:ind w:left="5760" w:hanging="360"/>
      </w:pPr>
      <w:rPr>
        <w:rFonts w:ascii="Symbol" w:hAnsi="Symbol" w:hint="default"/>
      </w:rPr>
    </w:lvl>
    <w:lvl w:ilvl="8" w:tplc="975C0A3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1A00E43E"/>
    <w:lvl w:ilvl="0" w:tplc="D06C714E">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65D6D9A"/>
    <w:multiLevelType w:val="hybridMultilevel"/>
    <w:tmpl w:val="AB7AE5AE"/>
    <w:lvl w:ilvl="0" w:tplc="C8342F9E">
      <w:start w:val="1"/>
      <w:numFmt w:val="bullet"/>
      <w:lvlText w:val=""/>
      <w:lvlPicBulletId w:val="0"/>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1030711"/>
    <w:multiLevelType w:val="hybridMultilevel"/>
    <w:tmpl w:val="7782253C"/>
    <w:lvl w:ilvl="0" w:tplc="FB965D3E">
      <w:start w:val="1"/>
      <w:numFmt w:val="bullet"/>
      <w:lvlText w:val=""/>
      <w:lvlPicBulletId w:val="1"/>
      <w:lvlJc w:val="left"/>
      <w:pPr>
        <w:tabs>
          <w:tab w:val="num" w:pos="720"/>
        </w:tabs>
        <w:ind w:left="720" w:hanging="360"/>
      </w:pPr>
      <w:rPr>
        <w:rFonts w:ascii="Symbol" w:hAnsi="Symbol" w:hint="default"/>
      </w:rPr>
    </w:lvl>
    <w:lvl w:ilvl="1" w:tplc="67B86422" w:tentative="1">
      <w:start w:val="1"/>
      <w:numFmt w:val="bullet"/>
      <w:lvlText w:val=""/>
      <w:lvlJc w:val="left"/>
      <w:pPr>
        <w:tabs>
          <w:tab w:val="num" w:pos="1440"/>
        </w:tabs>
        <w:ind w:left="1440" w:hanging="360"/>
      </w:pPr>
      <w:rPr>
        <w:rFonts w:ascii="Symbol" w:hAnsi="Symbol" w:hint="default"/>
      </w:rPr>
    </w:lvl>
    <w:lvl w:ilvl="2" w:tplc="EEC484AA" w:tentative="1">
      <w:start w:val="1"/>
      <w:numFmt w:val="bullet"/>
      <w:lvlText w:val=""/>
      <w:lvlJc w:val="left"/>
      <w:pPr>
        <w:tabs>
          <w:tab w:val="num" w:pos="2160"/>
        </w:tabs>
        <w:ind w:left="2160" w:hanging="360"/>
      </w:pPr>
      <w:rPr>
        <w:rFonts w:ascii="Symbol" w:hAnsi="Symbol" w:hint="default"/>
      </w:rPr>
    </w:lvl>
    <w:lvl w:ilvl="3" w:tplc="F90CE77A" w:tentative="1">
      <w:start w:val="1"/>
      <w:numFmt w:val="bullet"/>
      <w:lvlText w:val=""/>
      <w:lvlJc w:val="left"/>
      <w:pPr>
        <w:tabs>
          <w:tab w:val="num" w:pos="2880"/>
        </w:tabs>
        <w:ind w:left="2880" w:hanging="360"/>
      </w:pPr>
      <w:rPr>
        <w:rFonts w:ascii="Symbol" w:hAnsi="Symbol" w:hint="default"/>
      </w:rPr>
    </w:lvl>
    <w:lvl w:ilvl="4" w:tplc="D0387F38" w:tentative="1">
      <w:start w:val="1"/>
      <w:numFmt w:val="bullet"/>
      <w:lvlText w:val=""/>
      <w:lvlJc w:val="left"/>
      <w:pPr>
        <w:tabs>
          <w:tab w:val="num" w:pos="3600"/>
        </w:tabs>
        <w:ind w:left="3600" w:hanging="360"/>
      </w:pPr>
      <w:rPr>
        <w:rFonts w:ascii="Symbol" w:hAnsi="Symbol" w:hint="default"/>
      </w:rPr>
    </w:lvl>
    <w:lvl w:ilvl="5" w:tplc="0EBEEC28" w:tentative="1">
      <w:start w:val="1"/>
      <w:numFmt w:val="bullet"/>
      <w:lvlText w:val=""/>
      <w:lvlJc w:val="left"/>
      <w:pPr>
        <w:tabs>
          <w:tab w:val="num" w:pos="4320"/>
        </w:tabs>
        <w:ind w:left="4320" w:hanging="360"/>
      </w:pPr>
      <w:rPr>
        <w:rFonts w:ascii="Symbol" w:hAnsi="Symbol" w:hint="default"/>
      </w:rPr>
    </w:lvl>
    <w:lvl w:ilvl="6" w:tplc="490CC4EE" w:tentative="1">
      <w:start w:val="1"/>
      <w:numFmt w:val="bullet"/>
      <w:lvlText w:val=""/>
      <w:lvlJc w:val="left"/>
      <w:pPr>
        <w:tabs>
          <w:tab w:val="num" w:pos="5040"/>
        </w:tabs>
        <w:ind w:left="5040" w:hanging="360"/>
      </w:pPr>
      <w:rPr>
        <w:rFonts w:ascii="Symbol" w:hAnsi="Symbol" w:hint="default"/>
      </w:rPr>
    </w:lvl>
    <w:lvl w:ilvl="7" w:tplc="62828332" w:tentative="1">
      <w:start w:val="1"/>
      <w:numFmt w:val="bullet"/>
      <w:lvlText w:val=""/>
      <w:lvlJc w:val="left"/>
      <w:pPr>
        <w:tabs>
          <w:tab w:val="num" w:pos="5760"/>
        </w:tabs>
        <w:ind w:left="5760" w:hanging="360"/>
      </w:pPr>
      <w:rPr>
        <w:rFonts w:ascii="Symbol" w:hAnsi="Symbol" w:hint="default"/>
      </w:rPr>
    </w:lvl>
    <w:lvl w:ilvl="8" w:tplc="82F2DBB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3F45600"/>
    <w:multiLevelType w:val="hybridMultilevel"/>
    <w:tmpl w:val="0E5E67A0"/>
    <w:lvl w:ilvl="0" w:tplc="4CFA838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32AA8"/>
    <w:multiLevelType w:val="hybridMultilevel"/>
    <w:tmpl w:val="5BB819F2"/>
    <w:lvl w:ilvl="0" w:tplc="AAC8661C">
      <w:start w:val="1"/>
      <w:numFmt w:val="bullet"/>
      <w:lvlText w:val=""/>
      <w:lvlPicBulletId w:val="0"/>
      <w:lvlJc w:val="left"/>
      <w:pPr>
        <w:tabs>
          <w:tab w:val="num" w:pos="720"/>
        </w:tabs>
        <w:ind w:left="720" w:hanging="360"/>
      </w:pPr>
      <w:rPr>
        <w:rFonts w:ascii="Symbol" w:hAnsi="Symbol" w:hint="default"/>
      </w:rPr>
    </w:lvl>
    <w:lvl w:ilvl="1" w:tplc="CF4E611E" w:tentative="1">
      <w:start w:val="1"/>
      <w:numFmt w:val="bullet"/>
      <w:lvlText w:val=""/>
      <w:lvlJc w:val="left"/>
      <w:pPr>
        <w:tabs>
          <w:tab w:val="num" w:pos="1440"/>
        </w:tabs>
        <w:ind w:left="1440" w:hanging="360"/>
      </w:pPr>
      <w:rPr>
        <w:rFonts w:ascii="Symbol" w:hAnsi="Symbol" w:hint="default"/>
      </w:rPr>
    </w:lvl>
    <w:lvl w:ilvl="2" w:tplc="26609AF4" w:tentative="1">
      <w:start w:val="1"/>
      <w:numFmt w:val="bullet"/>
      <w:lvlText w:val=""/>
      <w:lvlJc w:val="left"/>
      <w:pPr>
        <w:tabs>
          <w:tab w:val="num" w:pos="2160"/>
        </w:tabs>
        <w:ind w:left="2160" w:hanging="360"/>
      </w:pPr>
      <w:rPr>
        <w:rFonts w:ascii="Symbol" w:hAnsi="Symbol" w:hint="default"/>
      </w:rPr>
    </w:lvl>
    <w:lvl w:ilvl="3" w:tplc="1854A482" w:tentative="1">
      <w:start w:val="1"/>
      <w:numFmt w:val="bullet"/>
      <w:lvlText w:val=""/>
      <w:lvlJc w:val="left"/>
      <w:pPr>
        <w:tabs>
          <w:tab w:val="num" w:pos="2880"/>
        </w:tabs>
        <w:ind w:left="2880" w:hanging="360"/>
      </w:pPr>
      <w:rPr>
        <w:rFonts w:ascii="Symbol" w:hAnsi="Symbol" w:hint="default"/>
      </w:rPr>
    </w:lvl>
    <w:lvl w:ilvl="4" w:tplc="8F9017F0" w:tentative="1">
      <w:start w:val="1"/>
      <w:numFmt w:val="bullet"/>
      <w:lvlText w:val=""/>
      <w:lvlJc w:val="left"/>
      <w:pPr>
        <w:tabs>
          <w:tab w:val="num" w:pos="3600"/>
        </w:tabs>
        <w:ind w:left="3600" w:hanging="360"/>
      </w:pPr>
      <w:rPr>
        <w:rFonts w:ascii="Symbol" w:hAnsi="Symbol" w:hint="default"/>
      </w:rPr>
    </w:lvl>
    <w:lvl w:ilvl="5" w:tplc="B204CB5C" w:tentative="1">
      <w:start w:val="1"/>
      <w:numFmt w:val="bullet"/>
      <w:lvlText w:val=""/>
      <w:lvlJc w:val="left"/>
      <w:pPr>
        <w:tabs>
          <w:tab w:val="num" w:pos="4320"/>
        </w:tabs>
        <w:ind w:left="4320" w:hanging="360"/>
      </w:pPr>
      <w:rPr>
        <w:rFonts w:ascii="Symbol" w:hAnsi="Symbol" w:hint="default"/>
      </w:rPr>
    </w:lvl>
    <w:lvl w:ilvl="6" w:tplc="2698FB3E" w:tentative="1">
      <w:start w:val="1"/>
      <w:numFmt w:val="bullet"/>
      <w:lvlText w:val=""/>
      <w:lvlJc w:val="left"/>
      <w:pPr>
        <w:tabs>
          <w:tab w:val="num" w:pos="5040"/>
        </w:tabs>
        <w:ind w:left="5040" w:hanging="360"/>
      </w:pPr>
      <w:rPr>
        <w:rFonts w:ascii="Symbol" w:hAnsi="Symbol" w:hint="default"/>
      </w:rPr>
    </w:lvl>
    <w:lvl w:ilvl="7" w:tplc="1D0836C6" w:tentative="1">
      <w:start w:val="1"/>
      <w:numFmt w:val="bullet"/>
      <w:lvlText w:val=""/>
      <w:lvlJc w:val="left"/>
      <w:pPr>
        <w:tabs>
          <w:tab w:val="num" w:pos="5760"/>
        </w:tabs>
        <w:ind w:left="5760" w:hanging="360"/>
      </w:pPr>
      <w:rPr>
        <w:rFonts w:ascii="Symbol" w:hAnsi="Symbol" w:hint="default"/>
      </w:rPr>
    </w:lvl>
    <w:lvl w:ilvl="8" w:tplc="C178BC6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C95F91"/>
    <w:multiLevelType w:val="hybridMultilevel"/>
    <w:tmpl w:val="34CE1466"/>
    <w:lvl w:ilvl="0" w:tplc="F018537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4730AF"/>
    <w:multiLevelType w:val="hybridMultilevel"/>
    <w:tmpl w:val="C540A116"/>
    <w:lvl w:ilvl="0" w:tplc="49523426">
      <w:start w:val="1"/>
      <w:numFmt w:val="bullet"/>
      <w:lvlText w:val=""/>
      <w:lvlPicBulletId w:val="1"/>
      <w:lvlJc w:val="left"/>
      <w:pPr>
        <w:tabs>
          <w:tab w:val="num" w:pos="720"/>
        </w:tabs>
        <w:ind w:left="720" w:hanging="360"/>
      </w:pPr>
      <w:rPr>
        <w:rFonts w:ascii="Symbol" w:hAnsi="Symbol" w:hint="default"/>
      </w:rPr>
    </w:lvl>
    <w:lvl w:ilvl="1" w:tplc="21B0E0B4" w:tentative="1">
      <w:start w:val="1"/>
      <w:numFmt w:val="bullet"/>
      <w:lvlText w:val=""/>
      <w:lvlJc w:val="left"/>
      <w:pPr>
        <w:tabs>
          <w:tab w:val="num" w:pos="1440"/>
        </w:tabs>
        <w:ind w:left="1440" w:hanging="360"/>
      </w:pPr>
      <w:rPr>
        <w:rFonts w:ascii="Symbol" w:hAnsi="Symbol" w:hint="default"/>
      </w:rPr>
    </w:lvl>
    <w:lvl w:ilvl="2" w:tplc="FDBCC916" w:tentative="1">
      <w:start w:val="1"/>
      <w:numFmt w:val="bullet"/>
      <w:lvlText w:val=""/>
      <w:lvlJc w:val="left"/>
      <w:pPr>
        <w:tabs>
          <w:tab w:val="num" w:pos="2160"/>
        </w:tabs>
        <w:ind w:left="2160" w:hanging="360"/>
      </w:pPr>
      <w:rPr>
        <w:rFonts w:ascii="Symbol" w:hAnsi="Symbol" w:hint="default"/>
      </w:rPr>
    </w:lvl>
    <w:lvl w:ilvl="3" w:tplc="D5049418" w:tentative="1">
      <w:start w:val="1"/>
      <w:numFmt w:val="bullet"/>
      <w:lvlText w:val=""/>
      <w:lvlJc w:val="left"/>
      <w:pPr>
        <w:tabs>
          <w:tab w:val="num" w:pos="2880"/>
        </w:tabs>
        <w:ind w:left="2880" w:hanging="360"/>
      </w:pPr>
      <w:rPr>
        <w:rFonts w:ascii="Symbol" w:hAnsi="Symbol" w:hint="default"/>
      </w:rPr>
    </w:lvl>
    <w:lvl w:ilvl="4" w:tplc="E3165AF8" w:tentative="1">
      <w:start w:val="1"/>
      <w:numFmt w:val="bullet"/>
      <w:lvlText w:val=""/>
      <w:lvlJc w:val="left"/>
      <w:pPr>
        <w:tabs>
          <w:tab w:val="num" w:pos="3600"/>
        </w:tabs>
        <w:ind w:left="3600" w:hanging="360"/>
      </w:pPr>
      <w:rPr>
        <w:rFonts w:ascii="Symbol" w:hAnsi="Symbol" w:hint="default"/>
      </w:rPr>
    </w:lvl>
    <w:lvl w:ilvl="5" w:tplc="619C0824" w:tentative="1">
      <w:start w:val="1"/>
      <w:numFmt w:val="bullet"/>
      <w:lvlText w:val=""/>
      <w:lvlJc w:val="left"/>
      <w:pPr>
        <w:tabs>
          <w:tab w:val="num" w:pos="4320"/>
        </w:tabs>
        <w:ind w:left="4320" w:hanging="360"/>
      </w:pPr>
      <w:rPr>
        <w:rFonts w:ascii="Symbol" w:hAnsi="Symbol" w:hint="default"/>
      </w:rPr>
    </w:lvl>
    <w:lvl w:ilvl="6" w:tplc="B84AA720" w:tentative="1">
      <w:start w:val="1"/>
      <w:numFmt w:val="bullet"/>
      <w:lvlText w:val=""/>
      <w:lvlJc w:val="left"/>
      <w:pPr>
        <w:tabs>
          <w:tab w:val="num" w:pos="5040"/>
        </w:tabs>
        <w:ind w:left="5040" w:hanging="360"/>
      </w:pPr>
      <w:rPr>
        <w:rFonts w:ascii="Symbol" w:hAnsi="Symbol" w:hint="default"/>
      </w:rPr>
    </w:lvl>
    <w:lvl w:ilvl="7" w:tplc="02943E98" w:tentative="1">
      <w:start w:val="1"/>
      <w:numFmt w:val="bullet"/>
      <w:lvlText w:val=""/>
      <w:lvlJc w:val="left"/>
      <w:pPr>
        <w:tabs>
          <w:tab w:val="num" w:pos="5760"/>
        </w:tabs>
        <w:ind w:left="5760" w:hanging="360"/>
      </w:pPr>
      <w:rPr>
        <w:rFonts w:ascii="Symbol" w:hAnsi="Symbol" w:hint="default"/>
      </w:rPr>
    </w:lvl>
    <w:lvl w:ilvl="8" w:tplc="A316F8A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79136A3"/>
    <w:multiLevelType w:val="hybridMultilevel"/>
    <w:tmpl w:val="98428206"/>
    <w:lvl w:ilvl="0" w:tplc="C8342F9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716CC"/>
    <w:multiLevelType w:val="hybridMultilevel"/>
    <w:tmpl w:val="73283F26"/>
    <w:lvl w:ilvl="0" w:tplc="136C9D44">
      <w:start w:val="1"/>
      <w:numFmt w:val="bullet"/>
      <w:lvlText w:val=""/>
      <w:lvlPicBulletId w:val="0"/>
      <w:lvlJc w:val="left"/>
      <w:pPr>
        <w:tabs>
          <w:tab w:val="num" w:pos="720"/>
        </w:tabs>
        <w:ind w:left="720" w:hanging="360"/>
      </w:pPr>
      <w:rPr>
        <w:rFonts w:ascii="Symbol" w:hAnsi="Symbol" w:hint="default"/>
      </w:rPr>
    </w:lvl>
    <w:lvl w:ilvl="1" w:tplc="D7A6A990" w:tentative="1">
      <w:start w:val="1"/>
      <w:numFmt w:val="bullet"/>
      <w:lvlText w:val=""/>
      <w:lvlJc w:val="left"/>
      <w:pPr>
        <w:tabs>
          <w:tab w:val="num" w:pos="1440"/>
        </w:tabs>
        <w:ind w:left="1440" w:hanging="360"/>
      </w:pPr>
      <w:rPr>
        <w:rFonts w:ascii="Symbol" w:hAnsi="Symbol" w:hint="default"/>
      </w:rPr>
    </w:lvl>
    <w:lvl w:ilvl="2" w:tplc="7A9AD4BE" w:tentative="1">
      <w:start w:val="1"/>
      <w:numFmt w:val="bullet"/>
      <w:lvlText w:val=""/>
      <w:lvlJc w:val="left"/>
      <w:pPr>
        <w:tabs>
          <w:tab w:val="num" w:pos="2160"/>
        </w:tabs>
        <w:ind w:left="2160" w:hanging="360"/>
      </w:pPr>
      <w:rPr>
        <w:rFonts w:ascii="Symbol" w:hAnsi="Symbol" w:hint="default"/>
      </w:rPr>
    </w:lvl>
    <w:lvl w:ilvl="3" w:tplc="F4FAD3FA" w:tentative="1">
      <w:start w:val="1"/>
      <w:numFmt w:val="bullet"/>
      <w:lvlText w:val=""/>
      <w:lvlJc w:val="left"/>
      <w:pPr>
        <w:tabs>
          <w:tab w:val="num" w:pos="2880"/>
        </w:tabs>
        <w:ind w:left="2880" w:hanging="360"/>
      </w:pPr>
      <w:rPr>
        <w:rFonts w:ascii="Symbol" w:hAnsi="Symbol" w:hint="default"/>
      </w:rPr>
    </w:lvl>
    <w:lvl w:ilvl="4" w:tplc="C700E6F2" w:tentative="1">
      <w:start w:val="1"/>
      <w:numFmt w:val="bullet"/>
      <w:lvlText w:val=""/>
      <w:lvlJc w:val="left"/>
      <w:pPr>
        <w:tabs>
          <w:tab w:val="num" w:pos="3600"/>
        </w:tabs>
        <w:ind w:left="3600" w:hanging="360"/>
      </w:pPr>
      <w:rPr>
        <w:rFonts w:ascii="Symbol" w:hAnsi="Symbol" w:hint="default"/>
      </w:rPr>
    </w:lvl>
    <w:lvl w:ilvl="5" w:tplc="743EDC7E" w:tentative="1">
      <w:start w:val="1"/>
      <w:numFmt w:val="bullet"/>
      <w:lvlText w:val=""/>
      <w:lvlJc w:val="left"/>
      <w:pPr>
        <w:tabs>
          <w:tab w:val="num" w:pos="4320"/>
        </w:tabs>
        <w:ind w:left="4320" w:hanging="360"/>
      </w:pPr>
      <w:rPr>
        <w:rFonts w:ascii="Symbol" w:hAnsi="Symbol" w:hint="default"/>
      </w:rPr>
    </w:lvl>
    <w:lvl w:ilvl="6" w:tplc="4866DF10" w:tentative="1">
      <w:start w:val="1"/>
      <w:numFmt w:val="bullet"/>
      <w:lvlText w:val=""/>
      <w:lvlJc w:val="left"/>
      <w:pPr>
        <w:tabs>
          <w:tab w:val="num" w:pos="5040"/>
        </w:tabs>
        <w:ind w:left="5040" w:hanging="360"/>
      </w:pPr>
      <w:rPr>
        <w:rFonts w:ascii="Symbol" w:hAnsi="Symbol" w:hint="default"/>
      </w:rPr>
    </w:lvl>
    <w:lvl w:ilvl="7" w:tplc="13ECB4FE" w:tentative="1">
      <w:start w:val="1"/>
      <w:numFmt w:val="bullet"/>
      <w:lvlText w:val=""/>
      <w:lvlJc w:val="left"/>
      <w:pPr>
        <w:tabs>
          <w:tab w:val="num" w:pos="5760"/>
        </w:tabs>
        <w:ind w:left="5760" w:hanging="360"/>
      </w:pPr>
      <w:rPr>
        <w:rFonts w:ascii="Symbol" w:hAnsi="Symbol" w:hint="default"/>
      </w:rPr>
    </w:lvl>
    <w:lvl w:ilvl="8" w:tplc="2CA8A218"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4"/>
  </w:num>
  <w:num w:numId="3">
    <w:abstractNumId w:val="12"/>
  </w:num>
  <w:num w:numId="4">
    <w:abstractNumId w:val="2"/>
  </w:num>
  <w:num w:numId="5">
    <w:abstractNumId w:val="11"/>
  </w:num>
  <w:num w:numId="6">
    <w:abstractNumId w:val="6"/>
  </w:num>
  <w:num w:numId="7">
    <w:abstractNumId w:val="14"/>
  </w:num>
  <w:num w:numId="8">
    <w:abstractNumId w:val="8"/>
  </w:num>
  <w:num w:numId="9">
    <w:abstractNumId w:val="10"/>
  </w:num>
  <w:num w:numId="10">
    <w:abstractNumId w:val="16"/>
  </w:num>
  <w:num w:numId="11">
    <w:abstractNumId w:val="18"/>
  </w:num>
  <w:num w:numId="12">
    <w:abstractNumId w:val="0"/>
  </w:num>
  <w:num w:numId="13">
    <w:abstractNumId w:val="5"/>
  </w:num>
  <w:num w:numId="14">
    <w:abstractNumId w:val="13"/>
  </w:num>
  <w:num w:numId="15">
    <w:abstractNumId w:val="15"/>
  </w:num>
  <w:num w:numId="16">
    <w:abstractNumId w:val="17"/>
  </w:num>
  <w:num w:numId="17">
    <w:abstractNumId w:val="1"/>
  </w:num>
  <w:num w:numId="18">
    <w:abstractNumId w:val="7"/>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g RERHANG">
    <w15:presenceInfo w15:providerId="None" w15:userId="Fong RER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0A2C"/>
    <w:rsid w:val="00000A36"/>
    <w:rsid w:val="00001030"/>
    <w:rsid w:val="000011AA"/>
    <w:rsid w:val="00002F97"/>
    <w:rsid w:val="00003639"/>
    <w:rsid w:val="00004C68"/>
    <w:rsid w:val="00005A2F"/>
    <w:rsid w:val="0000611A"/>
    <w:rsid w:val="00006D75"/>
    <w:rsid w:val="000105F9"/>
    <w:rsid w:val="0001188D"/>
    <w:rsid w:val="00011BE2"/>
    <w:rsid w:val="00011C1A"/>
    <w:rsid w:val="00013CDE"/>
    <w:rsid w:val="0001413F"/>
    <w:rsid w:val="00016D20"/>
    <w:rsid w:val="000208B4"/>
    <w:rsid w:val="00020BB3"/>
    <w:rsid w:val="000216DA"/>
    <w:rsid w:val="00021A4C"/>
    <w:rsid w:val="00022BE2"/>
    <w:rsid w:val="00022ED1"/>
    <w:rsid w:val="00026AB8"/>
    <w:rsid w:val="0003293F"/>
    <w:rsid w:val="000351EC"/>
    <w:rsid w:val="000362D1"/>
    <w:rsid w:val="000414F0"/>
    <w:rsid w:val="0004316D"/>
    <w:rsid w:val="00043176"/>
    <w:rsid w:val="00043296"/>
    <w:rsid w:val="00044CA1"/>
    <w:rsid w:val="00045741"/>
    <w:rsid w:val="000459D3"/>
    <w:rsid w:val="00047E26"/>
    <w:rsid w:val="000502B9"/>
    <w:rsid w:val="00050950"/>
    <w:rsid w:val="0005212E"/>
    <w:rsid w:val="000521AD"/>
    <w:rsid w:val="00052F34"/>
    <w:rsid w:val="0005312A"/>
    <w:rsid w:val="00055B44"/>
    <w:rsid w:val="0005637D"/>
    <w:rsid w:val="00057012"/>
    <w:rsid w:val="00060236"/>
    <w:rsid w:val="000607C2"/>
    <w:rsid w:val="00060F31"/>
    <w:rsid w:val="000613E4"/>
    <w:rsid w:val="0006202D"/>
    <w:rsid w:val="00065D55"/>
    <w:rsid w:val="00067821"/>
    <w:rsid w:val="00071E79"/>
    <w:rsid w:val="00072752"/>
    <w:rsid w:val="0007490B"/>
    <w:rsid w:val="00075D1E"/>
    <w:rsid w:val="000802A2"/>
    <w:rsid w:val="000809BD"/>
    <w:rsid w:val="0008181A"/>
    <w:rsid w:val="00081C31"/>
    <w:rsid w:val="00083675"/>
    <w:rsid w:val="000841C9"/>
    <w:rsid w:val="000842F0"/>
    <w:rsid w:val="00084765"/>
    <w:rsid w:val="000849D4"/>
    <w:rsid w:val="00085BCC"/>
    <w:rsid w:val="00086886"/>
    <w:rsid w:val="0009051A"/>
    <w:rsid w:val="00090979"/>
    <w:rsid w:val="00090C53"/>
    <w:rsid w:val="000917C4"/>
    <w:rsid w:val="00092359"/>
    <w:rsid w:val="00093DBB"/>
    <w:rsid w:val="0009409D"/>
    <w:rsid w:val="000943C7"/>
    <w:rsid w:val="00096AC9"/>
    <w:rsid w:val="00096E86"/>
    <w:rsid w:val="00097515"/>
    <w:rsid w:val="000A2D78"/>
    <w:rsid w:val="000A2FF5"/>
    <w:rsid w:val="000A3710"/>
    <w:rsid w:val="000A6635"/>
    <w:rsid w:val="000A687B"/>
    <w:rsid w:val="000A7A75"/>
    <w:rsid w:val="000A7DFF"/>
    <w:rsid w:val="000B250F"/>
    <w:rsid w:val="000B43B8"/>
    <w:rsid w:val="000B5094"/>
    <w:rsid w:val="000B5E39"/>
    <w:rsid w:val="000C043A"/>
    <w:rsid w:val="000C1041"/>
    <w:rsid w:val="000C4217"/>
    <w:rsid w:val="000C6866"/>
    <w:rsid w:val="000C758B"/>
    <w:rsid w:val="000C76B5"/>
    <w:rsid w:val="000C7F5F"/>
    <w:rsid w:val="000D0DF3"/>
    <w:rsid w:val="000D3B5B"/>
    <w:rsid w:val="000D4109"/>
    <w:rsid w:val="000D5014"/>
    <w:rsid w:val="000D6430"/>
    <w:rsid w:val="000D77CE"/>
    <w:rsid w:val="000E0984"/>
    <w:rsid w:val="000E11DF"/>
    <w:rsid w:val="000E1D24"/>
    <w:rsid w:val="000E7451"/>
    <w:rsid w:val="000E74A3"/>
    <w:rsid w:val="000E799D"/>
    <w:rsid w:val="000F0204"/>
    <w:rsid w:val="000F3435"/>
    <w:rsid w:val="000F37AA"/>
    <w:rsid w:val="000F5171"/>
    <w:rsid w:val="000F5769"/>
    <w:rsid w:val="000F6094"/>
    <w:rsid w:val="000F685B"/>
    <w:rsid w:val="0010177E"/>
    <w:rsid w:val="00104C2D"/>
    <w:rsid w:val="00105A27"/>
    <w:rsid w:val="001061E4"/>
    <w:rsid w:val="001079CB"/>
    <w:rsid w:val="001101EA"/>
    <w:rsid w:val="001102E1"/>
    <w:rsid w:val="00112A79"/>
    <w:rsid w:val="00113A75"/>
    <w:rsid w:val="001166E6"/>
    <w:rsid w:val="00116DB3"/>
    <w:rsid w:val="00117EFA"/>
    <w:rsid w:val="00120128"/>
    <w:rsid w:val="00121AB3"/>
    <w:rsid w:val="001231D7"/>
    <w:rsid w:val="00123C21"/>
    <w:rsid w:val="00125B02"/>
    <w:rsid w:val="001265BC"/>
    <w:rsid w:val="0012750E"/>
    <w:rsid w:val="00127B14"/>
    <w:rsid w:val="00130F92"/>
    <w:rsid w:val="0013133A"/>
    <w:rsid w:val="001316C8"/>
    <w:rsid w:val="0013307A"/>
    <w:rsid w:val="001331AF"/>
    <w:rsid w:val="00133693"/>
    <w:rsid w:val="00133EB8"/>
    <w:rsid w:val="00134747"/>
    <w:rsid w:val="00135A1A"/>
    <w:rsid w:val="001362F0"/>
    <w:rsid w:val="00136F75"/>
    <w:rsid w:val="00137D76"/>
    <w:rsid w:val="001415AF"/>
    <w:rsid w:val="00141B30"/>
    <w:rsid w:val="00147A93"/>
    <w:rsid w:val="0015186B"/>
    <w:rsid w:val="00151C6F"/>
    <w:rsid w:val="00152957"/>
    <w:rsid w:val="00154C9F"/>
    <w:rsid w:val="0015685F"/>
    <w:rsid w:val="00156DEE"/>
    <w:rsid w:val="00156E37"/>
    <w:rsid w:val="00157804"/>
    <w:rsid w:val="00157D54"/>
    <w:rsid w:val="001611AC"/>
    <w:rsid w:val="001615BA"/>
    <w:rsid w:val="0016396A"/>
    <w:rsid w:val="0016455C"/>
    <w:rsid w:val="001660F7"/>
    <w:rsid w:val="00166440"/>
    <w:rsid w:val="00166AEA"/>
    <w:rsid w:val="00172044"/>
    <w:rsid w:val="00172A86"/>
    <w:rsid w:val="00173529"/>
    <w:rsid w:val="001739FE"/>
    <w:rsid w:val="00173C63"/>
    <w:rsid w:val="00174605"/>
    <w:rsid w:val="00176A02"/>
    <w:rsid w:val="001828D4"/>
    <w:rsid w:val="00183A2F"/>
    <w:rsid w:val="0018595C"/>
    <w:rsid w:val="001860A6"/>
    <w:rsid w:val="00187778"/>
    <w:rsid w:val="00190B63"/>
    <w:rsid w:val="00192504"/>
    <w:rsid w:val="00194579"/>
    <w:rsid w:val="00195BA5"/>
    <w:rsid w:val="001960A0"/>
    <w:rsid w:val="00196269"/>
    <w:rsid w:val="00196DC4"/>
    <w:rsid w:val="001A011E"/>
    <w:rsid w:val="001A3EB0"/>
    <w:rsid w:val="001A5CAD"/>
    <w:rsid w:val="001A6BDA"/>
    <w:rsid w:val="001A7671"/>
    <w:rsid w:val="001A7E3F"/>
    <w:rsid w:val="001B1690"/>
    <w:rsid w:val="001B19E3"/>
    <w:rsid w:val="001B1C13"/>
    <w:rsid w:val="001B3ABC"/>
    <w:rsid w:val="001B3F8A"/>
    <w:rsid w:val="001B535F"/>
    <w:rsid w:val="001B7080"/>
    <w:rsid w:val="001C341C"/>
    <w:rsid w:val="001C57C9"/>
    <w:rsid w:val="001C5FD8"/>
    <w:rsid w:val="001C6E3A"/>
    <w:rsid w:val="001D0128"/>
    <w:rsid w:val="001D1216"/>
    <w:rsid w:val="001D22A3"/>
    <w:rsid w:val="001E0F1A"/>
    <w:rsid w:val="001E1DDA"/>
    <w:rsid w:val="001E34C4"/>
    <w:rsid w:val="001E3D70"/>
    <w:rsid w:val="001E4135"/>
    <w:rsid w:val="001E53B5"/>
    <w:rsid w:val="001E610E"/>
    <w:rsid w:val="001E6735"/>
    <w:rsid w:val="001E6B50"/>
    <w:rsid w:val="001E7663"/>
    <w:rsid w:val="001E7737"/>
    <w:rsid w:val="001F10CA"/>
    <w:rsid w:val="001F34DA"/>
    <w:rsid w:val="001F40A7"/>
    <w:rsid w:val="00201690"/>
    <w:rsid w:val="00202B50"/>
    <w:rsid w:val="00204400"/>
    <w:rsid w:val="002067F9"/>
    <w:rsid w:val="00206E7A"/>
    <w:rsid w:val="00207697"/>
    <w:rsid w:val="00210382"/>
    <w:rsid w:val="002116D7"/>
    <w:rsid w:val="00211A96"/>
    <w:rsid w:val="00211EBF"/>
    <w:rsid w:val="00212188"/>
    <w:rsid w:val="002139C5"/>
    <w:rsid w:val="002155CB"/>
    <w:rsid w:val="00216194"/>
    <w:rsid w:val="00217680"/>
    <w:rsid w:val="00217B44"/>
    <w:rsid w:val="00222E07"/>
    <w:rsid w:val="00223541"/>
    <w:rsid w:val="00225259"/>
    <w:rsid w:val="002266C3"/>
    <w:rsid w:val="0022753B"/>
    <w:rsid w:val="0022765B"/>
    <w:rsid w:val="00230BE3"/>
    <w:rsid w:val="00236CCB"/>
    <w:rsid w:val="00237EB1"/>
    <w:rsid w:val="002404BF"/>
    <w:rsid w:val="00240A58"/>
    <w:rsid w:val="0024182A"/>
    <w:rsid w:val="002434A6"/>
    <w:rsid w:val="0024401D"/>
    <w:rsid w:val="00244D04"/>
    <w:rsid w:val="002453B4"/>
    <w:rsid w:val="00245EAA"/>
    <w:rsid w:val="002462CC"/>
    <w:rsid w:val="0025005A"/>
    <w:rsid w:val="00250098"/>
    <w:rsid w:val="002512EC"/>
    <w:rsid w:val="002523B9"/>
    <w:rsid w:val="002523C3"/>
    <w:rsid w:val="00253477"/>
    <w:rsid w:val="00254EE7"/>
    <w:rsid w:val="00255DB4"/>
    <w:rsid w:val="00256E8E"/>
    <w:rsid w:val="00260F48"/>
    <w:rsid w:val="002619F4"/>
    <w:rsid w:val="002624BC"/>
    <w:rsid w:val="00266E14"/>
    <w:rsid w:val="002701A3"/>
    <w:rsid w:val="002704E1"/>
    <w:rsid w:val="002716DE"/>
    <w:rsid w:val="00275D96"/>
    <w:rsid w:val="00275F9F"/>
    <w:rsid w:val="00276351"/>
    <w:rsid w:val="00276470"/>
    <w:rsid w:val="0028016F"/>
    <w:rsid w:val="00280A96"/>
    <w:rsid w:val="00283A97"/>
    <w:rsid w:val="0028566B"/>
    <w:rsid w:val="00285997"/>
    <w:rsid w:val="00285E9F"/>
    <w:rsid w:val="00286810"/>
    <w:rsid w:val="00286B7F"/>
    <w:rsid w:val="002904D7"/>
    <w:rsid w:val="0029453E"/>
    <w:rsid w:val="002965B1"/>
    <w:rsid w:val="002A1F2A"/>
    <w:rsid w:val="002A2C41"/>
    <w:rsid w:val="002A3AD0"/>
    <w:rsid w:val="002A4074"/>
    <w:rsid w:val="002A4B01"/>
    <w:rsid w:val="002B2941"/>
    <w:rsid w:val="002B2954"/>
    <w:rsid w:val="002B2C0A"/>
    <w:rsid w:val="002B364B"/>
    <w:rsid w:val="002B3B82"/>
    <w:rsid w:val="002B3C1B"/>
    <w:rsid w:val="002B3D87"/>
    <w:rsid w:val="002B568F"/>
    <w:rsid w:val="002B74E7"/>
    <w:rsid w:val="002C2249"/>
    <w:rsid w:val="002C3423"/>
    <w:rsid w:val="002C4228"/>
    <w:rsid w:val="002C4839"/>
    <w:rsid w:val="002D04E1"/>
    <w:rsid w:val="002D1F0D"/>
    <w:rsid w:val="002D260C"/>
    <w:rsid w:val="002D3487"/>
    <w:rsid w:val="002D7234"/>
    <w:rsid w:val="002E11A5"/>
    <w:rsid w:val="002E1428"/>
    <w:rsid w:val="002E2560"/>
    <w:rsid w:val="002E3A83"/>
    <w:rsid w:val="002E3F98"/>
    <w:rsid w:val="002F337C"/>
    <w:rsid w:val="002F6C99"/>
    <w:rsid w:val="002F7A94"/>
    <w:rsid w:val="00300211"/>
    <w:rsid w:val="00300ACE"/>
    <w:rsid w:val="0030162A"/>
    <w:rsid w:val="00302A9E"/>
    <w:rsid w:val="003033AE"/>
    <w:rsid w:val="00303BDD"/>
    <w:rsid w:val="00305375"/>
    <w:rsid w:val="00306A57"/>
    <w:rsid w:val="0031008F"/>
    <w:rsid w:val="00311C7E"/>
    <w:rsid w:val="00311F1B"/>
    <w:rsid w:val="003153E3"/>
    <w:rsid w:val="0031647A"/>
    <w:rsid w:val="00320A75"/>
    <w:rsid w:val="00320B50"/>
    <w:rsid w:val="00322D7B"/>
    <w:rsid w:val="003233A7"/>
    <w:rsid w:val="003246E7"/>
    <w:rsid w:val="00326392"/>
    <w:rsid w:val="0032662C"/>
    <w:rsid w:val="003313CA"/>
    <w:rsid w:val="0033171E"/>
    <w:rsid w:val="00332098"/>
    <w:rsid w:val="003342B9"/>
    <w:rsid w:val="003349FC"/>
    <w:rsid w:val="00342522"/>
    <w:rsid w:val="003436D9"/>
    <w:rsid w:val="00343F34"/>
    <w:rsid w:val="003448AB"/>
    <w:rsid w:val="00344FB8"/>
    <w:rsid w:val="00347BD1"/>
    <w:rsid w:val="00351BEF"/>
    <w:rsid w:val="00352818"/>
    <w:rsid w:val="003549A7"/>
    <w:rsid w:val="00354C99"/>
    <w:rsid w:val="00356154"/>
    <w:rsid w:val="0035631D"/>
    <w:rsid w:val="003564B7"/>
    <w:rsid w:val="00356F71"/>
    <w:rsid w:val="0035722F"/>
    <w:rsid w:val="00357A0C"/>
    <w:rsid w:val="003603DD"/>
    <w:rsid w:val="003604FB"/>
    <w:rsid w:val="00361299"/>
    <w:rsid w:val="00362289"/>
    <w:rsid w:val="00362E72"/>
    <w:rsid w:val="003645C2"/>
    <w:rsid w:val="00364FEF"/>
    <w:rsid w:val="0036594A"/>
    <w:rsid w:val="00365FAA"/>
    <w:rsid w:val="00370462"/>
    <w:rsid w:val="003706A7"/>
    <w:rsid w:val="00372786"/>
    <w:rsid w:val="003746B4"/>
    <w:rsid w:val="00375175"/>
    <w:rsid w:val="00375D42"/>
    <w:rsid w:val="0037630C"/>
    <w:rsid w:val="003771AC"/>
    <w:rsid w:val="0038133D"/>
    <w:rsid w:val="00381C88"/>
    <w:rsid w:val="0038569C"/>
    <w:rsid w:val="003868C3"/>
    <w:rsid w:val="00390B5A"/>
    <w:rsid w:val="00390FA9"/>
    <w:rsid w:val="003925B6"/>
    <w:rsid w:val="00392722"/>
    <w:rsid w:val="00392B35"/>
    <w:rsid w:val="00392BF1"/>
    <w:rsid w:val="00394118"/>
    <w:rsid w:val="00394D4D"/>
    <w:rsid w:val="00395008"/>
    <w:rsid w:val="00396861"/>
    <w:rsid w:val="0039708D"/>
    <w:rsid w:val="00397867"/>
    <w:rsid w:val="003A15AF"/>
    <w:rsid w:val="003A2BE6"/>
    <w:rsid w:val="003A2CCF"/>
    <w:rsid w:val="003A3DAF"/>
    <w:rsid w:val="003A4885"/>
    <w:rsid w:val="003A49CB"/>
    <w:rsid w:val="003A566C"/>
    <w:rsid w:val="003A5E7D"/>
    <w:rsid w:val="003A7398"/>
    <w:rsid w:val="003B0A6E"/>
    <w:rsid w:val="003B0BF0"/>
    <w:rsid w:val="003B108F"/>
    <w:rsid w:val="003B117E"/>
    <w:rsid w:val="003B1FA9"/>
    <w:rsid w:val="003B2A9E"/>
    <w:rsid w:val="003B2E07"/>
    <w:rsid w:val="003B44FB"/>
    <w:rsid w:val="003B47A9"/>
    <w:rsid w:val="003B6620"/>
    <w:rsid w:val="003B7305"/>
    <w:rsid w:val="003B7DAE"/>
    <w:rsid w:val="003C3D9D"/>
    <w:rsid w:val="003C6F86"/>
    <w:rsid w:val="003D2414"/>
    <w:rsid w:val="003D404E"/>
    <w:rsid w:val="003D49FE"/>
    <w:rsid w:val="003D5149"/>
    <w:rsid w:val="003D5A32"/>
    <w:rsid w:val="003D6872"/>
    <w:rsid w:val="003E0B44"/>
    <w:rsid w:val="003E1815"/>
    <w:rsid w:val="003E1B2B"/>
    <w:rsid w:val="003E21C8"/>
    <w:rsid w:val="003E247C"/>
    <w:rsid w:val="003E3B91"/>
    <w:rsid w:val="003E3FD8"/>
    <w:rsid w:val="003E4559"/>
    <w:rsid w:val="003E6B28"/>
    <w:rsid w:val="003E7790"/>
    <w:rsid w:val="003F1C5E"/>
    <w:rsid w:val="003F2C4C"/>
    <w:rsid w:val="003F4DBF"/>
    <w:rsid w:val="003F56BD"/>
    <w:rsid w:val="00400911"/>
    <w:rsid w:val="00401238"/>
    <w:rsid w:val="00401F28"/>
    <w:rsid w:val="004055A3"/>
    <w:rsid w:val="00405FC3"/>
    <w:rsid w:val="004063B6"/>
    <w:rsid w:val="004116CF"/>
    <w:rsid w:val="00412D9F"/>
    <w:rsid w:val="00414C76"/>
    <w:rsid w:val="00414F53"/>
    <w:rsid w:val="0041528A"/>
    <w:rsid w:val="0041671F"/>
    <w:rsid w:val="00416942"/>
    <w:rsid w:val="0042309F"/>
    <w:rsid w:val="0042390C"/>
    <w:rsid w:val="004246FE"/>
    <w:rsid w:val="00425181"/>
    <w:rsid w:val="00425E4B"/>
    <w:rsid w:val="00427F23"/>
    <w:rsid w:val="00427FC8"/>
    <w:rsid w:val="0043167C"/>
    <w:rsid w:val="00431E3D"/>
    <w:rsid w:val="00432638"/>
    <w:rsid w:val="00433BF0"/>
    <w:rsid w:val="0043424D"/>
    <w:rsid w:val="004344A4"/>
    <w:rsid w:val="00435BA6"/>
    <w:rsid w:val="00437504"/>
    <w:rsid w:val="00440209"/>
    <w:rsid w:val="0044229D"/>
    <w:rsid w:val="00444310"/>
    <w:rsid w:val="0044589E"/>
    <w:rsid w:val="00445F14"/>
    <w:rsid w:val="00446094"/>
    <w:rsid w:val="0044749E"/>
    <w:rsid w:val="004500B0"/>
    <w:rsid w:val="00451242"/>
    <w:rsid w:val="00451656"/>
    <w:rsid w:val="0045175B"/>
    <w:rsid w:val="00452033"/>
    <w:rsid w:val="00454F69"/>
    <w:rsid w:val="00456A3C"/>
    <w:rsid w:val="00461A2F"/>
    <w:rsid w:val="00462225"/>
    <w:rsid w:val="0046296D"/>
    <w:rsid w:val="004647EE"/>
    <w:rsid w:val="004718C2"/>
    <w:rsid w:val="00471FD7"/>
    <w:rsid w:val="00474C20"/>
    <w:rsid w:val="0047538A"/>
    <w:rsid w:val="004755F2"/>
    <w:rsid w:val="004760ED"/>
    <w:rsid w:val="004768A5"/>
    <w:rsid w:val="00480905"/>
    <w:rsid w:val="00480B5B"/>
    <w:rsid w:val="00483511"/>
    <w:rsid w:val="00484F2E"/>
    <w:rsid w:val="004867AB"/>
    <w:rsid w:val="00492D77"/>
    <w:rsid w:val="00496B1A"/>
    <w:rsid w:val="004974EE"/>
    <w:rsid w:val="00497664"/>
    <w:rsid w:val="004A00DB"/>
    <w:rsid w:val="004A186F"/>
    <w:rsid w:val="004A36D3"/>
    <w:rsid w:val="004A3AD2"/>
    <w:rsid w:val="004A5560"/>
    <w:rsid w:val="004A63AF"/>
    <w:rsid w:val="004A724A"/>
    <w:rsid w:val="004A72FA"/>
    <w:rsid w:val="004A76DC"/>
    <w:rsid w:val="004B0D63"/>
    <w:rsid w:val="004B0F8E"/>
    <w:rsid w:val="004B1383"/>
    <w:rsid w:val="004B20F1"/>
    <w:rsid w:val="004B3BB7"/>
    <w:rsid w:val="004B5CF4"/>
    <w:rsid w:val="004B6AA7"/>
    <w:rsid w:val="004C22FC"/>
    <w:rsid w:val="004C3BFE"/>
    <w:rsid w:val="004C48C7"/>
    <w:rsid w:val="004C4A9E"/>
    <w:rsid w:val="004D2CF5"/>
    <w:rsid w:val="004D525A"/>
    <w:rsid w:val="004D623D"/>
    <w:rsid w:val="004D68A3"/>
    <w:rsid w:val="004D6CCE"/>
    <w:rsid w:val="004D7906"/>
    <w:rsid w:val="004E03AA"/>
    <w:rsid w:val="004E0455"/>
    <w:rsid w:val="004E1547"/>
    <w:rsid w:val="004E305A"/>
    <w:rsid w:val="004E4697"/>
    <w:rsid w:val="004E68EC"/>
    <w:rsid w:val="004E6EFE"/>
    <w:rsid w:val="004E741B"/>
    <w:rsid w:val="004E782C"/>
    <w:rsid w:val="004F15AF"/>
    <w:rsid w:val="004F1A08"/>
    <w:rsid w:val="004F43F5"/>
    <w:rsid w:val="004F4929"/>
    <w:rsid w:val="004F66EF"/>
    <w:rsid w:val="004F6E85"/>
    <w:rsid w:val="004F6EC1"/>
    <w:rsid w:val="004F6EC4"/>
    <w:rsid w:val="004F7B65"/>
    <w:rsid w:val="0050397E"/>
    <w:rsid w:val="00503CD4"/>
    <w:rsid w:val="00503F5A"/>
    <w:rsid w:val="005043F5"/>
    <w:rsid w:val="00512882"/>
    <w:rsid w:val="0051297A"/>
    <w:rsid w:val="005133CB"/>
    <w:rsid w:val="0051415A"/>
    <w:rsid w:val="00515560"/>
    <w:rsid w:val="005172F6"/>
    <w:rsid w:val="005176C5"/>
    <w:rsid w:val="005178C2"/>
    <w:rsid w:val="005207F4"/>
    <w:rsid w:val="00522BC6"/>
    <w:rsid w:val="00523605"/>
    <w:rsid w:val="0052475E"/>
    <w:rsid w:val="00526292"/>
    <w:rsid w:val="0052724D"/>
    <w:rsid w:val="005302EC"/>
    <w:rsid w:val="005321DE"/>
    <w:rsid w:val="0053236C"/>
    <w:rsid w:val="005324FC"/>
    <w:rsid w:val="00534FF8"/>
    <w:rsid w:val="00535121"/>
    <w:rsid w:val="0053534B"/>
    <w:rsid w:val="0053561B"/>
    <w:rsid w:val="005415A4"/>
    <w:rsid w:val="00542651"/>
    <w:rsid w:val="00544D49"/>
    <w:rsid w:val="00552AC1"/>
    <w:rsid w:val="00552B1A"/>
    <w:rsid w:val="00554796"/>
    <w:rsid w:val="0055757D"/>
    <w:rsid w:val="00557769"/>
    <w:rsid w:val="00557B54"/>
    <w:rsid w:val="00557DDB"/>
    <w:rsid w:val="00560432"/>
    <w:rsid w:val="005606B4"/>
    <w:rsid w:val="005623A4"/>
    <w:rsid w:val="00562A1D"/>
    <w:rsid w:val="00562E8F"/>
    <w:rsid w:val="0056537E"/>
    <w:rsid w:val="005662A8"/>
    <w:rsid w:val="00566871"/>
    <w:rsid w:val="005671F1"/>
    <w:rsid w:val="00567B6E"/>
    <w:rsid w:val="00570842"/>
    <w:rsid w:val="00571F3F"/>
    <w:rsid w:val="00574E12"/>
    <w:rsid w:val="0057538A"/>
    <w:rsid w:val="00576410"/>
    <w:rsid w:val="00580579"/>
    <w:rsid w:val="00587DDE"/>
    <w:rsid w:val="005912BE"/>
    <w:rsid w:val="00591537"/>
    <w:rsid w:val="00591FD5"/>
    <w:rsid w:val="00593DD4"/>
    <w:rsid w:val="005946FF"/>
    <w:rsid w:val="00594A0F"/>
    <w:rsid w:val="00594A8F"/>
    <w:rsid w:val="00594FF9"/>
    <w:rsid w:val="005A05D4"/>
    <w:rsid w:val="005A2D4D"/>
    <w:rsid w:val="005A39B2"/>
    <w:rsid w:val="005A4522"/>
    <w:rsid w:val="005A5C8D"/>
    <w:rsid w:val="005B3156"/>
    <w:rsid w:val="005B5B34"/>
    <w:rsid w:val="005B5B62"/>
    <w:rsid w:val="005B6B35"/>
    <w:rsid w:val="005C1297"/>
    <w:rsid w:val="005C148B"/>
    <w:rsid w:val="005C4209"/>
    <w:rsid w:val="005C4295"/>
    <w:rsid w:val="005C611E"/>
    <w:rsid w:val="005C6D05"/>
    <w:rsid w:val="005C6F9F"/>
    <w:rsid w:val="005C765D"/>
    <w:rsid w:val="005D2729"/>
    <w:rsid w:val="005D2F38"/>
    <w:rsid w:val="005D4C29"/>
    <w:rsid w:val="005E0378"/>
    <w:rsid w:val="005E0850"/>
    <w:rsid w:val="005E1116"/>
    <w:rsid w:val="005E1299"/>
    <w:rsid w:val="005E1B18"/>
    <w:rsid w:val="005E21DD"/>
    <w:rsid w:val="005E335A"/>
    <w:rsid w:val="005E3C8E"/>
    <w:rsid w:val="005E50CC"/>
    <w:rsid w:val="005E5168"/>
    <w:rsid w:val="005E63E4"/>
    <w:rsid w:val="005E67C5"/>
    <w:rsid w:val="005E6914"/>
    <w:rsid w:val="005E7125"/>
    <w:rsid w:val="005F128D"/>
    <w:rsid w:val="005F1666"/>
    <w:rsid w:val="005F2ECD"/>
    <w:rsid w:val="006008BB"/>
    <w:rsid w:val="0060268B"/>
    <w:rsid w:val="00603B69"/>
    <w:rsid w:val="00603C1D"/>
    <w:rsid w:val="006056F8"/>
    <w:rsid w:val="00606359"/>
    <w:rsid w:val="00607143"/>
    <w:rsid w:val="00607DA0"/>
    <w:rsid w:val="00610B76"/>
    <w:rsid w:val="006136E1"/>
    <w:rsid w:val="00616266"/>
    <w:rsid w:val="0061710C"/>
    <w:rsid w:val="00617A33"/>
    <w:rsid w:val="00617DAE"/>
    <w:rsid w:val="00625B2E"/>
    <w:rsid w:val="00632967"/>
    <w:rsid w:val="00632FA8"/>
    <w:rsid w:val="006333EC"/>
    <w:rsid w:val="00635843"/>
    <w:rsid w:val="00640838"/>
    <w:rsid w:val="00640D86"/>
    <w:rsid w:val="00644349"/>
    <w:rsid w:val="006449AE"/>
    <w:rsid w:val="00647299"/>
    <w:rsid w:val="00647D28"/>
    <w:rsid w:val="006509EF"/>
    <w:rsid w:val="00650FB9"/>
    <w:rsid w:val="006532BF"/>
    <w:rsid w:val="006535A9"/>
    <w:rsid w:val="0065513C"/>
    <w:rsid w:val="00655AA6"/>
    <w:rsid w:val="0065677F"/>
    <w:rsid w:val="0065751C"/>
    <w:rsid w:val="006600DC"/>
    <w:rsid w:val="00660CA5"/>
    <w:rsid w:val="006618EE"/>
    <w:rsid w:val="00661CD6"/>
    <w:rsid w:val="00663224"/>
    <w:rsid w:val="00664249"/>
    <w:rsid w:val="00664655"/>
    <w:rsid w:val="006653A8"/>
    <w:rsid w:val="00666039"/>
    <w:rsid w:val="006663F2"/>
    <w:rsid w:val="00667976"/>
    <w:rsid w:val="0067112D"/>
    <w:rsid w:val="00671A11"/>
    <w:rsid w:val="00672781"/>
    <w:rsid w:val="006733AC"/>
    <w:rsid w:val="006735E4"/>
    <w:rsid w:val="0067480B"/>
    <w:rsid w:val="00675D7D"/>
    <w:rsid w:val="00676785"/>
    <w:rsid w:val="00677B23"/>
    <w:rsid w:val="00682C36"/>
    <w:rsid w:val="00683E62"/>
    <w:rsid w:val="006850B0"/>
    <w:rsid w:val="00685495"/>
    <w:rsid w:val="006860D4"/>
    <w:rsid w:val="0068667E"/>
    <w:rsid w:val="00686C6C"/>
    <w:rsid w:val="00691712"/>
    <w:rsid w:val="00692F93"/>
    <w:rsid w:val="00693CBF"/>
    <w:rsid w:val="00694046"/>
    <w:rsid w:val="006950A9"/>
    <w:rsid w:val="006962F6"/>
    <w:rsid w:val="00697A5F"/>
    <w:rsid w:val="006A1A6F"/>
    <w:rsid w:val="006A1D11"/>
    <w:rsid w:val="006A4731"/>
    <w:rsid w:val="006A63AB"/>
    <w:rsid w:val="006B01B1"/>
    <w:rsid w:val="006B072F"/>
    <w:rsid w:val="006B0A92"/>
    <w:rsid w:val="006B2195"/>
    <w:rsid w:val="006B2E8B"/>
    <w:rsid w:val="006B5D1E"/>
    <w:rsid w:val="006B646E"/>
    <w:rsid w:val="006B6A07"/>
    <w:rsid w:val="006C023C"/>
    <w:rsid w:val="006C0B43"/>
    <w:rsid w:val="006C1A7E"/>
    <w:rsid w:val="006C45FA"/>
    <w:rsid w:val="006C7837"/>
    <w:rsid w:val="006C7A16"/>
    <w:rsid w:val="006D23E5"/>
    <w:rsid w:val="006D4788"/>
    <w:rsid w:val="006D4BB4"/>
    <w:rsid w:val="006D62A2"/>
    <w:rsid w:val="006D62EB"/>
    <w:rsid w:val="006D63F8"/>
    <w:rsid w:val="006D74A1"/>
    <w:rsid w:val="006E1B34"/>
    <w:rsid w:val="006E1E95"/>
    <w:rsid w:val="006E2373"/>
    <w:rsid w:val="006E616A"/>
    <w:rsid w:val="006E6F10"/>
    <w:rsid w:val="006F1637"/>
    <w:rsid w:val="006F180A"/>
    <w:rsid w:val="006F4CF5"/>
    <w:rsid w:val="006F545B"/>
    <w:rsid w:val="00700ED1"/>
    <w:rsid w:val="0070149A"/>
    <w:rsid w:val="00701847"/>
    <w:rsid w:val="00702723"/>
    <w:rsid w:val="0070280B"/>
    <w:rsid w:val="00703865"/>
    <w:rsid w:val="00703A87"/>
    <w:rsid w:val="00705845"/>
    <w:rsid w:val="00710BA8"/>
    <w:rsid w:val="00711909"/>
    <w:rsid w:val="00712871"/>
    <w:rsid w:val="00713A94"/>
    <w:rsid w:val="0071524C"/>
    <w:rsid w:val="00716EB6"/>
    <w:rsid w:val="007214BB"/>
    <w:rsid w:val="00723E26"/>
    <w:rsid w:val="00724285"/>
    <w:rsid w:val="00724384"/>
    <w:rsid w:val="00724B85"/>
    <w:rsid w:val="00725051"/>
    <w:rsid w:val="007321C8"/>
    <w:rsid w:val="00732A97"/>
    <w:rsid w:val="007336E0"/>
    <w:rsid w:val="00742E47"/>
    <w:rsid w:val="00743B6C"/>
    <w:rsid w:val="00744415"/>
    <w:rsid w:val="00746613"/>
    <w:rsid w:val="00746FF0"/>
    <w:rsid w:val="007472DB"/>
    <w:rsid w:val="0074781B"/>
    <w:rsid w:val="00747E9C"/>
    <w:rsid w:val="007506C7"/>
    <w:rsid w:val="00750CEA"/>
    <w:rsid w:val="00751DAA"/>
    <w:rsid w:val="00754F8C"/>
    <w:rsid w:val="007579EF"/>
    <w:rsid w:val="00757A48"/>
    <w:rsid w:val="0076092B"/>
    <w:rsid w:val="00761350"/>
    <w:rsid w:val="0076287F"/>
    <w:rsid w:val="007630CE"/>
    <w:rsid w:val="007631EB"/>
    <w:rsid w:val="007640B4"/>
    <w:rsid w:val="007640EE"/>
    <w:rsid w:val="00764BA6"/>
    <w:rsid w:val="00766026"/>
    <w:rsid w:val="0076717D"/>
    <w:rsid w:val="00767C18"/>
    <w:rsid w:val="007712B2"/>
    <w:rsid w:val="0077278D"/>
    <w:rsid w:val="00774DC8"/>
    <w:rsid w:val="0077550A"/>
    <w:rsid w:val="00775826"/>
    <w:rsid w:val="00777312"/>
    <w:rsid w:val="00777E43"/>
    <w:rsid w:val="007807F0"/>
    <w:rsid w:val="007810B2"/>
    <w:rsid w:val="00782160"/>
    <w:rsid w:val="007822B4"/>
    <w:rsid w:val="007824E0"/>
    <w:rsid w:val="00782747"/>
    <w:rsid w:val="007827B5"/>
    <w:rsid w:val="0078435C"/>
    <w:rsid w:val="00784C56"/>
    <w:rsid w:val="00785A53"/>
    <w:rsid w:val="007865CD"/>
    <w:rsid w:val="00787D53"/>
    <w:rsid w:val="00787DA4"/>
    <w:rsid w:val="0079038A"/>
    <w:rsid w:val="00793672"/>
    <w:rsid w:val="00793744"/>
    <w:rsid w:val="007959C2"/>
    <w:rsid w:val="00795C43"/>
    <w:rsid w:val="007A0C14"/>
    <w:rsid w:val="007A139C"/>
    <w:rsid w:val="007A2832"/>
    <w:rsid w:val="007A533E"/>
    <w:rsid w:val="007B0892"/>
    <w:rsid w:val="007B3B95"/>
    <w:rsid w:val="007B3C41"/>
    <w:rsid w:val="007B42ED"/>
    <w:rsid w:val="007B55BF"/>
    <w:rsid w:val="007C449D"/>
    <w:rsid w:val="007C557B"/>
    <w:rsid w:val="007C630A"/>
    <w:rsid w:val="007C669B"/>
    <w:rsid w:val="007C7570"/>
    <w:rsid w:val="007D032C"/>
    <w:rsid w:val="007D4FDA"/>
    <w:rsid w:val="007D516E"/>
    <w:rsid w:val="007D6085"/>
    <w:rsid w:val="007E1707"/>
    <w:rsid w:val="007E2510"/>
    <w:rsid w:val="007E257F"/>
    <w:rsid w:val="007E35F0"/>
    <w:rsid w:val="007E36BB"/>
    <w:rsid w:val="007E3B41"/>
    <w:rsid w:val="007E66A8"/>
    <w:rsid w:val="007F0983"/>
    <w:rsid w:val="007F222B"/>
    <w:rsid w:val="007F374E"/>
    <w:rsid w:val="007F478C"/>
    <w:rsid w:val="007F4D97"/>
    <w:rsid w:val="007F4EEA"/>
    <w:rsid w:val="007F5F76"/>
    <w:rsid w:val="007F723D"/>
    <w:rsid w:val="00803449"/>
    <w:rsid w:val="00805DC4"/>
    <w:rsid w:val="00806405"/>
    <w:rsid w:val="00807311"/>
    <w:rsid w:val="00810B16"/>
    <w:rsid w:val="00811078"/>
    <w:rsid w:val="008112B5"/>
    <w:rsid w:val="00812987"/>
    <w:rsid w:val="008137A1"/>
    <w:rsid w:val="00813801"/>
    <w:rsid w:val="00813BD3"/>
    <w:rsid w:val="008159A0"/>
    <w:rsid w:val="0081601F"/>
    <w:rsid w:val="00816ADB"/>
    <w:rsid w:val="008224F0"/>
    <w:rsid w:val="00825EDF"/>
    <w:rsid w:val="008306A2"/>
    <w:rsid w:val="00832174"/>
    <w:rsid w:val="0083359D"/>
    <w:rsid w:val="00833ABE"/>
    <w:rsid w:val="00835B13"/>
    <w:rsid w:val="00835CC1"/>
    <w:rsid w:val="0084080B"/>
    <w:rsid w:val="00841877"/>
    <w:rsid w:val="00842FDF"/>
    <w:rsid w:val="0084409A"/>
    <w:rsid w:val="00844296"/>
    <w:rsid w:val="00844433"/>
    <w:rsid w:val="00844CBD"/>
    <w:rsid w:val="00847BDA"/>
    <w:rsid w:val="00847F29"/>
    <w:rsid w:val="00850D9D"/>
    <w:rsid w:val="008530CE"/>
    <w:rsid w:val="008547DB"/>
    <w:rsid w:val="008553BB"/>
    <w:rsid w:val="008560F8"/>
    <w:rsid w:val="00857189"/>
    <w:rsid w:val="00857686"/>
    <w:rsid w:val="008577A2"/>
    <w:rsid w:val="00860F72"/>
    <w:rsid w:val="00861FB2"/>
    <w:rsid w:val="00863C12"/>
    <w:rsid w:val="00864BB1"/>
    <w:rsid w:val="00864CA0"/>
    <w:rsid w:val="00865BB7"/>
    <w:rsid w:val="008666F2"/>
    <w:rsid w:val="00867807"/>
    <w:rsid w:val="00867A41"/>
    <w:rsid w:val="00867F32"/>
    <w:rsid w:val="008701C8"/>
    <w:rsid w:val="008715DF"/>
    <w:rsid w:val="00871ADB"/>
    <w:rsid w:val="00874D7F"/>
    <w:rsid w:val="00875FA3"/>
    <w:rsid w:val="00877BEB"/>
    <w:rsid w:val="00880172"/>
    <w:rsid w:val="00887110"/>
    <w:rsid w:val="00887212"/>
    <w:rsid w:val="00891C09"/>
    <w:rsid w:val="00893070"/>
    <w:rsid w:val="00893D07"/>
    <w:rsid w:val="00895CE9"/>
    <w:rsid w:val="0089687B"/>
    <w:rsid w:val="008972C2"/>
    <w:rsid w:val="0089739E"/>
    <w:rsid w:val="008A0F34"/>
    <w:rsid w:val="008A10ED"/>
    <w:rsid w:val="008A2342"/>
    <w:rsid w:val="008A48EA"/>
    <w:rsid w:val="008A5276"/>
    <w:rsid w:val="008A5489"/>
    <w:rsid w:val="008A7091"/>
    <w:rsid w:val="008B00D8"/>
    <w:rsid w:val="008B08A0"/>
    <w:rsid w:val="008B1AEC"/>
    <w:rsid w:val="008B41DC"/>
    <w:rsid w:val="008B5313"/>
    <w:rsid w:val="008B621B"/>
    <w:rsid w:val="008C3D0D"/>
    <w:rsid w:val="008C4B38"/>
    <w:rsid w:val="008C58DF"/>
    <w:rsid w:val="008C6086"/>
    <w:rsid w:val="008C60E2"/>
    <w:rsid w:val="008D0300"/>
    <w:rsid w:val="008D1E5C"/>
    <w:rsid w:val="008D37BD"/>
    <w:rsid w:val="008D3F34"/>
    <w:rsid w:val="008D3FDF"/>
    <w:rsid w:val="008D5344"/>
    <w:rsid w:val="008D5BC0"/>
    <w:rsid w:val="008D6FBB"/>
    <w:rsid w:val="008D7920"/>
    <w:rsid w:val="008E07A9"/>
    <w:rsid w:val="008E5ABA"/>
    <w:rsid w:val="008F17E4"/>
    <w:rsid w:val="008F31B2"/>
    <w:rsid w:val="008F378D"/>
    <w:rsid w:val="008F5109"/>
    <w:rsid w:val="008F5914"/>
    <w:rsid w:val="008F640D"/>
    <w:rsid w:val="009001DD"/>
    <w:rsid w:val="00900428"/>
    <w:rsid w:val="0090114B"/>
    <w:rsid w:val="0090277D"/>
    <w:rsid w:val="00902CF5"/>
    <w:rsid w:val="00903415"/>
    <w:rsid w:val="00904A87"/>
    <w:rsid w:val="009075FD"/>
    <w:rsid w:val="0091014D"/>
    <w:rsid w:val="00910AED"/>
    <w:rsid w:val="00911937"/>
    <w:rsid w:val="00911BF0"/>
    <w:rsid w:val="00911F48"/>
    <w:rsid w:val="00915F32"/>
    <w:rsid w:val="00916639"/>
    <w:rsid w:val="00916794"/>
    <w:rsid w:val="0091781A"/>
    <w:rsid w:val="009221A6"/>
    <w:rsid w:val="00923033"/>
    <w:rsid w:val="009240DB"/>
    <w:rsid w:val="00925D19"/>
    <w:rsid w:val="009271CA"/>
    <w:rsid w:val="00932A43"/>
    <w:rsid w:val="00932D59"/>
    <w:rsid w:val="0093398E"/>
    <w:rsid w:val="00933FDE"/>
    <w:rsid w:val="0093677D"/>
    <w:rsid w:val="00937201"/>
    <w:rsid w:val="00941DFB"/>
    <w:rsid w:val="00944259"/>
    <w:rsid w:val="00944ACC"/>
    <w:rsid w:val="00944D7A"/>
    <w:rsid w:val="00947CDB"/>
    <w:rsid w:val="0095064B"/>
    <w:rsid w:val="00950DCF"/>
    <w:rsid w:val="00950FA2"/>
    <w:rsid w:val="0095330B"/>
    <w:rsid w:val="0095571C"/>
    <w:rsid w:val="0095721C"/>
    <w:rsid w:val="00957C50"/>
    <w:rsid w:val="00957DE6"/>
    <w:rsid w:val="009610B3"/>
    <w:rsid w:val="00962369"/>
    <w:rsid w:val="00963537"/>
    <w:rsid w:val="00963595"/>
    <w:rsid w:val="0096453E"/>
    <w:rsid w:val="009659B6"/>
    <w:rsid w:val="009659DD"/>
    <w:rsid w:val="0097041B"/>
    <w:rsid w:val="00972BEF"/>
    <w:rsid w:val="00974627"/>
    <w:rsid w:val="009756EF"/>
    <w:rsid w:val="0097604E"/>
    <w:rsid w:val="0097772C"/>
    <w:rsid w:val="00977BB9"/>
    <w:rsid w:val="00980445"/>
    <w:rsid w:val="00980E7A"/>
    <w:rsid w:val="0098575E"/>
    <w:rsid w:val="00987B37"/>
    <w:rsid w:val="00990395"/>
    <w:rsid w:val="00990C15"/>
    <w:rsid w:val="009942FC"/>
    <w:rsid w:val="00996BBB"/>
    <w:rsid w:val="009A1D47"/>
    <w:rsid w:val="009A6E68"/>
    <w:rsid w:val="009B19B6"/>
    <w:rsid w:val="009B3EF0"/>
    <w:rsid w:val="009B4735"/>
    <w:rsid w:val="009C1C2A"/>
    <w:rsid w:val="009C1C58"/>
    <w:rsid w:val="009C2667"/>
    <w:rsid w:val="009C2C52"/>
    <w:rsid w:val="009C3003"/>
    <w:rsid w:val="009C351C"/>
    <w:rsid w:val="009C557A"/>
    <w:rsid w:val="009C5EB4"/>
    <w:rsid w:val="009C61B1"/>
    <w:rsid w:val="009C61CC"/>
    <w:rsid w:val="009D21D1"/>
    <w:rsid w:val="009D3CF2"/>
    <w:rsid w:val="009D51A3"/>
    <w:rsid w:val="009D520A"/>
    <w:rsid w:val="009D5A88"/>
    <w:rsid w:val="009D5AF9"/>
    <w:rsid w:val="009E1002"/>
    <w:rsid w:val="009E2193"/>
    <w:rsid w:val="009E319A"/>
    <w:rsid w:val="009E36D0"/>
    <w:rsid w:val="009E3DFD"/>
    <w:rsid w:val="009F0415"/>
    <w:rsid w:val="009F1403"/>
    <w:rsid w:val="009F2E57"/>
    <w:rsid w:val="009F42E1"/>
    <w:rsid w:val="009F5B64"/>
    <w:rsid w:val="009F60EA"/>
    <w:rsid w:val="009F6C52"/>
    <w:rsid w:val="009F7082"/>
    <w:rsid w:val="009F7753"/>
    <w:rsid w:val="009F7E17"/>
    <w:rsid w:val="00A067DE"/>
    <w:rsid w:val="00A10248"/>
    <w:rsid w:val="00A1097A"/>
    <w:rsid w:val="00A10C5A"/>
    <w:rsid w:val="00A10C9C"/>
    <w:rsid w:val="00A11032"/>
    <w:rsid w:val="00A11606"/>
    <w:rsid w:val="00A1185B"/>
    <w:rsid w:val="00A14D5B"/>
    <w:rsid w:val="00A151FA"/>
    <w:rsid w:val="00A16871"/>
    <w:rsid w:val="00A21092"/>
    <w:rsid w:val="00A230D4"/>
    <w:rsid w:val="00A231FF"/>
    <w:rsid w:val="00A23635"/>
    <w:rsid w:val="00A23659"/>
    <w:rsid w:val="00A24DE2"/>
    <w:rsid w:val="00A26A60"/>
    <w:rsid w:val="00A26BB5"/>
    <w:rsid w:val="00A27789"/>
    <w:rsid w:val="00A3020A"/>
    <w:rsid w:val="00A3098B"/>
    <w:rsid w:val="00A33AFC"/>
    <w:rsid w:val="00A34A08"/>
    <w:rsid w:val="00A357DF"/>
    <w:rsid w:val="00A37EE4"/>
    <w:rsid w:val="00A40A9D"/>
    <w:rsid w:val="00A40BAA"/>
    <w:rsid w:val="00A40D96"/>
    <w:rsid w:val="00A45A46"/>
    <w:rsid w:val="00A4639D"/>
    <w:rsid w:val="00A46644"/>
    <w:rsid w:val="00A502A1"/>
    <w:rsid w:val="00A50856"/>
    <w:rsid w:val="00A521AA"/>
    <w:rsid w:val="00A523A1"/>
    <w:rsid w:val="00A523FD"/>
    <w:rsid w:val="00A53639"/>
    <w:rsid w:val="00A54400"/>
    <w:rsid w:val="00A56F38"/>
    <w:rsid w:val="00A572C6"/>
    <w:rsid w:val="00A5741A"/>
    <w:rsid w:val="00A578AD"/>
    <w:rsid w:val="00A60083"/>
    <w:rsid w:val="00A6084C"/>
    <w:rsid w:val="00A60DB5"/>
    <w:rsid w:val="00A61795"/>
    <w:rsid w:val="00A647D3"/>
    <w:rsid w:val="00A64D93"/>
    <w:rsid w:val="00A64F31"/>
    <w:rsid w:val="00A65C21"/>
    <w:rsid w:val="00A67A48"/>
    <w:rsid w:val="00A70411"/>
    <w:rsid w:val="00A722F3"/>
    <w:rsid w:val="00A7329A"/>
    <w:rsid w:val="00A74208"/>
    <w:rsid w:val="00A74C21"/>
    <w:rsid w:val="00A813EC"/>
    <w:rsid w:val="00A818D3"/>
    <w:rsid w:val="00A82538"/>
    <w:rsid w:val="00A85552"/>
    <w:rsid w:val="00A859DC"/>
    <w:rsid w:val="00A85BE5"/>
    <w:rsid w:val="00A85C5D"/>
    <w:rsid w:val="00A863A6"/>
    <w:rsid w:val="00A8765F"/>
    <w:rsid w:val="00A907BF"/>
    <w:rsid w:val="00A91CF2"/>
    <w:rsid w:val="00A92FFF"/>
    <w:rsid w:val="00A93046"/>
    <w:rsid w:val="00A93059"/>
    <w:rsid w:val="00A9450E"/>
    <w:rsid w:val="00A95727"/>
    <w:rsid w:val="00A96341"/>
    <w:rsid w:val="00A9652B"/>
    <w:rsid w:val="00A97B17"/>
    <w:rsid w:val="00AA0131"/>
    <w:rsid w:val="00AA0E37"/>
    <w:rsid w:val="00AA1F7A"/>
    <w:rsid w:val="00AA2483"/>
    <w:rsid w:val="00AA2990"/>
    <w:rsid w:val="00AA405F"/>
    <w:rsid w:val="00AA41FC"/>
    <w:rsid w:val="00AA6864"/>
    <w:rsid w:val="00AA7A8E"/>
    <w:rsid w:val="00AB26F5"/>
    <w:rsid w:val="00AB32F3"/>
    <w:rsid w:val="00AB60A3"/>
    <w:rsid w:val="00AB692C"/>
    <w:rsid w:val="00AB7393"/>
    <w:rsid w:val="00AB7407"/>
    <w:rsid w:val="00AC02CC"/>
    <w:rsid w:val="00AC2917"/>
    <w:rsid w:val="00AC4395"/>
    <w:rsid w:val="00AC52E3"/>
    <w:rsid w:val="00AC5C87"/>
    <w:rsid w:val="00AC66AA"/>
    <w:rsid w:val="00AC6EA0"/>
    <w:rsid w:val="00AC71E1"/>
    <w:rsid w:val="00AD06AE"/>
    <w:rsid w:val="00AD3378"/>
    <w:rsid w:val="00AD39D8"/>
    <w:rsid w:val="00AD3C33"/>
    <w:rsid w:val="00AD415F"/>
    <w:rsid w:val="00AD4B49"/>
    <w:rsid w:val="00AD5896"/>
    <w:rsid w:val="00AD7B14"/>
    <w:rsid w:val="00AD7DE5"/>
    <w:rsid w:val="00AD7E5D"/>
    <w:rsid w:val="00AE129C"/>
    <w:rsid w:val="00AE1B63"/>
    <w:rsid w:val="00AE2049"/>
    <w:rsid w:val="00AE31D0"/>
    <w:rsid w:val="00AE4607"/>
    <w:rsid w:val="00AE62F1"/>
    <w:rsid w:val="00AF124A"/>
    <w:rsid w:val="00AF43A1"/>
    <w:rsid w:val="00AF65DE"/>
    <w:rsid w:val="00B0068C"/>
    <w:rsid w:val="00B00908"/>
    <w:rsid w:val="00B00FC7"/>
    <w:rsid w:val="00B0134E"/>
    <w:rsid w:val="00B0293E"/>
    <w:rsid w:val="00B035DB"/>
    <w:rsid w:val="00B05E8E"/>
    <w:rsid w:val="00B1359C"/>
    <w:rsid w:val="00B13816"/>
    <w:rsid w:val="00B17253"/>
    <w:rsid w:val="00B22599"/>
    <w:rsid w:val="00B23744"/>
    <w:rsid w:val="00B23BC9"/>
    <w:rsid w:val="00B23ED6"/>
    <w:rsid w:val="00B24553"/>
    <w:rsid w:val="00B2591B"/>
    <w:rsid w:val="00B270AE"/>
    <w:rsid w:val="00B30170"/>
    <w:rsid w:val="00B301A7"/>
    <w:rsid w:val="00B30D51"/>
    <w:rsid w:val="00B31F19"/>
    <w:rsid w:val="00B3360E"/>
    <w:rsid w:val="00B403B0"/>
    <w:rsid w:val="00B405C4"/>
    <w:rsid w:val="00B41DF4"/>
    <w:rsid w:val="00B42738"/>
    <w:rsid w:val="00B4308A"/>
    <w:rsid w:val="00B43581"/>
    <w:rsid w:val="00B45227"/>
    <w:rsid w:val="00B45BFB"/>
    <w:rsid w:val="00B47006"/>
    <w:rsid w:val="00B500B8"/>
    <w:rsid w:val="00B517BE"/>
    <w:rsid w:val="00B537F0"/>
    <w:rsid w:val="00B54F86"/>
    <w:rsid w:val="00B557FE"/>
    <w:rsid w:val="00B56564"/>
    <w:rsid w:val="00B56597"/>
    <w:rsid w:val="00B6039E"/>
    <w:rsid w:val="00B6159A"/>
    <w:rsid w:val="00B63A95"/>
    <w:rsid w:val="00B63CD4"/>
    <w:rsid w:val="00B653C0"/>
    <w:rsid w:val="00B65454"/>
    <w:rsid w:val="00B666F0"/>
    <w:rsid w:val="00B728EA"/>
    <w:rsid w:val="00B737E6"/>
    <w:rsid w:val="00B74842"/>
    <w:rsid w:val="00B75911"/>
    <w:rsid w:val="00B75933"/>
    <w:rsid w:val="00B75CF3"/>
    <w:rsid w:val="00B76EB7"/>
    <w:rsid w:val="00B7793E"/>
    <w:rsid w:val="00B82BC3"/>
    <w:rsid w:val="00B83557"/>
    <w:rsid w:val="00B84B8A"/>
    <w:rsid w:val="00B84C40"/>
    <w:rsid w:val="00B84CB9"/>
    <w:rsid w:val="00B85809"/>
    <w:rsid w:val="00B85E0A"/>
    <w:rsid w:val="00B869B3"/>
    <w:rsid w:val="00B877D7"/>
    <w:rsid w:val="00B87F45"/>
    <w:rsid w:val="00B9199C"/>
    <w:rsid w:val="00B91E47"/>
    <w:rsid w:val="00B92843"/>
    <w:rsid w:val="00B94D2B"/>
    <w:rsid w:val="00B96BED"/>
    <w:rsid w:val="00B96E7F"/>
    <w:rsid w:val="00BA02EC"/>
    <w:rsid w:val="00BA0480"/>
    <w:rsid w:val="00BA16AA"/>
    <w:rsid w:val="00BB1C4A"/>
    <w:rsid w:val="00BB3325"/>
    <w:rsid w:val="00BB5B8A"/>
    <w:rsid w:val="00BB6214"/>
    <w:rsid w:val="00BB7A4F"/>
    <w:rsid w:val="00BB7A90"/>
    <w:rsid w:val="00BC17AD"/>
    <w:rsid w:val="00BC2334"/>
    <w:rsid w:val="00BC2A45"/>
    <w:rsid w:val="00BC5FE5"/>
    <w:rsid w:val="00BC6794"/>
    <w:rsid w:val="00BD095B"/>
    <w:rsid w:val="00BD202A"/>
    <w:rsid w:val="00BD596B"/>
    <w:rsid w:val="00BD5EB3"/>
    <w:rsid w:val="00BD7986"/>
    <w:rsid w:val="00BE215D"/>
    <w:rsid w:val="00BE3FA9"/>
    <w:rsid w:val="00BE4D23"/>
    <w:rsid w:val="00BE5040"/>
    <w:rsid w:val="00BE55FA"/>
    <w:rsid w:val="00BE7CA0"/>
    <w:rsid w:val="00BF0818"/>
    <w:rsid w:val="00BF4007"/>
    <w:rsid w:val="00BF418F"/>
    <w:rsid w:val="00BF6324"/>
    <w:rsid w:val="00BF6423"/>
    <w:rsid w:val="00BF6C5B"/>
    <w:rsid w:val="00BF6FB4"/>
    <w:rsid w:val="00C000D0"/>
    <w:rsid w:val="00C0278B"/>
    <w:rsid w:val="00C053A8"/>
    <w:rsid w:val="00C066FE"/>
    <w:rsid w:val="00C078A9"/>
    <w:rsid w:val="00C078DC"/>
    <w:rsid w:val="00C1163E"/>
    <w:rsid w:val="00C11775"/>
    <w:rsid w:val="00C11F38"/>
    <w:rsid w:val="00C12556"/>
    <w:rsid w:val="00C12862"/>
    <w:rsid w:val="00C1323E"/>
    <w:rsid w:val="00C161D1"/>
    <w:rsid w:val="00C16487"/>
    <w:rsid w:val="00C21FCF"/>
    <w:rsid w:val="00C23975"/>
    <w:rsid w:val="00C24493"/>
    <w:rsid w:val="00C246A6"/>
    <w:rsid w:val="00C26D09"/>
    <w:rsid w:val="00C27778"/>
    <w:rsid w:val="00C30186"/>
    <w:rsid w:val="00C30A4A"/>
    <w:rsid w:val="00C319E5"/>
    <w:rsid w:val="00C33161"/>
    <w:rsid w:val="00C33BC8"/>
    <w:rsid w:val="00C34B6B"/>
    <w:rsid w:val="00C34F3B"/>
    <w:rsid w:val="00C3644B"/>
    <w:rsid w:val="00C36E39"/>
    <w:rsid w:val="00C3707D"/>
    <w:rsid w:val="00C41179"/>
    <w:rsid w:val="00C41EA0"/>
    <w:rsid w:val="00C45427"/>
    <w:rsid w:val="00C45B4C"/>
    <w:rsid w:val="00C45B9B"/>
    <w:rsid w:val="00C46152"/>
    <w:rsid w:val="00C51109"/>
    <w:rsid w:val="00C52A27"/>
    <w:rsid w:val="00C5328C"/>
    <w:rsid w:val="00C53E23"/>
    <w:rsid w:val="00C57672"/>
    <w:rsid w:val="00C63355"/>
    <w:rsid w:val="00C633D9"/>
    <w:rsid w:val="00C66BC4"/>
    <w:rsid w:val="00C7484D"/>
    <w:rsid w:val="00C75578"/>
    <w:rsid w:val="00C81966"/>
    <w:rsid w:val="00C81AAE"/>
    <w:rsid w:val="00C826F5"/>
    <w:rsid w:val="00C83F6D"/>
    <w:rsid w:val="00C848F0"/>
    <w:rsid w:val="00C84982"/>
    <w:rsid w:val="00C85BA5"/>
    <w:rsid w:val="00C8752E"/>
    <w:rsid w:val="00C87C3D"/>
    <w:rsid w:val="00C94293"/>
    <w:rsid w:val="00C94642"/>
    <w:rsid w:val="00C9474F"/>
    <w:rsid w:val="00C95327"/>
    <w:rsid w:val="00C95792"/>
    <w:rsid w:val="00C95B46"/>
    <w:rsid w:val="00C963D7"/>
    <w:rsid w:val="00CA0A38"/>
    <w:rsid w:val="00CA259B"/>
    <w:rsid w:val="00CA3746"/>
    <w:rsid w:val="00CA3898"/>
    <w:rsid w:val="00CB2585"/>
    <w:rsid w:val="00CC073D"/>
    <w:rsid w:val="00CC18C3"/>
    <w:rsid w:val="00CC1B58"/>
    <w:rsid w:val="00CC6381"/>
    <w:rsid w:val="00CD2732"/>
    <w:rsid w:val="00CD2F79"/>
    <w:rsid w:val="00CD310E"/>
    <w:rsid w:val="00CD3B7D"/>
    <w:rsid w:val="00CD548D"/>
    <w:rsid w:val="00CD5899"/>
    <w:rsid w:val="00CD5989"/>
    <w:rsid w:val="00CD6294"/>
    <w:rsid w:val="00CD6764"/>
    <w:rsid w:val="00CD6F18"/>
    <w:rsid w:val="00CD770E"/>
    <w:rsid w:val="00CE046C"/>
    <w:rsid w:val="00CE330D"/>
    <w:rsid w:val="00CE394A"/>
    <w:rsid w:val="00CE576F"/>
    <w:rsid w:val="00CE5A0E"/>
    <w:rsid w:val="00CE6C8D"/>
    <w:rsid w:val="00CE70BD"/>
    <w:rsid w:val="00CF0AAF"/>
    <w:rsid w:val="00CF13FC"/>
    <w:rsid w:val="00CF2399"/>
    <w:rsid w:val="00CF2DC1"/>
    <w:rsid w:val="00CF36B5"/>
    <w:rsid w:val="00CF445D"/>
    <w:rsid w:val="00CF4BBD"/>
    <w:rsid w:val="00CF5105"/>
    <w:rsid w:val="00CF704E"/>
    <w:rsid w:val="00D024DC"/>
    <w:rsid w:val="00D03C28"/>
    <w:rsid w:val="00D118D3"/>
    <w:rsid w:val="00D119D6"/>
    <w:rsid w:val="00D126A7"/>
    <w:rsid w:val="00D12F51"/>
    <w:rsid w:val="00D1524C"/>
    <w:rsid w:val="00D15AE0"/>
    <w:rsid w:val="00D16D4F"/>
    <w:rsid w:val="00D1707E"/>
    <w:rsid w:val="00D171C0"/>
    <w:rsid w:val="00D17B43"/>
    <w:rsid w:val="00D20964"/>
    <w:rsid w:val="00D215DC"/>
    <w:rsid w:val="00D24559"/>
    <w:rsid w:val="00D273A6"/>
    <w:rsid w:val="00D31256"/>
    <w:rsid w:val="00D33C93"/>
    <w:rsid w:val="00D34C95"/>
    <w:rsid w:val="00D36E98"/>
    <w:rsid w:val="00D37D4D"/>
    <w:rsid w:val="00D37E2E"/>
    <w:rsid w:val="00D41B11"/>
    <w:rsid w:val="00D42631"/>
    <w:rsid w:val="00D4548D"/>
    <w:rsid w:val="00D4733F"/>
    <w:rsid w:val="00D47BC4"/>
    <w:rsid w:val="00D503A2"/>
    <w:rsid w:val="00D51EC3"/>
    <w:rsid w:val="00D52B9D"/>
    <w:rsid w:val="00D57339"/>
    <w:rsid w:val="00D57FDB"/>
    <w:rsid w:val="00D60702"/>
    <w:rsid w:val="00D61996"/>
    <w:rsid w:val="00D639B2"/>
    <w:rsid w:val="00D64C5D"/>
    <w:rsid w:val="00D6516C"/>
    <w:rsid w:val="00D667E7"/>
    <w:rsid w:val="00D70509"/>
    <w:rsid w:val="00D71D98"/>
    <w:rsid w:val="00D729F2"/>
    <w:rsid w:val="00D732F5"/>
    <w:rsid w:val="00D73FF7"/>
    <w:rsid w:val="00D764A1"/>
    <w:rsid w:val="00D7694A"/>
    <w:rsid w:val="00D769AF"/>
    <w:rsid w:val="00D80102"/>
    <w:rsid w:val="00D80722"/>
    <w:rsid w:val="00D8089E"/>
    <w:rsid w:val="00D8168C"/>
    <w:rsid w:val="00D81E35"/>
    <w:rsid w:val="00D84262"/>
    <w:rsid w:val="00D85E42"/>
    <w:rsid w:val="00D85E47"/>
    <w:rsid w:val="00D90058"/>
    <w:rsid w:val="00D91E32"/>
    <w:rsid w:val="00D935CF"/>
    <w:rsid w:val="00D95DBA"/>
    <w:rsid w:val="00D96D87"/>
    <w:rsid w:val="00DA17D4"/>
    <w:rsid w:val="00DA2FD6"/>
    <w:rsid w:val="00DA2FDA"/>
    <w:rsid w:val="00DA435C"/>
    <w:rsid w:val="00DA4451"/>
    <w:rsid w:val="00DA5F77"/>
    <w:rsid w:val="00DA6174"/>
    <w:rsid w:val="00DA6462"/>
    <w:rsid w:val="00DA65A8"/>
    <w:rsid w:val="00DA6920"/>
    <w:rsid w:val="00DA6F66"/>
    <w:rsid w:val="00DA6FBE"/>
    <w:rsid w:val="00DA71D3"/>
    <w:rsid w:val="00DB069F"/>
    <w:rsid w:val="00DB12A6"/>
    <w:rsid w:val="00DB51B7"/>
    <w:rsid w:val="00DB54F0"/>
    <w:rsid w:val="00DB5931"/>
    <w:rsid w:val="00DB5B10"/>
    <w:rsid w:val="00DB6091"/>
    <w:rsid w:val="00DB66A4"/>
    <w:rsid w:val="00DB75EA"/>
    <w:rsid w:val="00DC53B5"/>
    <w:rsid w:val="00DD0F2E"/>
    <w:rsid w:val="00DD5326"/>
    <w:rsid w:val="00DD7101"/>
    <w:rsid w:val="00DD7B01"/>
    <w:rsid w:val="00DD7DA0"/>
    <w:rsid w:val="00DE09F8"/>
    <w:rsid w:val="00DE19E0"/>
    <w:rsid w:val="00DE1F93"/>
    <w:rsid w:val="00DE34B4"/>
    <w:rsid w:val="00DE3F40"/>
    <w:rsid w:val="00DE4561"/>
    <w:rsid w:val="00DE45CC"/>
    <w:rsid w:val="00DE620D"/>
    <w:rsid w:val="00DE7576"/>
    <w:rsid w:val="00DF15A0"/>
    <w:rsid w:val="00DF206C"/>
    <w:rsid w:val="00DF3E67"/>
    <w:rsid w:val="00DF7576"/>
    <w:rsid w:val="00DF79FD"/>
    <w:rsid w:val="00E0096C"/>
    <w:rsid w:val="00E02723"/>
    <w:rsid w:val="00E02E26"/>
    <w:rsid w:val="00E03F80"/>
    <w:rsid w:val="00E06C79"/>
    <w:rsid w:val="00E11719"/>
    <w:rsid w:val="00E13F79"/>
    <w:rsid w:val="00E146F1"/>
    <w:rsid w:val="00E15B39"/>
    <w:rsid w:val="00E16046"/>
    <w:rsid w:val="00E16C3E"/>
    <w:rsid w:val="00E16E2F"/>
    <w:rsid w:val="00E1708A"/>
    <w:rsid w:val="00E175A5"/>
    <w:rsid w:val="00E17A20"/>
    <w:rsid w:val="00E219DA"/>
    <w:rsid w:val="00E21B77"/>
    <w:rsid w:val="00E22959"/>
    <w:rsid w:val="00E237F0"/>
    <w:rsid w:val="00E25577"/>
    <w:rsid w:val="00E264ED"/>
    <w:rsid w:val="00E27417"/>
    <w:rsid w:val="00E27480"/>
    <w:rsid w:val="00E31192"/>
    <w:rsid w:val="00E3340D"/>
    <w:rsid w:val="00E348FF"/>
    <w:rsid w:val="00E35A9C"/>
    <w:rsid w:val="00E35DE6"/>
    <w:rsid w:val="00E427FF"/>
    <w:rsid w:val="00E437AE"/>
    <w:rsid w:val="00E43EAB"/>
    <w:rsid w:val="00E451D0"/>
    <w:rsid w:val="00E514CE"/>
    <w:rsid w:val="00E514D8"/>
    <w:rsid w:val="00E53F61"/>
    <w:rsid w:val="00E5621C"/>
    <w:rsid w:val="00E57221"/>
    <w:rsid w:val="00E57CE6"/>
    <w:rsid w:val="00E6034A"/>
    <w:rsid w:val="00E622C4"/>
    <w:rsid w:val="00E65264"/>
    <w:rsid w:val="00E65300"/>
    <w:rsid w:val="00E70BC2"/>
    <w:rsid w:val="00E70E35"/>
    <w:rsid w:val="00E715CE"/>
    <w:rsid w:val="00E74571"/>
    <w:rsid w:val="00E75A42"/>
    <w:rsid w:val="00E76348"/>
    <w:rsid w:val="00E76871"/>
    <w:rsid w:val="00E76AD8"/>
    <w:rsid w:val="00E77F61"/>
    <w:rsid w:val="00E80C96"/>
    <w:rsid w:val="00E8271A"/>
    <w:rsid w:val="00E846F3"/>
    <w:rsid w:val="00E853EE"/>
    <w:rsid w:val="00E85AD4"/>
    <w:rsid w:val="00E902AC"/>
    <w:rsid w:val="00E93092"/>
    <w:rsid w:val="00E94B59"/>
    <w:rsid w:val="00EA0995"/>
    <w:rsid w:val="00EA1472"/>
    <w:rsid w:val="00EA1B8E"/>
    <w:rsid w:val="00EA211B"/>
    <w:rsid w:val="00EA305A"/>
    <w:rsid w:val="00EA3266"/>
    <w:rsid w:val="00EA53DA"/>
    <w:rsid w:val="00EA5E69"/>
    <w:rsid w:val="00EA6046"/>
    <w:rsid w:val="00EA667F"/>
    <w:rsid w:val="00EA7241"/>
    <w:rsid w:val="00EB280F"/>
    <w:rsid w:val="00EB32AB"/>
    <w:rsid w:val="00EC04C5"/>
    <w:rsid w:val="00EC0AE5"/>
    <w:rsid w:val="00EC2553"/>
    <w:rsid w:val="00EC359C"/>
    <w:rsid w:val="00EC38E8"/>
    <w:rsid w:val="00EC3C27"/>
    <w:rsid w:val="00EC3FF7"/>
    <w:rsid w:val="00EC645E"/>
    <w:rsid w:val="00EC7E5F"/>
    <w:rsid w:val="00ED0042"/>
    <w:rsid w:val="00ED03CD"/>
    <w:rsid w:val="00ED1764"/>
    <w:rsid w:val="00ED1FAC"/>
    <w:rsid w:val="00ED20E7"/>
    <w:rsid w:val="00ED2736"/>
    <w:rsid w:val="00ED3E24"/>
    <w:rsid w:val="00ED53AC"/>
    <w:rsid w:val="00ED7460"/>
    <w:rsid w:val="00ED79A5"/>
    <w:rsid w:val="00ED7D7D"/>
    <w:rsid w:val="00EE1E59"/>
    <w:rsid w:val="00EE25F1"/>
    <w:rsid w:val="00EE275F"/>
    <w:rsid w:val="00EE3750"/>
    <w:rsid w:val="00EE785F"/>
    <w:rsid w:val="00EF0832"/>
    <w:rsid w:val="00EF1FF4"/>
    <w:rsid w:val="00EF2016"/>
    <w:rsid w:val="00EF224D"/>
    <w:rsid w:val="00EF27CF"/>
    <w:rsid w:val="00EF2E16"/>
    <w:rsid w:val="00EF33A4"/>
    <w:rsid w:val="00EF36C2"/>
    <w:rsid w:val="00EF48F7"/>
    <w:rsid w:val="00EF4F30"/>
    <w:rsid w:val="00EF5B27"/>
    <w:rsid w:val="00F01108"/>
    <w:rsid w:val="00F0453B"/>
    <w:rsid w:val="00F04FBA"/>
    <w:rsid w:val="00F068E2"/>
    <w:rsid w:val="00F11B00"/>
    <w:rsid w:val="00F14800"/>
    <w:rsid w:val="00F15B85"/>
    <w:rsid w:val="00F15EAD"/>
    <w:rsid w:val="00F17EF7"/>
    <w:rsid w:val="00F22B5B"/>
    <w:rsid w:val="00F26E9F"/>
    <w:rsid w:val="00F26EAE"/>
    <w:rsid w:val="00F27C52"/>
    <w:rsid w:val="00F30C39"/>
    <w:rsid w:val="00F333AD"/>
    <w:rsid w:val="00F33C3A"/>
    <w:rsid w:val="00F33D6F"/>
    <w:rsid w:val="00F35846"/>
    <w:rsid w:val="00F406D6"/>
    <w:rsid w:val="00F41F31"/>
    <w:rsid w:val="00F42CC2"/>
    <w:rsid w:val="00F458BF"/>
    <w:rsid w:val="00F459BB"/>
    <w:rsid w:val="00F4661A"/>
    <w:rsid w:val="00F46B21"/>
    <w:rsid w:val="00F47B83"/>
    <w:rsid w:val="00F47BFF"/>
    <w:rsid w:val="00F5013B"/>
    <w:rsid w:val="00F503D3"/>
    <w:rsid w:val="00F50530"/>
    <w:rsid w:val="00F5123B"/>
    <w:rsid w:val="00F527F5"/>
    <w:rsid w:val="00F542E4"/>
    <w:rsid w:val="00F57046"/>
    <w:rsid w:val="00F609EC"/>
    <w:rsid w:val="00F60B44"/>
    <w:rsid w:val="00F62E4D"/>
    <w:rsid w:val="00F639C6"/>
    <w:rsid w:val="00F64F43"/>
    <w:rsid w:val="00F65688"/>
    <w:rsid w:val="00F663AE"/>
    <w:rsid w:val="00F70162"/>
    <w:rsid w:val="00F71230"/>
    <w:rsid w:val="00F71FEE"/>
    <w:rsid w:val="00F73B31"/>
    <w:rsid w:val="00F74D3E"/>
    <w:rsid w:val="00F76229"/>
    <w:rsid w:val="00F766AE"/>
    <w:rsid w:val="00F76E5A"/>
    <w:rsid w:val="00F8145F"/>
    <w:rsid w:val="00F81731"/>
    <w:rsid w:val="00F82DAF"/>
    <w:rsid w:val="00F836EB"/>
    <w:rsid w:val="00F84230"/>
    <w:rsid w:val="00F85B9C"/>
    <w:rsid w:val="00F90936"/>
    <w:rsid w:val="00F90BB3"/>
    <w:rsid w:val="00F912D5"/>
    <w:rsid w:val="00F94500"/>
    <w:rsid w:val="00F94664"/>
    <w:rsid w:val="00F951AC"/>
    <w:rsid w:val="00FA1174"/>
    <w:rsid w:val="00FA3693"/>
    <w:rsid w:val="00FA6770"/>
    <w:rsid w:val="00FA7595"/>
    <w:rsid w:val="00FB2063"/>
    <w:rsid w:val="00FB32AE"/>
    <w:rsid w:val="00FB429B"/>
    <w:rsid w:val="00FB5408"/>
    <w:rsid w:val="00FB591E"/>
    <w:rsid w:val="00FB73E1"/>
    <w:rsid w:val="00FC0777"/>
    <w:rsid w:val="00FC1CB4"/>
    <w:rsid w:val="00FC4F7A"/>
    <w:rsid w:val="00FC52EF"/>
    <w:rsid w:val="00FC6378"/>
    <w:rsid w:val="00FC7638"/>
    <w:rsid w:val="00FD03D9"/>
    <w:rsid w:val="00FD4F48"/>
    <w:rsid w:val="00FD7848"/>
    <w:rsid w:val="00FE4335"/>
    <w:rsid w:val="00FE7802"/>
    <w:rsid w:val="00FE7D08"/>
    <w:rsid w:val="00FF0368"/>
    <w:rsid w:val="00FF2156"/>
    <w:rsid w:val="00FF3DE6"/>
    <w:rsid w:val="00FF5534"/>
    <w:rsid w:val="00FF7322"/>
    <w:rsid w:val="00FF7D4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 w:type="paragraph" w:styleId="BalloonText">
    <w:name w:val="Balloon Text"/>
    <w:basedOn w:val="Normal"/>
    <w:link w:val="BalloonTextChar"/>
    <w:uiPriority w:val="99"/>
    <w:semiHidden/>
    <w:unhideWhenUsed/>
    <w:rsid w:val="00137D7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37D76"/>
    <w:rPr>
      <w:rFonts w:ascii="Segoe UI" w:hAnsi="Segoe UI" w:cs="Angsana New"/>
      <w:sz w:val="18"/>
      <w:szCs w:val="22"/>
    </w:rPr>
  </w:style>
  <w:style w:type="character" w:styleId="CommentReference">
    <w:name w:val="annotation reference"/>
    <w:basedOn w:val="DefaultParagraphFont"/>
    <w:uiPriority w:val="99"/>
    <w:semiHidden/>
    <w:unhideWhenUsed/>
    <w:rsid w:val="0057538A"/>
    <w:rPr>
      <w:sz w:val="16"/>
      <w:szCs w:val="16"/>
    </w:rPr>
  </w:style>
  <w:style w:type="paragraph" w:styleId="CommentText">
    <w:name w:val="annotation text"/>
    <w:basedOn w:val="Normal"/>
    <w:link w:val="CommentTextChar"/>
    <w:uiPriority w:val="99"/>
    <w:semiHidden/>
    <w:unhideWhenUsed/>
    <w:rsid w:val="0057538A"/>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57538A"/>
    <w:rPr>
      <w:rFonts w:cs="Angsana New"/>
      <w:sz w:val="20"/>
      <w:szCs w:val="25"/>
    </w:rPr>
  </w:style>
  <w:style w:type="paragraph" w:styleId="CommentSubject">
    <w:name w:val="annotation subject"/>
    <w:basedOn w:val="CommentText"/>
    <w:next w:val="CommentText"/>
    <w:link w:val="CommentSubjectChar"/>
    <w:uiPriority w:val="99"/>
    <w:semiHidden/>
    <w:unhideWhenUsed/>
    <w:rsid w:val="0057538A"/>
    <w:rPr>
      <w:b/>
      <w:bCs/>
    </w:rPr>
  </w:style>
  <w:style w:type="character" w:customStyle="1" w:styleId="CommentSubjectChar">
    <w:name w:val="Comment Subject Char"/>
    <w:basedOn w:val="CommentTextChar"/>
    <w:link w:val="CommentSubject"/>
    <w:uiPriority w:val="99"/>
    <w:semiHidden/>
    <w:rsid w:val="0057538A"/>
    <w:rPr>
      <w:rFonts w:cs="Angsana New"/>
      <w:b/>
      <w:bCs/>
      <w:sz w:val="20"/>
      <w:szCs w:val="25"/>
    </w:rPr>
  </w:style>
  <w:style w:type="paragraph" w:styleId="Revision">
    <w:name w:val="Revision"/>
    <w:hidden/>
    <w:uiPriority w:val="99"/>
    <w:semiHidden/>
    <w:rsid w:val="00632FA8"/>
    <w:pPr>
      <w:spacing w:after="0" w:line="240" w:lineRule="auto"/>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4.png"/><Relationship Id="rId22"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7F64BABBBB4897B749530204A3AFD6"/>
        <w:category>
          <w:name w:val="General"/>
          <w:gallery w:val="placeholder"/>
        </w:category>
        <w:types>
          <w:type w:val="bbPlcHdr"/>
        </w:types>
        <w:behaviors>
          <w:behavior w:val="content"/>
        </w:behaviors>
        <w:guid w:val="{1F273989-8EFE-4867-AE43-8867363D1579}"/>
      </w:docPartPr>
      <w:docPartBody>
        <w:p w:rsidR="00C6221C" w:rsidRDefault="00F4496B" w:rsidP="00F4496B">
          <w:pPr>
            <w:pStyle w:val="D17F64BABBBB4897B749530204A3AFD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1"/>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6B"/>
    <w:rsid w:val="00097847"/>
    <w:rsid w:val="0021544C"/>
    <w:rsid w:val="002C19D5"/>
    <w:rsid w:val="003358B3"/>
    <w:rsid w:val="003778DC"/>
    <w:rsid w:val="00535ABF"/>
    <w:rsid w:val="00665AED"/>
    <w:rsid w:val="00A51CF0"/>
    <w:rsid w:val="00B00EF8"/>
    <w:rsid w:val="00B340B7"/>
    <w:rsid w:val="00C35C00"/>
    <w:rsid w:val="00C6221C"/>
    <w:rsid w:val="00EE3AB1"/>
    <w:rsid w:val="00F0386E"/>
    <w:rsid w:val="00F44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F64BABBBB4897B749530204A3AFD6">
    <w:name w:val="D17F64BABBBB4897B749530204A3AFD6"/>
    <w:rsid w:val="00F44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27</Pages>
  <Words>12448</Words>
  <Characters>70959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Nploog Ntawv ____ Ntawm ____</vt:lpstr>
    </vt:vector>
  </TitlesOfParts>
  <Company/>
  <LinksUpToDate>false</LinksUpToDate>
  <CharactersWithSpaces>83241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 Ntawm ____</dc:title>
  <dc:subject/>
  <dc:creator>Acer</dc:creator>
  <cp:keywords/>
  <dc:description/>
  <cp:lastModifiedBy>Fong RERHANG</cp:lastModifiedBy>
  <cp:revision>13</cp:revision>
  <cp:lastPrinted>2021-05-29T15:28:00Z</cp:lastPrinted>
  <dcterms:created xsi:type="dcterms:W3CDTF">2021-06-07T06:47:00Z</dcterms:created>
  <dcterms:modified xsi:type="dcterms:W3CDTF">2021-06-08T08:37:00Z</dcterms:modified>
  <cp:contentStatus/>
</cp:coreProperties>
</file>